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266985" w14:textId="3CAC8351" w:rsidR="00526F82" w:rsidRDefault="00526F82" w:rsidP="00526F82">
      <w:pPr>
        <w:rPr>
          <w:ins w:id="0" w:author="David Lanham" w:date="2018-11-26T13:23:00Z"/>
        </w:rPr>
      </w:pPr>
      <w:r>
        <w:t xml:space="preserve">Homeownership lies at the heart of the American Dream, representing success, opportunity, and wealth. </w:t>
      </w:r>
      <w:ins w:id="1" w:author="David Lanham" w:date="2018-11-26T13:53:00Z">
        <w:r w:rsidR="00B518D0">
          <w:t xml:space="preserve">However, </w:t>
        </w:r>
      </w:ins>
      <w:del w:id="2" w:author="David Lanham" w:date="2018-11-26T13:53:00Z">
        <w:r w:rsidDel="00B518D0">
          <w:delText xml:space="preserve">Though, </w:delText>
        </w:r>
      </w:del>
      <w:ins w:id="3" w:author="David Lanham" w:date="2018-11-26T13:54:00Z">
        <w:r w:rsidR="00B518D0">
          <w:t>f</w:t>
        </w:r>
      </w:ins>
      <w:ins w:id="4" w:author="David Lanham" w:date="2018-11-26T13:52:00Z">
        <w:r w:rsidR="00B518D0">
          <w:t xml:space="preserve">or many of its citizens, </w:t>
        </w:r>
      </w:ins>
      <w:r>
        <w:t>America deferred that dream</w:t>
      </w:r>
      <w:del w:id="5" w:author="David Lanham" w:date="2018-11-26T13:52:00Z">
        <w:r w:rsidDel="00B518D0">
          <w:delText xml:space="preserve"> for many of its citizens</w:delText>
        </w:r>
      </w:del>
      <w:r>
        <w:t>. For much of the 20</w:t>
      </w:r>
      <w:ins w:id="6" w:author="David Lanham" w:date="2018-11-26T13:24:00Z">
        <w:r w:rsidR="00755E34">
          <w:t>th</w:t>
        </w:r>
      </w:ins>
      <w:del w:id="7" w:author="David Lanham" w:date="2018-11-26T13:24:00Z">
        <w:r w:rsidDel="00755E34">
          <w:delText>st</w:delText>
        </w:r>
      </w:del>
      <w:r>
        <w:t xml:space="preserve"> century, the devaluing of black lives led to segregation and racist federal housing policy through redlining that shut out chances for black people to purchase homes and build wealth</w:t>
      </w:r>
      <w:ins w:id="8" w:author="David Lanham" w:date="2018-11-26T13:30:00Z">
        <w:r w:rsidR="00A6772B">
          <w:t>,</w:t>
        </w:r>
        <w:r w:rsidR="00A6772B" w:rsidRPr="00A6772B">
          <w:t xml:space="preserve"> </w:t>
        </w:r>
        <w:r w:rsidR="00A6772B">
          <w:t>making it more difficult to start and invest in businesses and afford college tuition</w:t>
        </w:r>
      </w:ins>
      <w:r>
        <w:t xml:space="preserve">. Still, homeownership remains a beacon of hope for all people to gain access to the middle class. </w:t>
      </w:r>
      <w:del w:id="9" w:author="David Lanham" w:date="2018-11-26T13:25:00Z">
        <w:r w:rsidDel="00755E34">
          <w:delText xml:space="preserve">And it should. </w:delText>
        </w:r>
      </w:del>
      <w:ins w:id="10" w:author="David Lanham" w:date="2018-11-26T13:25:00Z">
        <w:r w:rsidR="00755E34">
          <w:t xml:space="preserve">Though </w:t>
        </w:r>
      </w:ins>
      <w:del w:id="11" w:author="David Lanham" w:date="2018-11-26T13:25:00Z">
        <w:r w:rsidDel="00755E34">
          <w:delText>H</w:delText>
        </w:r>
      </w:del>
      <w:ins w:id="12" w:author="David Lanham" w:date="2018-11-26T13:25:00Z">
        <w:r w:rsidR="00755E34">
          <w:t>h</w:t>
        </w:r>
      </w:ins>
      <w:r>
        <w:t xml:space="preserve">omeownership rates vary considerably between whites and people of color, </w:t>
      </w:r>
      <w:del w:id="13" w:author="David Lanham" w:date="2018-11-26T13:25:00Z">
        <w:r w:rsidDel="00755E34">
          <w:delText xml:space="preserve">but </w:delText>
        </w:r>
      </w:del>
      <w:r>
        <w:t>it’s typically the largest asset among all people who hold it</w:t>
      </w:r>
      <w:del w:id="14" w:author="David Lanham" w:date="2018-11-26T13:25:00Z">
        <w:r w:rsidDel="00755E34">
          <w:delText>, regardless of race</w:delText>
        </w:r>
      </w:del>
      <w:r>
        <w:t>.</w:t>
      </w:r>
    </w:p>
    <w:p w14:paraId="2380E54D" w14:textId="00F72C1E" w:rsidR="00755E34" w:rsidRDefault="00755E34" w:rsidP="00526F82">
      <w:pPr>
        <w:rPr>
          <w:ins w:id="15" w:author="David Lanham" w:date="2018-11-26T13:23:00Z"/>
        </w:rPr>
      </w:pPr>
    </w:p>
    <w:p w14:paraId="609BCB5E" w14:textId="77777777" w:rsidR="00B518D0" w:rsidRDefault="00B518D0" w:rsidP="00B518D0">
      <w:pPr>
        <w:rPr>
          <w:ins w:id="16" w:author="David Lanham" w:date="2018-11-26T13:54:00Z"/>
        </w:rPr>
      </w:pPr>
      <w:ins w:id="17" w:author="David Lanham" w:date="2018-11-26T13:54:00Z">
        <w:r>
          <w:t>If we can detect how much racism depletes wealth from black homeowners, we can begin to address bigotry principally by giving black homeowners and policymakers a target price for redress. Laws have changed, but the value of assets—buildings, schools, leadership, and land itself—are inextricably linked to the perceptions of black people. And those negative perceptions persist.</w:t>
        </w:r>
      </w:ins>
    </w:p>
    <w:p w14:paraId="541FF793" w14:textId="77777777" w:rsidR="00B518D0" w:rsidRDefault="00B518D0" w:rsidP="00526F82">
      <w:pPr>
        <w:rPr>
          <w:ins w:id="18" w:author="David Lanham" w:date="2018-11-26T13:54:00Z"/>
        </w:rPr>
      </w:pPr>
    </w:p>
    <w:p w14:paraId="25642888" w14:textId="20AE2722" w:rsidR="00755E34" w:rsidRDefault="00A6772B" w:rsidP="00526F82">
      <w:ins w:id="19" w:author="David Lanham" w:date="2018-11-26T13:28:00Z">
        <w:r w:rsidRPr="00755E34">
          <w:t xml:space="preserve">Through the prism of the real estate market and homeownership in black neighborhoods, this report attempts to address the question: </w:t>
        </w:r>
        <w:r w:rsidRPr="00A6772B">
          <w:rPr>
            <w:i/>
          </w:rPr>
          <w:t>What is the cost of racial bias?</w:t>
        </w:r>
        <w:r>
          <w:t xml:space="preserve"> </w:t>
        </w:r>
      </w:ins>
      <w:ins w:id="20" w:author="David Lanham" w:date="2018-11-26T13:23:00Z">
        <w:r w:rsidR="00755E34">
          <w:t xml:space="preserve">This report </w:t>
        </w:r>
        <w:r w:rsidR="00755E34" w:rsidRPr="00755E34">
          <w:t>seek</w:t>
        </w:r>
        <w:r w:rsidR="00755E34">
          <w:t>s</w:t>
        </w:r>
        <w:r w:rsidR="00755E34" w:rsidRPr="00755E34">
          <w:t xml:space="preserve"> to understand how much money majority-black communities are losing in the housing market stemming from racial bias</w:t>
        </w:r>
      </w:ins>
      <w:ins w:id="21" w:author="David Lanham" w:date="2018-11-26T13:28:00Z">
        <w:r>
          <w:t xml:space="preserve">, finding that </w:t>
        </w:r>
        <w:r w:rsidRPr="00253014">
          <w:t>owner-occupied homes in black neighborhoods are undervalued by $48,000 per home on average, amounting to $156 billion in cumulative losses</w:t>
        </w:r>
      </w:ins>
      <w:ins w:id="22" w:author="David Lanham" w:date="2018-11-26T13:23:00Z">
        <w:r w:rsidR="00755E34" w:rsidRPr="00755E34">
          <w:t xml:space="preserve">. </w:t>
        </w:r>
      </w:ins>
    </w:p>
    <w:p w14:paraId="46AAFFD0" w14:textId="77777777" w:rsidR="00526F82" w:rsidRDefault="00526F82" w:rsidP="00526F82"/>
    <w:p w14:paraId="2924A901" w14:textId="2433A145" w:rsidR="00526F82" w:rsidDel="00A6772B" w:rsidRDefault="00526F82" w:rsidP="00B518D0">
      <w:pPr>
        <w:rPr>
          <w:del w:id="23" w:author="David Lanham" w:date="2018-11-26T13:27:00Z"/>
        </w:rPr>
      </w:pPr>
      <w:bookmarkStart w:id="24" w:name="_GoBack"/>
      <w:bookmarkEnd w:id="24"/>
      <w:del w:id="25" w:author="David Lanham" w:date="2018-11-26T13:54:00Z">
        <w:r w:rsidDel="00B518D0">
          <w:delText>If we can detect how much racism depletes wealth from black homeowners, we can begin to address bigotry principally by giving black homeowners and policymakers a target price for redress.</w:delText>
        </w:r>
      </w:del>
    </w:p>
    <w:p w14:paraId="7E74480D" w14:textId="5A1D2EA8" w:rsidR="00526F82" w:rsidDel="00A6772B" w:rsidRDefault="00526F82" w:rsidP="00B518D0">
      <w:pPr>
        <w:rPr>
          <w:del w:id="26" w:author="David Lanham" w:date="2018-11-26T13:27:00Z"/>
        </w:rPr>
      </w:pPr>
    </w:p>
    <w:p w14:paraId="4DFD1FDF" w14:textId="4604B80D" w:rsidR="00885CD9" w:rsidRDefault="00526F82" w:rsidP="00B518D0">
      <w:pPr>
        <w:pPrChange w:id="27" w:author="David Lanham" w:date="2018-11-26T13:54:00Z">
          <w:pPr/>
        </w:pPrChange>
      </w:pPr>
      <w:del w:id="28" w:author="David Lanham" w:date="2018-11-26T13:54:00Z">
        <w:r w:rsidDel="00B518D0">
          <w:delText>Laws have changed, but the value of assets—buildings, schools, leadership, and land itself—</w:delText>
        </w:r>
      </w:del>
      <w:del w:id="29" w:author="David Lanham" w:date="2018-11-26T13:31:00Z">
        <w:r w:rsidDel="00A6772B">
          <w:delText xml:space="preserve"> </w:delText>
        </w:r>
      </w:del>
      <w:del w:id="30" w:author="David Lanham" w:date="2018-11-26T13:54:00Z">
        <w:r w:rsidDel="00B518D0">
          <w:delText>are inextricably linked to the perceptions of black people. And those negative perceptions persist.</w:delText>
        </w:r>
      </w:del>
    </w:p>
    <w:sectPr w:rsidR="00885CD9" w:rsidSect="008427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vid Lanham">
    <w15:presenceInfo w15:providerId="AD" w15:userId="S-1-5-21-941978686-1815096360-3273509800-501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visionView w:markup="0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F82"/>
    <w:rsid w:val="00526F82"/>
    <w:rsid w:val="00755E34"/>
    <w:rsid w:val="007D297B"/>
    <w:rsid w:val="008427BC"/>
    <w:rsid w:val="00943D6F"/>
    <w:rsid w:val="00957CBC"/>
    <w:rsid w:val="00A6772B"/>
    <w:rsid w:val="00B51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092BE"/>
  <w15:chartTrackingRefBased/>
  <w15:docId w15:val="{6067B170-7945-4207-9DEA-B2C4035FA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772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772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677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772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772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77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772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Brookings Institution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Lanham</dc:creator>
  <cp:keywords/>
  <dc:description/>
  <cp:lastModifiedBy>David Lanham</cp:lastModifiedBy>
  <cp:revision>4</cp:revision>
  <dcterms:created xsi:type="dcterms:W3CDTF">2018-11-26T17:03:00Z</dcterms:created>
  <dcterms:modified xsi:type="dcterms:W3CDTF">2018-11-26T18:57:00Z</dcterms:modified>
</cp:coreProperties>
</file>