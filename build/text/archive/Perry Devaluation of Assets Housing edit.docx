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EA88" w14:textId="77777777" w:rsidR="003B5EBE" w:rsidRPr="002246DF" w:rsidRDefault="003B5EBE" w:rsidP="00AA01AF">
      <w:pPr>
        <w:spacing w:line="276" w:lineRule="auto"/>
        <w:rPr>
          <w:rFonts w:ascii="Cambria" w:hAnsi="Cambria" w:cs="Arial"/>
          <w:b/>
          <w:sz w:val="24"/>
          <w:szCs w:val="24"/>
        </w:rPr>
      </w:pPr>
      <w:r w:rsidRPr="002246DF">
        <w:rPr>
          <w:rFonts w:ascii="Cambria" w:hAnsi="Cambria" w:cs="Arial"/>
          <w:b/>
          <w:sz w:val="24"/>
          <w:szCs w:val="24"/>
        </w:rPr>
        <w:t>The Devaluation of Assets in Black Neighborhoods: The Case of Residential Property</w:t>
      </w:r>
    </w:p>
    <w:p w14:paraId="57234B08" w14:textId="77777777" w:rsidR="003B5EBE" w:rsidRPr="002246DF" w:rsidRDefault="003B5EBE" w:rsidP="00AA01AF">
      <w:pPr>
        <w:spacing w:line="276" w:lineRule="auto"/>
        <w:rPr>
          <w:rFonts w:ascii="Cambria" w:hAnsi="Cambria" w:cs="Arial"/>
          <w:sz w:val="24"/>
          <w:szCs w:val="24"/>
        </w:rPr>
      </w:pPr>
      <w:commentRangeStart w:id="0"/>
      <w:r w:rsidRPr="002246DF">
        <w:rPr>
          <w:rFonts w:ascii="Cambria" w:hAnsi="Cambria" w:cs="Arial"/>
          <w:sz w:val="24"/>
          <w:szCs w:val="24"/>
        </w:rPr>
        <w:t>Andre Perry</w:t>
      </w:r>
      <w:r w:rsidR="00976C8E" w:rsidRPr="002246DF">
        <w:rPr>
          <w:rFonts w:ascii="Cambria" w:hAnsi="Cambria" w:cs="Arial"/>
          <w:sz w:val="24"/>
          <w:szCs w:val="24"/>
        </w:rPr>
        <w:t>,</w:t>
      </w:r>
      <w:r w:rsidRPr="002246DF">
        <w:rPr>
          <w:rFonts w:ascii="Cambria" w:hAnsi="Cambria" w:cs="Arial"/>
          <w:sz w:val="24"/>
          <w:szCs w:val="24"/>
        </w:rPr>
        <w:t xml:space="preserve"> Jonathan Rothwell</w:t>
      </w:r>
      <w:r w:rsidR="00976C8E" w:rsidRPr="002246DF">
        <w:rPr>
          <w:rFonts w:ascii="Cambria" w:hAnsi="Cambria" w:cs="Arial"/>
          <w:sz w:val="24"/>
          <w:szCs w:val="24"/>
        </w:rPr>
        <w:t xml:space="preserve">, and </w:t>
      </w:r>
      <w:r w:rsidRPr="002246DF">
        <w:rPr>
          <w:rFonts w:ascii="Cambria" w:hAnsi="Cambria" w:cs="Arial"/>
          <w:sz w:val="24"/>
          <w:szCs w:val="24"/>
        </w:rPr>
        <w:t xml:space="preserve">David </w:t>
      </w:r>
      <w:proofErr w:type="spellStart"/>
      <w:r w:rsidRPr="002246DF">
        <w:rPr>
          <w:rFonts w:ascii="Cambria" w:hAnsi="Cambria" w:cs="Arial"/>
          <w:sz w:val="24"/>
          <w:szCs w:val="24"/>
        </w:rPr>
        <w:t>Harshbarger</w:t>
      </w:r>
      <w:commentRangeEnd w:id="0"/>
      <w:proofErr w:type="spellEnd"/>
      <w:r w:rsidR="00181D08">
        <w:rPr>
          <w:rStyle w:val="CommentReference"/>
        </w:rPr>
        <w:commentReference w:id="0"/>
      </w:r>
    </w:p>
    <w:p w14:paraId="000253D7" w14:textId="77777777" w:rsidR="00976C8E" w:rsidRDefault="00976C8E" w:rsidP="00AA01AF">
      <w:pPr>
        <w:spacing w:line="276" w:lineRule="auto"/>
        <w:rPr>
          <w:rFonts w:ascii="Cambria" w:hAnsi="Cambria" w:cs="Arial"/>
          <w:sz w:val="24"/>
          <w:szCs w:val="24"/>
        </w:rPr>
      </w:pPr>
      <w:r w:rsidRPr="002246DF">
        <w:rPr>
          <w:rFonts w:ascii="Cambria" w:hAnsi="Cambria" w:cs="Arial"/>
          <w:sz w:val="24"/>
          <w:szCs w:val="24"/>
        </w:rPr>
        <w:t>September 2018</w:t>
      </w:r>
    </w:p>
    <w:p w14:paraId="74572217" w14:textId="605047BD" w:rsidR="00F925C6" w:rsidRPr="00B45AFC" w:rsidRDefault="00F925C6" w:rsidP="00AA01AF">
      <w:pPr>
        <w:spacing w:line="276" w:lineRule="auto"/>
        <w:rPr>
          <w:rFonts w:ascii="Cambria" w:hAnsi="Cambria" w:cs="Arial"/>
          <w:b/>
          <w:sz w:val="24"/>
          <w:szCs w:val="24"/>
        </w:rPr>
      </w:pPr>
      <w:del w:id="2" w:author="david jackson" w:date="2018-10-16T13:51:00Z">
        <w:r w:rsidRPr="00B45AFC" w:rsidDel="00917BD9">
          <w:rPr>
            <w:rFonts w:ascii="Cambria" w:hAnsi="Cambria" w:cs="Arial"/>
            <w:sz w:val="24"/>
            <w:szCs w:val="24"/>
          </w:rPr>
          <w:delText>This study describes the</w:delText>
        </w:r>
      </w:del>
      <w:ins w:id="3" w:author="david jackson" w:date="2018-10-16T14:36:00Z">
        <w:r w:rsidR="008C6A9D">
          <w:rPr>
            <w:rFonts w:ascii="Cambria" w:hAnsi="Cambria" w:cs="Arial"/>
            <w:sz w:val="24"/>
            <w:szCs w:val="24"/>
          </w:rPr>
          <w:t>Using census and real estate market data, a</w:t>
        </w:r>
      </w:ins>
      <w:ins w:id="4" w:author="david jackson" w:date="2018-10-16T13:51:00Z">
        <w:r w:rsidR="00917BD9">
          <w:rPr>
            <w:rFonts w:ascii="Cambria" w:hAnsi="Cambria" w:cs="Arial"/>
            <w:sz w:val="24"/>
            <w:szCs w:val="24"/>
          </w:rPr>
          <w:t xml:space="preserve"> study of</w:t>
        </w:r>
      </w:ins>
      <w:r w:rsidRPr="00B45AFC">
        <w:rPr>
          <w:rFonts w:ascii="Cambria" w:hAnsi="Cambria" w:cs="Arial"/>
          <w:sz w:val="24"/>
          <w:szCs w:val="24"/>
        </w:rPr>
        <w:t xml:space="preserve"> property values in U.S. metropolitan areas of owner-occupied</w:t>
      </w:r>
      <w:r w:rsidRPr="00B45AFC">
        <w:rPr>
          <w:rFonts w:ascii="Cambria" w:hAnsi="Cambria" w:cs="Arial"/>
          <w:b/>
          <w:sz w:val="24"/>
          <w:szCs w:val="24"/>
        </w:rPr>
        <w:t xml:space="preserve"> </w:t>
      </w:r>
      <w:r w:rsidRPr="00B45AFC">
        <w:rPr>
          <w:rFonts w:ascii="Cambria" w:hAnsi="Cambria" w:cs="Arial"/>
          <w:sz w:val="24"/>
          <w:szCs w:val="24"/>
        </w:rPr>
        <w:t xml:space="preserve">homes located in neighborhoods </w:t>
      </w:r>
      <w:del w:id="5" w:author="david jackson" w:date="2018-10-16T13:51:00Z">
        <w:r w:rsidRPr="00B45AFC" w:rsidDel="00715825">
          <w:rPr>
            <w:rFonts w:ascii="Cambria" w:hAnsi="Cambria" w:cs="Arial"/>
            <w:sz w:val="24"/>
            <w:szCs w:val="24"/>
          </w:rPr>
          <w:delText xml:space="preserve">that are </w:delText>
        </w:r>
      </w:del>
      <w:r w:rsidR="00783862">
        <w:rPr>
          <w:rFonts w:ascii="Cambria" w:hAnsi="Cambria" w:cs="Arial"/>
          <w:sz w:val="24"/>
          <w:szCs w:val="24"/>
        </w:rPr>
        <w:t xml:space="preserve">at least </w:t>
      </w:r>
      <w:r w:rsidRPr="00B45AFC">
        <w:rPr>
          <w:rFonts w:ascii="Cambria" w:hAnsi="Cambria" w:cs="Arial"/>
          <w:sz w:val="24"/>
          <w:szCs w:val="24"/>
        </w:rPr>
        <w:t>50 percent black</w:t>
      </w:r>
      <w:del w:id="6" w:author="david jackson" w:date="2018-10-16T13:52:00Z">
        <w:r w:rsidRPr="00B45AFC" w:rsidDel="00715825">
          <w:rPr>
            <w:rFonts w:ascii="Cambria" w:hAnsi="Cambria" w:cs="Arial"/>
            <w:sz w:val="24"/>
            <w:szCs w:val="24"/>
          </w:rPr>
          <w:delText>, which we define as black neighborhoods for the purpose of this analysis. Using property valuations at the neighborhood scale from the U.S. Census Bureau and the real estate research company Zillow, we find the following</w:delText>
        </w:r>
      </w:del>
      <w:ins w:id="7" w:author="david jackson" w:date="2018-10-16T13:52:00Z">
        <w:r w:rsidR="00715825">
          <w:rPr>
            <w:rFonts w:ascii="Cambria" w:hAnsi="Cambria" w:cs="Arial"/>
            <w:sz w:val="24"/>
            <w:szCs w:val="24"/>
          </w:rPr>
          <w:t xml:space="preserve"> finds that</w:t>
        </w:r>
      </w:ins>
      <w:r w:rsidRPr="00B45AFC">
        <w:rPr>
          <w:rFonts w:ascii="Cambria" w:hAnsi="Cambria" w:cs="Arial"/>
          <w:sz w:val="24"/>
          <w:szCs w:val="24"/>
        </w:rPr>
        <w:t>:</w:t>
      </w:r>
    </w:p>
    <w:p w14:paraId="259139A6" w14:textId="5CFBB933" w:rsidR="00481C95" w:rsidRPr="00FF7876" w:rsidRDefault="00481C95" w:rsidP="005207BE">
      <w:pPr>
        <w:spacing w:line="276" w:lineRule="auto"/>
        <w:ind w:left="720"/>
        <w:rPr>
          <w:ins w:id="8" w:author="david jackson" w:date="2018-10-12T15:14:00Z"/>
          <w:rFonts w:ascii="Cambria" w:hAnsi="Cambria" w:cs="Arial"/>
          <w:b/>
          <w:color w:val="030A13"/>
          <w:sz w:val="24"/>
          <w:szCs w:val="24"/>
          <w:shd w:val="clear" w:color="auto" w:fill="FFFFFF"/>
        </w:rPr>
        <w:pPrChange w:id="9" w:author="david jackson" w:date="2018-10-17T14:43:00Z">
          <w:pPr>
            <w:spacing w:line="276" w:lineRule="auto"/>
          </w:pPr>
        </w:pPrChange>
      </w:pPr>
      <w:commentRangeStart w:id="10"/>
      <w:commentRangeStart w:id="11"/>
      <w:ins w:id="12" w:author="david jackson" w:date="2018-10-12T15:14:00Z">
        <w:r w:rsidRPr="00FF7876">
          <w:rPr>
            <w:rFonts w:ascii="Cambria" w:hAnsi="Cambria" w:cs="Arial"/>
            <w:b/>
            <w:color w:val="030A13"/>
            <w:sz w:val="24"/>
            <w:szCs w:val="24"/>
            <w:shd w:val="clear" w:color="auto" w:fill="FFFFFF"/>
          </w:rPr>
          <w:t>In</w:t>
        </w:r>
        <w:commentRangeEnd w:id="10"/>
        <w:r>
          <w:rPr>
            <w:rStyle w:val="CommentReference"/>
          </w:rPr>
          <w:commentReference w:id="10"/>
        </w:r>
        <w:r w:rsidRPr="00FF7876">
          <w:rPr>
            <w:rFonts w:ascii="Cambria" w:hAnsi="Cambria" w:cs="Arial"/>
            <w:b/>
            <w:color w:val="030A13"/>
            <w:sz w:val="24"/>
            <w:szCs w:val="24"/>
            <w:shd w:val="clear" w:color="auto" w:fill="FFFFFF"/>
          </w:rPr>
          <w:t xml:space="preserve"> U.S. metropolitan areas, 10</w:t>
        </w:r>
        <w:r>
          <w:rPr>
            <w:rFonts w:ascii="Cambria" w:hAnsi="Cambria" w:cs="Arial"/>
            <w:b/>
            <w:color w:val="030A13"/>
            <w:sz w:val="24"/>
            <w:szCs w:val="24"/>
            <w:shd w:val="clear" w:color="auto" w:fill="FFFFFF"/>
          </w:rPr>
          <w:t xml:space="preserve"> percent</w:t>
        </w:r>
        <w:r w:rsidRPr="00FF7876">
          <w:rPr>
            <w:rFonts w:ascii="Cambria" w:hAnsi="Cambria" w:cs="Arial"/>
            <w:b/>
            <w:color w:val="030A13"/>
            <w:sz w:val="24"/>
            <w:szCs w:val="24"/>
            <w:shd w:val="clear" w:color="auto" w:fill="FFFFFF"/>
          </w:rPr>
          <w:t xml:space="preserve"> of neighborhoods are majority black, and they are home to 41</w:t>
        </w:r>
        <w:r>
          <w:rPr>
            <w:rFonts w:ascii="Cambria" w:hAnsi="Cambria" w:cs="Arial"/>
            <w:b/>
            <w:color w:val="030A13"/>
            <w:sz w:val="24"/>
            <w:szCs w:val="24"/>
            <w:shd w:val="clear" w:color="auto" w:fill="FFFFFF"/>
          </w:rPr>
          <w:t xml:space="preserve"> percent</w:t>
        </w:r>
        <w:r w:rsidRPr="00FF7876">
          <w:rPr>
            <w:rFonts w:ascii="Cambria" w:hAnsi="Cambria" w:cs="Arial"/>
            <w:b/>
            <w:color w:val="030A13"/>
            <w:sz w:val="24"/>
            <w:szCs w:val="24"/>
            <w:shd w:val="clear" w:color="auto" w:fill="FFFFFF"/>
          </w:rPr>
          <w:t xml:space="preserve"> of the black population living in metropolitan areas and 37</w:t>
        </w:r>
        <w:r>
          <w:rPr>
            <w:rFonts w:ascii="Cambria" w:hAnsi="Cambria" w:cs="Arial"/>
            <w:b/>
            <w:color w:val="030A13"/>
            <w:sz w:val="24"/>
            <w:szCs w:val="24"/>
            <w:shd w:val="clear" w:color="auto" w:fill="FFFFFF"/>
          </w:rPr>
          <w:t xml:space="preserve"> percent</w:t>
        </w:r>
        <w:r w:rsidRPr="00FF7876">
          <w:rPr>
            <w:rFonts w:ascii="Cambria" w:hAnsi="Cambria" w:cs="Arial"/>
            <w:b/>
            <w:color w:val="030A13"/>
            <w:sz w:val="24"/>
            <w:szCs w:val="24"/>
            <w:shd w:val="clear" w:color="auto" w:fill="FFFFFF"/>
          </w:rPr>
          <w:t xml:space="preserve"> of the U.S. black population. </w:t>
        </w:r>
        <w:commentRangeEnd w:id="11"/>
        <w:r>
          <w:rPr>
            <w:rStyle w:val="CommentReference"/>
          </w:rPr>
          <w:commentReference w:id="11"/>
        </w:r>
        <w:r w:rsidRPr="00FF7876">
          <w:rPr>
            <w:rFonts w:ascii="Cambria" w:hAnsi="Cambria" w:cs="Arial"/>
            <w:color w:val="030A13"/>
            <w:sz w:val="24"/>
            <w:szCs w:val="24"/>
            <w:shd w:val="clear" w:color="auto" w:fill="FFFFFF"/>
          </w:rPr>
          <w:t xml:space="preserve">These neighborhoods hold $609 billion in owner-occupied housing </w:t>
        </w:r>
      </w:ins>
      <w:ins w:id="13" w:author="david jackson" w:date="2018-10-16T14:00:00Z">
        <w:r w:rsidR="004D6122" w:rsidRPr="00FF7876">
          <w:rPr>
            <w:rFonts w:ascii="Cambria" w:hAnsi="Cambria" w:cs="Arial"/>
            <w:color w:val="030A13"/>
            <w:sz w:val="24"/>
            <w:szCs w:val="24"/>
            <w:shd w:val="clear" w:color="auto" w:fill="FFFFFF"/>
          </w:rPr>
          <w:t>assets and</w:t>
        </w:r>
      </w:ins>
      <w:ins w:id="14" w:author="david jackson" w:date="2018-10-12T15:14:00Z">
        <w:r w:rsidRPr="00FF7876">
          <w:rPr>
            <w:rFonts w:ascii="Cambria" w:hAnsi="Cambria" w:cs="Arial"/>
            <w:color w:val="030A13"/>
            <w:sz w:val="24"/>
            <w:szCs w:val="24"/>
            <w:shd w:val="clear" w:color="auto" w:fill="FFFFFF"/>
          </w:rPr>
          <w:t xml:space="preserve"> are home to approximately 10,000 public schools and over 3 million businesses. </w:t>
        </w:r>
        <w:commentRangeStart w:id="15"/>
        <w:r w:rsidRPr="00FF7876">
          <w:rPr>
            <w:rFonts w:ascii="Cambria" w:hAnsi="Cambria" w:cs="Arial"/>
            <w:color w:val="030A13"/>
            <w:sz w:val="24"/>
            <w:szCs w:val="24"/>
            <w:shd w:val="clear" w:color="auto" w:fill="FFFFFF"/>
          </w:rPr>
          <w:t>Though most residents are black (</w:t>
        </w:r>
        <w:r w:rsidRPr="00B45AFC">
          <w:rPr>
            <w:rFonts w:ascii="Cambria" w:hAnsi="Cambria" w:cs="Helvetica"/>
            <w:color w:val="030A13"/>
            <w:sz w:val="24"/>
            <w:szCs w:val="24"/>
            <w:shd w:val="clear" w:color="auto" w:fill="FFFFFF"/>
          </w:rPr>
          <w:t>14.4 million non-Hispanic black</w:t>
        </w:r>
        <w:r w:rsidRPr="00FF7876">
          <w:rPr>
            <w:rFonts w:ascii="Cambria" w:hAnsi="Cambria" w:cs="Arial"/>
            <w:color w:val="030A13"/>
            <w:sz w:val="24"/>
            <w:szCs w:val="24"/>
            <w:shd w:val="clear" w:color="auto" w:fill="FFFFFF"/>
          </w:rPr>
          <w:t>) by definition, approximately 5 million non-black Americans from every other racial and ethnic backgrounds live in majority black neighborhoods.</w:t>
        </w:r>
        <w:commentRangeEnd w:id="15"/>
        <w:r>
          <w:rPr>
            <w:rStyle w:val="CommentReference"/>
          </w:rPr>
          <w:commentReference w:id="15"/>
        </w:r>
      </w:ins>
    </w:p>
    <w:p w14:paraId="4DC3B508" w14:textId="4D480ACA" w:rsidR="005A6E9D" w:rsidRPr="00FF7876" w:rsidDel="00B4714B" w:rsidRDefault="005A6E9D" w:rsidP="005207BE">
      <w:pPr>
        <w:spacing w:line="276" w:lineRule="auto"/>
        <w:ind w:left="720"/>
        <w:rPr>
          <w:del w:id="16" w:author="david jackson" w:date="2018-10-17T14:06:00Z"/>
          <w:rFonts w:ascii="Cambria" w:hAnsi="Cambria" w:cs="Arial"/>
          <w:color w:val="030A13"/>
          <w:sz w:val="24"/>
          <w:szCs w:val="24"/>
          <w:shd w:val="clear" w:color="auto" w:fill="FFFFFF"/>
        </w:rPr>
        <w:pPrChange w:id="17" w:author="david jackson" w:date="2018-10-17T14:43:00Z">
          <w:pPr>
            <w:spacing w:line="276" w:lineRule="auto"/>
          </w:pPr>
        </w:pPrChange>
      </w:pPr>
      <w:del w:id="18" w:author="david jackson" w:date="2018-10-17T14:06:00Z">
        <w:r w:rsidRPr="00FF7876" w:rsidDel="00B4714B">
          <w:rPr>
            <w:rFonts w:ascii="Cambria" w:hAnsi="Cambria" w:cs="Arial"/>
            <w:b/>
            <w:color w:val="030A13"/>
            <w:sz w:val="24"/>
            <w:szCs w:val="24"/>
            <w:shd w:val="clear" w:color="auto" w:fill="FFFFFF"/>
          </w:rPr>
          <w:delText xml:space="preserve">Differences in home and neighborhood </w:delText>
        </w:r>
        <w:r w:rsidDel="00B4714B">
          <w:rPr>
            <w:rFonts w:ascii="Cambria" w:hAnsi="Cambria" w:cs="Arial"/>
            <w:b/>
            <w:color w:val="030A13"/>
            <w:sz w:val="24"/>
            <w:szCs w:val="24"/>
            <w:shd w:val="clear" w:color="auto" w:fill="FFFFFF"/>
          </w:rPr>
          <w:delText>quality do not fully explain</w:delText>
        </w:r>
        <w:r w:rsidRPr="00FF7876" w:rsidDel="00B4714B">
          <w:rPr>
            <w:rFonts w:ascii="Cambria" w:hAnsi="Cambria" w:cs="Arial"/>
            <w:b/>
            <w:color w:val="030A13"/>
            <w:sz w:val="24"/>
            <w:szCs w:val="24"/>
            <w:shd w:val="clear" w:color="auto" w:fill="FFFFFF"/>
          </w:rPr>
          <w:delText xml:space="preserve"> the devaluation of homes in black neighborhoods. </w:delText>
        </w:r>
        <w:r w:rsidRPr="00FF7876" w:rsidDel="00B4714B">
          <w:rPr>
            <w:rFonts w:ascii="Cambria" w:hAnsi="Cambria" w:cs="Arial"/>
            <w:color w:val="030A13"/>
            <w:sz w:val="24"/>
            <w:szCs w:val="24"/>
            <w:shd w:val="clear" w:color="auto" w:fill="FFFFFF"/>
          </w:rPr>
          <w:delText>Homes of similar quality in neighborhoods with similar amenities are worth 23</w:delText>
        </w:r>
        <w:r w:rsidDel="00B4714B">
          <w:rPr>
            <w:rFonts w:ascii="Cambria" w:hAnsi="Cambria" w:cs="Arial"/>
            <w:color w:val="030A13"/>
            <w:sz w:val="24"/>
            <w:szCs w:val="24"/>
            <w:shd w:val="clear" w:color="auto" w:fill="FFFFFF"/>
          </w:rPr>
          <w:delText xml:space="preserve"> percent</w:delText>
        </w:r>
        <w:r w:rsidRPr="00FF7876" w:rsidDel="00B4714B">
          <w:rPr>
            <w:rFonts w:ascii="Cambria" w:hAnsi="Cambria" w:cs="Arial"/>
            <w:color w:val="030A13"/>
            <w:sz w:val="24"/>
            <w:szCs w:val="24"/>
            <w:shd w:val="clear" w:color="auto" w:fill="FFFFFF"/>
          </w:rPr>
          <w:delText xml:space="preserve"> less in majority black neighborhoods</w:delText>
        </w:r>
        <w:r w:rsidDel="00B4714B">
          <w:rPr>
            <w:rFonts w:ascii="Cambria" w:hAnsi="Cambria" w:cs="Arial"/>
            <w:color w:val="030A13"/>
            <w:sz w:val="24"/>
            <w:szCs w:val="24"/>
            <w:shd w:val="clear" w:color="auto" w:fill="FFFFFF"/>
          </w:rPr>
          <w:delText>, compared to those with no very few or black residents</w:delText>
        </w:r>
        <w:r w:rsidRPr="00FF7876" w:rsidDel="00B4714B">
          <w:rPr>
            <w:rFonts w:ascii="Cambria" w:hAnsi="Cambria" w:cs="Arial"/>
            <w:color w:val="030A13"/>
            <w:sz w:val="24"/>
            <w:szCs w:val="24"/>
            <w:shd w:val="clear" w:color="auto" w:fill="FFFFFF"/>
          </w:rPr>
          <w:delText xml:space="preserve">. </w:delText>
        </w:r>
        <w:r w:rsidDel="00B4714B">
          <w:rPr>
            <w:rFonts w:ascii="Cambria" w:hAnsi="Cambria" w:cs="Arial"/>
            <w:color w:val="030A13"/>
            <w:sz w:val="24"/>
            <w:szCs w:val="24"/>
            <w:shd w:val="clear" w:color="auto" w:fill="FFFFFF"/>
          </w:rPr>
          <w:delText>Majority</w:delText>
        </w:r>
        <w:r w:rsidRPr="00FF7876" w:rsidDel="00B4714B">
          <w:rPr>
            <w:rFonts w:ascii="Cambria" w:hAnsi="Cambria" w:cs="Arial"/>
            <w:color w:val="030A13"/>
            <w:sz w:val="24"/>
            <w:szCs w:val="24"/>
            <w:shd w:val="clear" w:color="auto" w:fill="FFFFFF"/>
          </w:rPr>
          <w:delText xml:space="preserve"> black neighborhoods</w:delText>
        </w:r>
        <w:r w:rsidDel="00B4714B">
          <w:rPr>
            <w:rFonts w:ascii="Cambria" w:hAnsi="Cambria" w:cs="Arial"/>
            <w:color w:val="030A13"/>
            <w:sz w:val="24"/>
            <w:szCs w:val="24"/>
            <w:shd w:val="clear" w:color="auto" w:fill="FFFFFF"/>
          </w:rPr>
          <w:delText xml:space="preserve"> do</w:delText>
        </w:r>
        <w:r w:rsidRPr="00FF7876" w:rsidDel="00B4714B">
          <w:rPr>
            <w:rFonts w:ascii="Cambria" w:hAnsi="Cambria" w:cs="Arial"/>
            <w:color w:val="030A13"/>
            <w:sz w:val="24"/>
            <w:szCs w:val="24"/>
            <w:shd w:val="clear" w:color="auto" w:fill="FFFFFF"/>
          </w:rPr>
          <w:delText xml:space="preserve"> </w:delText>
        </w:r>
        <w:r w:rsidDel="00B4714B">
          <w:rPr>
            <w:rFonts w:ascii="Cambria" w:hAnsi="Cambria" w:cs="Arial"/>
            <w:color w:val="030A13"/>
            <w:sz w:val="24"/>
            <w:szCs w:val="24"/>
            <w:shd w:val="clear" w:color="auto" w:fill="FFFFFF"/>
          </w:rPr>
          <w:delText>exhibit features associated with lower property values</w:delText>
        </w:r>
        <w:r w:rsidRPr="00FF7876" w:rsidDel="00B4714B">
          <w:rPr>
            <w:rFonts w:ascii="Cambria" w:hAnsi="Cambria" w:cs="Arial"/>
            <w:color w:val="030A13"/>
            <w:sz w:val="24"/>
            <w:szCs w:val="24"/>
            <w:shd w:val="clear" w:color="auto" w:fill="FFFFFF"/>
          </w:rPr>
          <w:delText xml:space="preserve">, including </w:delText>
        </w:r>
        <w:r w:rsidDel="00B4714B">
          <w:rPr>
            <w:rFonts w:ascii="Cambria" w:hAnsi="Cambria" w:cs="Arial"/>
            <w:color w:val="030A13"/>
            <w:sz w:val="24"/>
            <w:szCs w:val="24"/>
            <w:shd w:val="clear" w:color="auto" w:fill="FFFFFF"/>
          </w:rPr>
          <w:delText xml:space="preserve">higher crime rates, </w:delText>
        </w:r>
        <w:r w:rsidRPr="00FF7876" w:rsidDel="00B4714B">
          <w:rPr>
            <w:rFonts w:ascii="Cambria" w:hAnsi="Cambria" w:cs="Arial"/>
            <w:color w:val="030A13"/>
            <w:sz w:val="24"/>
            <w:szCs w:val="24"/>
            <w:shd w:val="clear" w:color="auto" w:fill="FFFFFF"/>
          </w:rPr>
          <w:delText>longer commute times and less access to high-scoring schools and restaurants. Yet, these factors explain roughly half of the undervaluation of homes in black neighborhoods. Across all majority black neighborhoods, owner-occupied homes are undervalued by $48,000 per home on average, amounting to $156 billion in cumulative losses.</w:delText>
        </w:r>
      </w:del>
    </w:p>
    <w:p w14:paraId="6804D217" w14:textId="3A7E1F28" w:rsidR="00F925C6" w:rsidRPr="00FF7876" w:rsidDel="00CE545E" w:rsidRDefault="00F925C6" w:rsidP="005207BE">
      <w:pPr>
        <w:spacing w:line="276" w:lineRule="auto"/>
        <w:ind w:left="720"/>
        <w:rPr>
          <w:del w:id="19" w:author="david jackson" w:date="2018-10-12T15:14:00Z"/>
          <w:rFonts w:ascii="Cambria" w:hAnsi="Cambria" w:cs="Arial"/>
          <w:b/>
          <w:color w:val="030A13"/>
          <w:sz w:val="24"/>
          <w:szCs w:val="24"/>
          <w:shd w:val="clear" w:color="auto" w:fill="FFFFFF"/>
        </w:rPr>
        <w:pPrChange w:id="20" w:author="david jackson" w:date="2018-10-17T14:43:00Z">
          <w:pPr>
            <w:spacing w:line="276" w:lineRule="auto"/>
          </w:pPr>
        </w:pPrChange>
      </w:pPr>
      <w:del w:id="21" w:author="david jackson" w:date="2018-10-12T15:14:00Z">
        <w:r w:rsidRPr="00FF7876" w:rsidDel="00CE545E">
          <w:rPr>
            <w:rFonts w:ascii="Cambria" w:hAnsi="Cambria" w:cs="Arial"/>
            <w:b/>
            <w:color w:val="030A13"/>
            <w:sz w:val="24"/>
            <w:szCs w:val="24"/>
            <w:shd w:val="clear" w:color="auto" w:fill="FFFFFF"/>
          </w:rPr>
          <w:delText>In U.S. metropolitan areas, 10</w:delText>
        </w:r>
        <w:r w:rsidDel="00CE545E">
          <w:rPr>
            <w:rFonts w:ascii="Cambria" w:hAnsi="Cambria" w:cs="Arial"/>
            <w:b/>
            <w:color w:val="030A13"/>
            <w:sz w:val="24"/>
            <w:szCs w:val="24"/>
            <w:shd w:val="clear" w:color="auto" w:fill="FFFFFF"/>
          </w:rPr>
          <w:delText xml:space="preserve"> percent</w:delText>
        </w:r>
        <w:r w:rsidRPr="00FF7876" w:rsidDel="00CE545E">
          <w:rPr>
            <w:rFonts w:ascii="Cambria" w:hAnsi="Cambria" w:cs="Arial"/>
            <w:b/>
            <w:color w:val="030A13"/>
            <w:sz w:val="24"/>
            <w:szCs w:val="24"/>
            <w:shd w:val="clear" w:color="auto" w:fill="FFFFFF"/>
          </w:rPr>
          <w:delText xml:space="preserve"> of neighborhoods are majority black, and they are home to 41</w:delText>
        </w:r>
        <w:r w:rsidDel="00CE545E">
          <w:rPr>
            <w:rFonts w:ascii="Cambria" w:hAnsi="Cambria" w:cs="Arial"/>
            <w:b/>
            <w:color w:val="030A13"/>
            <w:sz w:val="24"/>
            <w:szCs w:val="24"/>
            <w:shd w:val="clear" w:color="auto" w:fill="FFFFFF"/>
          </w:rPr>
          <w:delText xml:space="preserve"> percent</w:delText>
        </w:r>
        <w:r w:rsidRPr="00FF7876" w:rsidDel="00CE545E">
          <w:rPr>
            <w:rFonts w:ascii="Cambria" w:hAnsi="Cambria" w:cs="Arial"/>
            <w:b/>
            <w:color w:val="030A13"/>
            <w:sz w:val="24"/>
            <w:szCs w:val="24"/>
            <w:shd w:val="clear" w:color="auto" w:fill="FFFFFF"/>
          </w:rPr>
          <w:delText xml:space="preserve"> of the black population living in metropolitan areas and 37</w:delText>
        </w:r>
        <w:r w:rsidDel="00CE545E">
          <w:rPr>
            <w:rFonts w:ascii="Cambria" w:hAnsi="Cambria" w:cs="Arial"/>
            <w:b/>
            <w:color w:val="030A13"/>
            <w:sz w:val="24"/>
            <w:szCs w:val="24"/>
            <w:shd w:val="clear" w:color="auto" w:fill="FFFFFF"/>
          </w:rPr>
          <w:delText xml:space="preserve"> percent</w:delText>
        </w:r>
        <w:r w:rsidRPr="00FF7876" w:rsidDel="00CE545E">
          <w:rPr>
            <w:rFonts w:ascii="Cambria" w:hAnsi="Cambria" w:cs="Arial"/>
            <w:b/>
            <w:color w:val="030A13"/>
            <w:sz w:val="24"/>
            <w:szCs w:val="24"/>
            <w:shd w:val="clear" w:color="auto" w:fill="FFFFFF"/>
          </w:rPr>
          <w:delText xml:space="preserve"> of the U.S. black population. </w:delText>
        </w:r>
        <w:r w:rsidRPr="00FF7876" w:rsidDel="00CE545E">
          <w:rPr>
            <w:rFonts w:ascii="Cambria" w:hAnsi="Cambria" w:cs="Arial"/>
            <w:color w:val="030A13"/>
            <w:sz w:val="24"/>
            <w:szCs w:val="24"/>
            <w:shd w:val="clear" w:color="auto" w:fill="FFFFFF"/>
          </w:rPr>
          <w:delText>These neighborhoods hold $609 billion in owner-occupied housing assets, and are home to approximately 10,000 public schools and over 3 million businesses. Though most residents are black (</w:delText>
        </w:r>
        <w:r w:rsidRPr="00B45AFC" w:rsidDel="00CE545E">
          <w:rPr>
            <w:rFonts w:ascii="Cambria" w:hAnsi="Cambria" w:cs="Helvetica"/>
            <w:color w:val="030A13"/>
            <w:sz w:val="24"/>
            <w:szCs w:val="24"/>
            <w:shd w:val="clear" w:color="auto" w:fill="FFFFFF"/>
          </w:rPr>
          <w:delText>14.4 million non-Hispanic black</w:delText>
        </w:r>
        <w:r w:rsidRPr="00FF7876" w:rsidDel="00CE545E">
          <w:rPr>
            <w:rFonts w:ascii="Cambria" w:hAnsi="Cambria" w:cs="Arial"/>
            <w:color w:val="030A13"/>
            <w:sz w:val="24"/>
            <w:szCs w:val="24"/>
            <w:shd w:val="clear" w:color="auto" w:fill="FFFFFF"/>
          </w:rPr>
          <w:delText>) by definition, approximately 5 million non-black Americans from every other racial and ethnic backgrounds live in majority black neighborhoods.</w:delText>
        </w:r>
      </w:del>
    </w:p>
    <w:p w14:paraId="1BFCA28F" w14:textId="77777777" w:rsidR="00F925C6" w:rsidRPr="00FF7876" w:rsidRDefault="00F925C6" w:rsidP="005207BE">
      <w:pPr>
        <w:spacing w:line="276" w:lineRule="auto"/>
        <w:ind w:left="720"/>
        <w:rPr>
          <w:rFonts w:ascii="Cambria" w:hAnsi="Cambria" w:cs="Arial"/>
          <w:color w:val="030A13"/>
          <w:sz w:val="24"/>
          <w:szCs w:val="24"/>
          <w:shd w:val="clear" w:color="auto" w:fill="FFFFFF"/>
        </w:rPr>
        <w:pPrChange w:id="22" w:author="david jackson" w:date="2018-10-17T14:43:00Z">
          <w:pPr>
            <w:spacing w:line="276" w:lineRule="auto"/>
          </w:pPr>
        </w:pPrChange>
      </w:pPr>
      <w:r w:rsidRPr="00FF7876">
        <w:rPr>
          <w:rFonts w:ascii="Cambria" w:hAnsi="Cambria" w:cs="Arial"/>
          <w:b/>
          <w:color w:val="030A13"/>
          <w:sz w:val="24"/>
          <w:szCs w:val="24"/>
          <w:shd w:val="clear" w:color="auto" w:fill="FFFFFF"/>
        </w:rPr>
        <w:t xml:space="preserve">In the average U.S. metropolitan area, homes </w:t>
      </w:r>
      <w:r w:rsidR="002F3900">
        <w:rPr>
          <w:rFonts w:ascii="Cambria" w:hAnsi="Cambria" w:cs="Arial"/>
          <w:b/>
          <w:color w:val="030A13"/>
          <w:sz w:val="24"/>
          <w:szCs w:val="24"/>
          <w:shd w:val="clear" w:color="auto" w:fill="FFFFFF"/>
        </w:rPr>
        <w:t xml:space="preserve">in neighborhoods </w:t>
      </w:r>
      <w:r w:rsidR="002F3900" w:rsidRPr="00FF7876">
        <w:rPr>
          <w:rFonts w:ascii="Cambria" w:hAnsi="Cambria" w:cs="Arial"/>
          <w:b/>
          <w:color w:val="030A13"/>
          <w:sz w:val="24"/>
          <w:szCs w:val="24"/>
          <w:shd w:val="clear" w:color="auto" w:fill="FFFFFF"/>
        </w:rPr>
        <w:t>where the share of the population is 50</w:t>
      </w:r>
      <w:r w:rsidR="002F3900">
        <w:rPr>
          <w:rFonts w:ascii="Cambria" w:hAnsi="Cambria" w:cs="Arial"/>
          <w:b/>
          <w:color w:val="030A13"/>
          <w:sz w:val="24"/>
          <w:szCs w:val="24"/>
          <w:shd w:val="clear" w:color="auto" w:fill="FFFFFF"/>
        </w:rPr>
        <w:t xml:space="preserve"> percent black </w:t>
      </w:r>
      <w:r w:rsidRPr="00FF7876">
        <w:rPr>
          <w:rFonts w:ascii="Cambria" w:hAnsi="Cambria" w:cs="Arial"/>
          <w:b/>
          <w:color w:val="030A13"/>
          <w:sz w:val="24"/>
          <w:szCs w:val="24"/>
          <w:shd w:val="clear" w:color="auto" w:fill="FFFFFF"/>
        </w:rPr>
        <w:t xml:space="preserve">are valued </w:t>
      </w:r>
      <w:r w:rsidR="002F3900">
        <w:rPr>
          <w:rFonts w:ascii="Cambria" w:hAnsi="Cambria" w:cs="Arial"/>
          <w:b/>
          <w:color w:val="030A13"/>
          <w:sz w:val="24"/>
          <w:szCs w:val="24"/>
          <w:shd w:val="clear" w:color="auto" w:fill="FFFFFF"/>
        </w:rPr>
        <w:t xml:space="preserve">at roughly half the price </w:t>
      </w:r>
      <w:r w:rsidR="002F3900">
        <w:rPr>
          <w:rFonts w:ascii="Cambria" w:hAnsi="Cambria" w:cs="Arial"/>
          <w:b/>
          <w:color w:val="030A13"/>
          <w:sz w:val="24"/>
          <w:szCs w:val="24"/>
          <w:shd w:val="clear" w:color="auto" w:fill="FFFFFF"/>
        </w:rPr>
        <w:lastRenderedPageBreak/>
        <w:t xml:space="preserve">as homes in neighborhoods with </w:t>
      </w:r>
      <w:r w:rsidRPr="00FF7876">
        <w:rPr>
          <w:rFonts w:ascii="Cambria" w:hAnsi="Cambria" w:cs="Arial"/>
          <w:b/>
          <w:color w:val="030A13"/>
          <w:sz w:val="24"/>
          <w:szCs w:val="24"/>
          <w:shd w:val="clear" w:color="auto" w:fill="FFFFFF"/>
        </w:rPr>
        <w:t>no black residents.</w:t>
      </w:r>
      <w:r w:rsidRPr="00FF7876">
        <w:rPr>
          <w:rFonts w:ascii="Cambria" w:hAnsi="Cambria" w:cs="Arial"/>
          <w:color w:val="030A13"/>
          <w:sz w:val="24"/>
          <w:szCs w:val="24"/>
          <w:shd w:val="clear" w:color="auto" w:fill="FFFFFF"/>
        </w:rPr>
        <w:t xml:space="preserve"> There is a strong </w:t>
      </w:r>
      <w:r w:rsidR="007A25C3">
        <w:rPr>
          <w:rFonts w:ascii="Cambria" w:hAnsi="Cambria" w:cs="Arial"/>
          <w:color w:val="030A13"/>
          <w:sz w:val="24"/>
          <w:szCs w:val="24"/>
          <w:shd w:val="clear" w:color="auto" w:fill="FFFFFF"/>
        </w:rPr>
        <w:t xml:space="preserve">and powerful statistical </w:t>
      </w:r>
      <w:r w:rsidRPr="00FF7876">
        <w:rPr>
          <w:rFonts w:ascii="Cambria" w:hAnsi="Cambria" w:cs="Arial"/>
          <w:color w:val="030A13"/>
          <w:sz w:val="24"/>
          <w:szCs w:val="24"/>
          <w:shd w:val="clear" w:color="auto" w:fill="FFFFFF"/>
        </w:rPr>
        <w:t xml:space="preserve">relationship between the share of the population that is black and the market value of owner-occupied homes. Location in a black neighborhood predicts a </w:t>
      </w:r>
      <w:r w:rsidR="002F3900">
        <w:rPr>
          <w:rFonts w:ascii="Cambria" w:hAnsi="Cambria" w:cs="Arial"/>
          <w:color w:val="030A13"/>
          <w:sz w:val="24"/>
          <w:szCs w:val="24"/>
          <w:shd w:val="clear" w:color="auto" w:fill="FFFFFF"/>
        </w:rPr>
        <w:t xml:space="preserve">large financial </w:t>
      </w:r>
      <w:r w:rsidRPr="00FF7876">
        <w:rPr>
          <w:rFonts w:ascii="Cambria" w:hAnsi="Cambria" w:cs="Arial"/>
          <w:color w:val="030A13"/>
          <w:sz w:val="24"/>
          <w:szCs w:val="24"/>
          <w:shd w:val="clear" w:color="auto" w:fill="FFFFFF"/>
        </w:rPr>
        <w:t>penalty for 117 out of the 119 metropolitan areas with majority black neighborhoods, though the valuation gap varies widely between them.</w:t>
      </w:r>
    </w:p>
    <w:p w14:paraId="5FD2B4C8" w14:textId="77777777" w:rsidR="00B4714B" w:rsidRPr="00FF7876" w:rsidRDefault="00B4714B" w:rsidP="005207BE">
      <w:pPr>
        <w:spacing w:line="276" w:lineRule="auto"/>
        <w:ind w:left="720"/>
        <w:rPr>
          <w:ins w:id="23" w:author="david jackson" w:date="2018-10-17T14:06:00Z"/>
          <w:rFonts w:ascii="Cambria" w:hAnsi="Cambria" w:cs="Arial"/>
          <w:color w:val="030A13"/>
          <w:sz w:val="24"/>
          <w:szCs w:val="24"/>
          <w:shd w:val="clear" w:color="auto" w:fill="FFFFFF"/>
        </w:rPr>
        <w:pPrChange w:id="24" w:author="david jackson" w:date="2018-10-17T14:43:00Z">
          <w:pPr>
            <w:spacing w:line="276" w:lineRule="auto"/>
          </w:pPr>
        </w:pPrChange>
      </w:pPr>
      <w:ins w:id="25" w:author="david jackson" w:date="2018-10-17T14:06:00Z">
        <w:r w:rsidRPr="00FF7876">
          <w:rPr>
            <w:rFonts w:ascii="Cambria" w:hAnsi="Cambria" w:cs="Arial"/>
            <w:b/>
            <w:color w:val="030A13"/>
            <w:sz w:val="24"/>
            <w:szCs w:val="24"/>
            <w:shd w:val="clear" w:color="auto" w:fill="FFFFFF"/>
          </w:rPr>
          <w:t xml:space="preserve">Differences in home and neighborhood </w:t>
        </w:r>
        <w:r>
          <w:rPr>
            <w:rFonts w:ascii="Cambria" w:hAnsi="Cambria" w:cs="Arial"/>
            <w:b/>
            <w:color w:val="030A13"/>
            <w:sz w:val="24"/>
            <w:szCs w:val="24"/>
            <w:shd w:val="clear" w:color="auto" w:fill="FFFFFF"/>
          </w:rPr>
          <w:t>quality do not fully explain</w:t>
        </w:r>
        <w:r w:rsidRPr="00FF7876">
          <w:rPr>
            <w:rFonts w:ascii="Cambria" w:hAnsi="Cambria" w:cs="Arial"/>
            <w:b/>
            <w:color w:val="030A13"/>
            <w:sz w:val="24"/>
            <w:szCs w:val="24"/>
            <w:shd w:val="clear" w:color="auto" w:fill="FFFFFF"/>
          </w:rPr>
          <w:t xml:space="preserve"> the devaluation of homes in black neighborhoods. </w:t>
        </w:r>
        <w:r w:rsidRPr="00FF7876">
          <w:rPr>
            <w:rFonts w:ascii="Cambria" w:hAnsi="Cambria" w:cs="Arial"/>
            <w:color w:val="030A13"/>
            <w:sz w:val="24"/>
            <w:szCs w:val="24"/>
            <w:shd w:val="clear" w:color="auto" w:fill="FFFFFF"/>
          </w:rPr>
          <w:t>Homes of similar quality in neighborhoods with similar amenities are worth 23</w:t>
        </w:r>
        <w:r>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less in majority black neighborhoods</w:t>
        </w:r>
        <w:r>
          <w:rPr>
            <w:rFonts w:ascii="Cambria" w:hAnsi="Cambria" w:cs="Arial"/>
            <w:color w:val="030A13"/>
            <w:sz w:val="24"/>
            <w:szCs w:val="24"/>
            <w:shd w:val="clear" w:color="auto" w:fill="FFFFFF"/>
          </w:rPr>
          <w:t>, compared to those with no very few or black residents</w:t>
        </w:r>
        <w:r w:rsidRPr="00FF7876">
          <w:rPr>
            <w:rFonts w:ascii="Cambria" w:hAnsi="Cambria" w:cs="Arial"/>
            <w:color w:val="030A13"/>
            <w:sz w:val="24"/>
            <w:szCs w:val="24"/>
            <w:shd w:val="clear" w:color="auto" w:fill="FFFFFF"/>
          </w:rPr>
          <w:t xml:space="preserve">. </w:t>
        </w:r>
        <w:r>
          <w:rPr>
            <w:rFonts w:ascii="Cambria" w:hAnsi="Cambria" w:cs="Arial"/>
            <w:color w:val="030A13"/>
            <w:sz w:val="24"/>
            <w:szCs w:val="24"/>
            <w:shd w:val="clear" w:color="auto" w:fill="FFFFFF"/>
          </w:rPr>
          <w:t>Majority</w:t>
        </w:r>
        <w:r w:rsidRPr="00FF7876">
          <w:rPr>
            <w:rFonts w:ascii="Cambria" w:hAnsi="Cambria" w:cs="Arial"/>
            <w:color w:val="030A13"/>
            <w:sz w:val="24"/>
            <w:szCs w:val="24"/>
            <w:shd w:val="clear" w:color="auto" w:fill="FFFFFF"/>
          </w:rPr>
          <w:t xml:space="preserve"> black neighborhoods</w:t>
        </w:r>
        <w:r>
          <w:rPr>
            <w:rFonts w:ascii="Cambria" w:hAnsi="Cambria" w:cs="Arial"/>
            <w:color w:val="030A13"/>
            <w:sz w:val="24"/>
            <w:szCs w:val="24"/>
            <w:shd w:val="clear" w:color="auto" w:fill="FFFFFF"/>
          </w:rPr>
          <w:t xml:space="preserve"> do</w:t>
        </w:r>
        <w:r w:rsidRPr="00FF7876">
          <w:rPr>
            <w:rFonts w:ascii="Cambria" w:hAnsi="Cambria" w:cs="Arial"/>
            <w:color w:val="030A13"/>
            <w:sz w:val="24"/>
            <w:szCs w:val="24"/>
            <w:shd w:val="clear" w:color="auto" w:fill="FFFFFF"/>
          </w:rPr>
          <w:t xml:space="preserve"> </w:t>
        </w:r>
        <w:r>
          <w:rPr>
            <w:rFonts w:ascii="Cambria" w:hAnsi="Cambria" w:cs="Arial"/>
            <w:color w:val="030A13"/>
            <w:sz w:val="24"/>
            <w:szCs w:val="24"/>
            <w:shd w:val="clear" w:color="auto" w:fill="FFFFFF"/>
          </w:rPr>
          <w:t>exhibit features associated with lower property values</w:t>
        </w:r>
        <w:r w:rsidRPr="00FF7876">
          <w:rPr>
            <w:rFonts w:ascii="Cambria" w:hAnsi="Cambria" w:cs="Arial"/>
            <w:color w:val="030A13"/>
            <w:sz w:val="24"/>
            <w:szCs w:val="24"/>
            <w:shd w:val="clear" w:color="auto" w:fill="FFFFFF"/>
          </w:rPr>
          <w:t xml:space="preserve">, including </w:t>
        </w:r>
        <w:r>
          <w:rPr>
            <w:rFonts w:ascii="Cambria" w:hAnsi="Cambria" w:cs="Arial"/>
            <w:color w:val="030A13"/>
            <w:sz w:val="24"/>
            <w:szCs w:val="24"/>
            <w:shd w:val="clear" w:color="auto" w:fill="FFFFFF"/>
          </w:rPr>
          <w:t xml:space="preserve">higher crime rates, </w:t>
        </w:r>
        <w:r w:rsidRPr="00FF7876">
          <w:rPr>
            <w:rFonts w:ascii="Cambria" w:hAnsi="Cambria" w:cs="Arial"/>
            <w:color w:val="030A13"/>
            <w:sz w:val="24"/>
            <w:szCs w:val="24"/>
            <w:shd w:val="clear" w:color="auto" w:fill="FFFFFF"/>
          </w:rPr>
          <w:t>longer commute times</w:t>
        </w:r>
        <w:r>
          <w:rPr>
            <w:rFonts w:ascii="Cambria" w:hAnsi="Cambria" w:cs="Arial"/>
            <w:color w:val="030A13"/>
            <w:sz w:val="24"/>
            <w:szCs w:val="24"/>
            <w:shd w:val="clear" w:color="auto" w:fill="FFFFFF"/>
          </w:rPr>
          <w:t>,</w:t>
        </w:r>
        <w:r w:rsidRPr="00FF7876">
          <w:rPr>
            <w:rFonts w:ascii="Cambria" w:hAnsi="Cambria" w:cs="Arial"/>
            <w:color w:val="030A13"/>
            <w:sz w:val="24"/>
            <w:szCs w:val="24"/>
            <w:shd w:val="clear" w:color="auto" w:fill="FFFFFF"/>
          </w:rPr>
          <w:t xml:space="preserve"> and less access to high-scoring schools and </w:t>
        </w:r>
        <w:r>
          <w:rPr>
            <w:rFonts w:ascii="Cambria" w:hAnsi="Cambria" w:cs="Arial"/>
            <w:color w:val="030A13"/>
            <w:sz w:val="24"/>
            <w:szCs w:val="24"/>
            <w:shd w:val="clear" w:color="auto" w:fill="FFFFFF"/>
          </w:rPr>
          <w:t xml:space="preserve">well-rated </w:t>
        </w:r>
        <w:r w:rsidRPr="00FF7876">
          <w:rPr>
            <w:rFonts w:ascii="Cambria" w:hAnsi="Cambria" w:cs="Arial"/>
            <w:color w:val="030A13"/>
            <w:sz w:val="24"/>
            <w:szCs w:val="24"/>
            <w:shd w:val="clear" w:color="auto" w:fill="FFFFFF"/>
          </w:rPr>
          <w:t xml:space="preserve">restaurants. Yet, these factors </w:t>
        </w:r>
        <w:r>
          <w:rPr>
            <w:rFonts w:ascii="Cambria" w:hAnsi="Cambria" w:cs="Arial"/>
            <w:color w:val="030A13"/>
            <w:sz w:val="24"/>
            <w:szCs w:val="24"/>
            <w:shd w:val="clear" w:color="auto" w:fill="FFFFFF"/>
          </w:rPr>
          <w:t xml:space="preserve">only </w:t>
        </w:r>
        <w:r w:rsidRPr="00FF7876">
          <w:rPr>
            <w:rFonts w:ascii="Cambria" w:hAnsi="Cambria" w:cs="Arial"/>
            <w:color w:val="030A13"/>
            <w:sz w:val="24"/>
            <w:szCs w:val="24"/>
            <w:shd w:val="clear" w:color="auto" w:fill="FFFFFF"/>
          </w:rPr>
          <w:t>explain roughly half of the undervaluation of homes in black neighborhoods. Across all majority black neighborhoods, owner-occupied homes are undervalued by $48,000 per home on average, amounting to $156 billion in cumulative losses.</w:t>
        </w:r>
      </w:ins>
    </w:p>
    <w:p w14:paraId="45F5187F" w14:textId="36BD293B" w:rsidR="00F925C6" w:rsidRDefault="00F925C6" w:rsidP="005207BE">
      <w:pPr>
        <w:spacing w:line="276" w:lineRule="auto"/>
        <w:ind w:left="720"/>
        <w:rPr>
          <w:ins w:id="26" w:author="david jackson" w:date="2018-10-17T14:43:00Z"/>
          <w:rFonts w:ascii="Cambria" w:hAnsi="Cambria" w:cs="Arial"/>
          <w:color w:val="030A13"/>
          <w:sz w:val="24"/>
          <w:szCs w:val="24"/>
          <w:shd w:val="clear" w:color="auto" w:fill="FFFFFF"/>
        </w:rPr>
      </w:pPr>
      <w:r w:rsidRPr="005A2D5C">
        <w:rPr>
          <w:rFonts w:ascii="Cambria" w:hAnsi="Cambria" w:cs="Arial"/>
          <w:b/>
          <w:color w:val="030A13"/>
          <w:sz w:val="24"/>
          <w:szCs w:val="24"/>
          <w:shd w:val="clear" w:color="auto" w:fill="FFFFFF"/>
        </w:rPr>
        <w:t>Metropolitan areas with greater devaluation of black neighborhoods are more segregated and produce less upward mobility for the black children who grow up in those communities.</w:t>
      </w:r>
      <w:r w:rsidRPr="00FF7876">
        <w:rPr>
          <w:rFonts w:ascii="Cambria" w:hAnsi="Cambria" w:cs="Arial"/>
          <w:b/>
          <w:color w:val="030A13"/>
          <w:sz w:val="24"/>
          <w:szCs w:val="24"/>
          <w:shd w:val="clear" w:color="auto" w:fill="FFFFFF"/>
        </w:rPr>
        <w:t xml:space="preserve"> </w:t>
      </w:r>
      <w:r w:rsidRPr="00FF7876">
        <w:rPr>
          <w:rFonts w:ascii="Cambria" w:hAnsi="Cambria" w:cs="Arial"/>
          <w:color w:val="030A13"/>
          <w:sz w:val="24"/>
          <w:szCs w:val="24"/>
          <w:shd w:val="clear" w:color="auto" w:fill="FFFFFF"/>
        </w:rPr>
        <w:t xml:space="preserve">Using combined tax and census data from </w:t>
      </w:r>
      <w:del w:id="27" w:author="david jackson" w:date="2018-10-16T17:12:00Z">
        <w:r w:rsidRPr="00FF7876" w:rsidDel="00F507C5">
          <w:rPr>
            <w:rFonts w:ascii="Cambria" w:hAnsi="Cambria" w:cs="Arial"/>
            <w:color w:val="030A13"/>
            <w:sz w:val="24"/>
            <w:szCs w:val="24"/>
            <w:shd w:val="clear" w:color="auto" w:fill="FFFFFF"/>
          </w:rPr>
          <w:delText xml:space="preserve">The </w:delText>
        </w:r>
      </w:del>
      <w:ins w:id="28" w:author="david jackson" w:date="2018-10-16T17:12:00Z">
        <w:r w:rsidR="00F507C5">
          <w:rPr>
            <w:rFonts w:ascii="Cambria" w:hAnsi="Cambria" w:cs="Arial"/>
            <w:color w:val="030A13"/>
            <w:sz w:val="24"/>
            <w:szCs w:val="24"/>
            <w:shd w:val="clear" w:color="auto" w:fill="FFFFFF"/>
          </w:rPr>
          <w:t>t</w:t>
        </w:r>
        <w:r w:rsidR="00F507C5" w:rsidRPr="00FF7876">
          <w:rPr>
            <w:rFonts w:ascii="Cambria" w:hAnsi="Cambria" w:cs="Arial"/>
            <w:color w:val="030A13"/>
            <w:sz w:val="24"/>
            <w:szCs w:val="24"/>
            <w:shd w:val="clear" w:color="auto" w:fill="FFFFFF"/>
          </w:rPr>
          <w:t xml:space="preserve">he </w:t>
        </w:r>
      </w:ins>
      <w:r w:rsidRPr="00FF7876">
        <w:rPr>
          <w:rFonts w:ascii="Cambria" w:hAnsi="Cambria" w:cs="Arial"/>
          <w:color w:val="030A13"/>
          <w:sz w:val="24"/>
          <w:szCs w:val="24"/>
          <w:shd w:val="clear" w:color="auto" w:fill="FFFFFF"/>
        </w:rPr>
        <w:t xml:space="preserve">Equality of Opportunity Project, this analysis finds a positive and statistically significant correlation between the </w:t>
      </w:r>
      <w:r w:rsidR="007A25C3">
        <w:rPr>
          <w:rFonts w:ascii="Cambria" w:hAnsi="Cambria" w:cs="Arial"/>
          <w:color w:val="030A13"/>
          <w:sz w:val="24"/>
          <w:szCs w:val="24"/>
          <w:shd w:val="clear" w:color="auto" w:fill="FFFFFF"/>
        </w:rPr>
        <w:t>de</w:t>
      </w:r>
      <w:r w:rsidRPr="00FF7876">
        <w:rPr>
          <w:rFonts w:ascii="Cambria" w:hAnsi="Cambria" w:cs="Arial"/>
          <w:color w:val="030A13"/>
          <w:sz w:val="24"/>
          <w:szCs w:val="24"/>
          <w:shd w:val="clear" w:color="auto" w:fill="FFFFFF"/>
        </w:rPr>
        <w:t xml:space="preserve">valuation of </w:t>
      </w:r>
      <w:r w:rsidR="007A25C3">
        <w:rPr>
          <w:rFonts w:ascii="Cambria" w:hAnsi="Cambria" w:cs="Arial"/>
          <w:color w:val="030A13"/>
          <w:sz w:val="24"/>
          <w:szCs w:val="24"/>
          <w:shd w:val="clear" w:color="auto" w:fill="FFFFFF"/>
        </w:rPr>
        <w:t xml:space="preserve">homes in </w:t>
      </w:r>
      <w:r w:rsidRPr="00FF7876">
        <w:rPr>
          <w:rFonts w:ascii="Cambria" w:hAnsi="Cambria" w:cs="Arial"/>
          <w:color w:val="030A13"/>
          <w:sz w:val="24"/>
          <w:szCs w:val="24"/>
          <w:shd w:val="clear" w:color="auto" w:fill="FFFFFF"/>
        </w:rPr>
        <w:t xml:space="preserve">black </w:t>
      </w:r>
      <w:r w:rsidR="007A25C3">
        <w:rPr>
          <w:rFonts w:ascii="Cambria" w:hAnsi="Cambria" w:cs="Arial"/>
          <w:color w:val="030A13"/>
          <w:sz w:val="24"/>
          <w:szCs w:val="24"/>
          <w:shd w:val="clear" w:color="auto" w:fill="FFFFFF"/>
        </w:rPr>
        <w:t>neighborhoods</w:t>
      </w:r>
      <w:r w:rsidR="007A25C3" w:rsidRPr="00FF7876">
        <w:rPr>
          <w:rFonts w:ascii="Cambria" w:hAnsi="Cambria" w:cs="Arial"/>
          <w:color w:val="030A13"/>
          <w:sz w:val="24"/>
          <w:szCs w:val="24"/>
          <w:shd w:val="clear" w:color="auto" w:fill="FFFFFF"/>
        </w:rPr>
        <w:t xml:space="preserve"> </w:t>
      </w:r>
      <w:r w:rsidRPr="00FF7876">
        <w:rPr>
          <w:rFonts w:ascii="Cambria" w:hAnsi="Cambria" w:cs="Arial"/>
          <w:color w:val="030A13"/>
          <w:sz w:val="24"/>
          <w:szCs w:val="24"/>
          <w:shd w:val="clear" w:color="auto" w:fill="FFFFFF"/>
        </w:rPr>
        <w:t>and upward mobility of black children in metropolitan areas with majority black neighborhoods. Segregation is negatively correlated with black home valuations.</w:t>
      </w:r>
    </w:p>
    <w:p w14:paraId="11E38425" w14:textId="5D3E7762" w:rsidR="007E225E" w:rsidRPr="00FF7876" w:rsidRDefault="007E225E" w:rsidP="00175D16">
      <w:pPr>
        <w:spacing w:line="276" w:lineRule="auto"/>
        <w:rPr>
          <w:rFonts w:ascii="Cambria" w:hAnsi="Cambria" w:cs="Arial"/>
          <w:color w:val="030A13"/>
          <w:sz w:val="24"/>
          <w:szCs w:val="24"/>
          <w:shd w:val="clear" w:color="auto" w:fill="FFFFFF"/>
        </w:rPr>
      </w:pPr>
      <w:commentRangeStart w:id="29"/>
      <w:ins w:id="30" w:author="david jackson" w:date="2018-10-17T14:43:00Z">
        <w:r w:rsidRPr="00043439">
          <w:rPr>
            <w:rFonts w:ascii="Cambria" w:hAnsi="Cambria" w:cs="Arial"/>
            <w:sz w:val="24"/>
            <w:szCs w:val="24"/>
          </w:rPr>
          <w:t>The undervaluation of black assets in housing markets has important social implications</w:t>
        </w:r>
        <w:r w:rsidRPr="008610FC">
          <w:rPr>
            <w:rFonts w:ascii="Cambria" w:hAnsi="Cambria" w:cs="Arial"/>
            <w:sz w:val="24"/>
            <w:szCs w:val="24"/>
          </w:rPr>
          <w:t>.</w:t>
        </w:r>
        <w:r w:rsidRPr="00FF7876">
          <w:rPr>
            <w:rFonts w:ascii="Cambria" w:hAnsi="Cambria" w:cs="Arial"/>
            <w:sz w:val="24"/>
            <w:szCs w:val="24"/>
          </w:rPr>
          <w:t xml:space="preserve"> Black homeowners realize lower wealth accumulation, which makes it more difficult to start and invest in business</w:t>
        </w:r>
      </w:ins>
      <w:ins w:id="31" w:author="david jackson" w:date="2018-10-17T14:45:00Z">
        <w:r w:rsidR="00EC3AD3">
          <w:rPr>
            <w:rFonts w:ascii="Cambria" w:hAnsi="Cambria" w:cs="Arial"/>
            <w:sz w:val="24"/>
            <w:szCs w:val="24"/>
          </w:rPr>
          <w:t>es</w:t>
        </w:r>
      </w:ins>
      <w:ins w:id="32" w:author="david jackson" w:date="2018-10-17T14:43:00Z">
        <w:r w:rsidRPr="00FF7876">
          <w:rPr>
            <w:rFonts w:ascii="Cambria" w:hAnsi="Cambria" w:cs="Arial"/>
            <w:sz w:val="24"/>
            <w:szCs w:val="24"/>
          </w:rPr>
          <w:t xml:space="preserve"> and afford college tuition. </w:t>
        </w:r>
        <w:r>
          <w:rPr>
            <w:rFonts w:ascii="Cambria" w:hAnsi="Cambria" w:cs="Helvetica"/>
            <w:color w:val="030A13"/>
            <w:sz w:val="24"/>
            <w:szCs w:val="24"/>
            <w:shd w:val="clear" w:color="auto" w:fill="FFFFFF"/>
          </w:rPr>
          <w:t>B</w:t>
        </w:r>
        <w:r w:rsidRPr="00FF7876">
          <w:rPr>
            <w:rFonts w:ascii="Cambria" w:hAnsi="Cambria" w:cs="Helvetica"/>
            <w:color w:val="030A13"/>
            <w:sz w:val="24"/>
            <w:szCs w:val="24"/>
            <w:shd w:val="clear" w:color="auto" w:fill="FFFFFF"/>
          </w:rPr>
          <w:t xml:space="preserve">y eliminating </w:t>
        </w:r>
      </w:ins>
      <w:ins w:id="33" w:author="david jackson" w:date="2018-10-17T14:46:00Z">
        <w:r w:rsidR="00977673">
          <w:rPr>
            <w:rFonts w:ascii="Cambria" w:hAnsi="Cambria" w:cs="Helvetica"/>
            <w:color w:val="030A13"/>
            <w:sz w:val="24"/>
            <w:szCs w:val="24"/>
            <w:shd w:val="clear" w:color="auto" w:fill="FFFFFF"/>
          </w:rPr>
          <w:t xml:space="preserve">through analysis </w:t>
        </w:r>
      </w:ins>
      <w:ins w:id="34" w:author="david jackson" w:date="2018-10-17T14:43:00Z">
        <w:r>
          <w:rPr>
            <w:rFonts w:ascii="Cambria" w:hAnsi="Cambria" w:cs="Helvetica"/>
            <w:color w:val="030A13"/>
            <w:sz w:val="24"/>
            <w:szCs w:val="24"/>
            <w:shd w:val="clear" w:color="auto" w:fill="FFFFFF"/>
          </w:rPr>
          <w:t xml:space="preserve">commonly held causes of </w:t>
        </w:r>
      </w:ins>
      <w:ins w:id="35" w:author="david jackson" w:date="2018-10-17T14:45:00Z">
        <w:r w:rsidR="000E7806">
          <w:rPr>
            <w:rFonts w:ascii="Cambria" w:hAnsi="Cambria" w:cs="Helvetica"/>
            <w:color w:val="030A13"/>
            <w:sz w:val="24"/>
            <w:szCs w:val="24"/>
            <w:shd w:val="clear" w:color="auto" w:fill="FFFFFF"/>
          </w:rPr>
          <w:t xml:space="preserve">house </w:t>
        </w:r>
      </w:ins>
      <w:ins w:id="36" w:author="david jackson" w:date="2018-10-17T14:43:00Z">
        <w:r>
          <w:rPr>
            <w:rFonts w:ascii="Cambria" w:hAnsi="Cambria" w:cs="Helvetica"/>
            <w:color w:val="030A13"/>
            <w:sz w:val="24"/>
            <w:szCs w:val="24"/>
            <w:shd w:val="clear" w:color="auto" w:fill="FFFFFF"/>
          </w:rPr>
          <w:t>price differences including education, lower home quality, and crime,</w:t>
        </w:r>
        <w:r w:rsidRPr="00FF7876">
          <w:rPr>
            <w:rFonts w:ascii="Cambria" w:hAnsi="Cambria" w:cs="Helvetica"/>
            <w:color w:val="030A13"/>
            <w:sz w:val="24"/>
            <w:szCs w:val="24"/>
            <w:shd w:val="clear" w:color="auto" w:fill="FFFFFF"/>
          </w:rPr>
          <w:t xml:space="preserve"> </w:t>
        </w:r>
        <w:r>
          <w:rPr>
            <w:rFonts w:ascii="Cambria" w:hAnsi="Cambria" w:cs="Helvetica"/>
            <w:color w:val="030A13"/>
            <w:sz w:val="24"/>
            <w:szCs w:val="24"/>
            <w:shd w:val="clear" w:color="auto" w:fill="FFFFFF"/>
          </w:rPr>
          <w:t xml:space="preserve">we can </w:t>
        </w:r>
      </w:ins>
      <w:ins w:id="37" w:author="david jackson" w:date="2018-10-17T14:47:00Z">
        <w:r w:rsidR="00175D16">
          <w:rPr>
            <w:rFonts w:ascii="Cambria" w:hAnsi="Cambria" w:cs="Helvetica"/>
            <w:color w:val="030A13"/>
            <w:sz w:val="24"/>
            <w:szCs w:val="24"/>
            <w:shd w:val="clear" w:color="auto" w:fill="FFFFFF"/>
          </w:rPr>
          <w:t>get a better grasp on</w:t>
        </w:r>
      </w:ins>
      <w:ins w:id="38" w:author="david jackson" w:date="2018-10-17T14:43:00Z">
        <w:r>
          <w:rPr>
            <w:rFonts w:ascii="Cambria" w:hAnsi="Cambria" w:cs="Helvetica"/>
            <w:color w:val="030A13"/>
            <w:sz w:val="24"/>
            <w:szCs w:val="24"/>
            <w:shd w:val="clear" w:color="auto" w:fill="FFFFFF"/>
          </w:rPr>
          <w:t xml:space="preserve"> the effect of </w:t>
        </w:r>
      </w:ins>
      <w:ins w:id="39" w:author="david jackson" w:date="2018-10-17T14:47:00Z">
        <w:r w:rsidR="00C75906">
          <w:rPr>
            <w:rFonts w:ascii="Cambria" w:hAnsi="Cambria" w:cs="Helvetica"/>
            <w:color w:val="030A13"/>
            <w:sz w:val="24"/>
            <w:szCs w:val="24"/>
            <w:shd w:val="clear" w:color="auto" w:fill="FFFFFF"/>
          </w:rPr>
          <w:t>bias</w:t>
        </w:r>
      </w:ins>
      <w:ins w:id="40" w:author="david jackson" w:date="2018-10-17T14:43:00Z">
        <w:r>
          <w:rPr>
            <w:rFonts w:ascii="Cambria" w:hAnsi="Cambria" w:cs="Helvetica"/>
            <w:color w:val="030A13"/>
            <w:sz w:val="24"/>
            <w:szCs w:val="24"/>
            <w:shd w:val="clear" w:color="auto" w:fill="FFFFFF"/>
          </w:rPr>
          <w:t xml:space="preserve"> on assets</w:t>
        </w:r>
      </w:ins>
      <w:ins w:id="41" w:author="david jackson" w:date="2018-10-17T14:45:00Z">
        <w:r w:rsidR="000E7806">
          <w:rPr>
            <w:rFonts w:ascii="Cambria" w:hAnsi="Cambria" w:cs="Helvetica"/>
            <w:color w:val="030A13"/>
            <w:sz w:val="24"/>
            <w:szCs w:val="24"/>
            <w:shd w:val="clear" w:color="auto" w:fill="FFFFFF"/>
          </w:rPr>
          <w:t xml:space="preserve"> in African American neighborhoods.</w:t>
        </w:r>
      </w:ins>
      <w:commentRangeEnd w:id="29"/>
      <w:ins w:id="42" w:author="david jackson" w:date="2018-10-17T14:48:00Z">
        <w:r w:rsidR="00175D16">
          <w:rPr>
            <w:rStyle w:val="CommentReference"/>
          </w:rPr>
          <w:commentReference w:id="29"/>
        </w:r>
      </w:ins>
    </w:p>
    <w:p w14:paraId="66B9A417" w14:textId="77777777" w:rsidR="00F925C6" w:rsidRPr="00F925C6" w:rsidRDefault="00F925C6" w:rsidP="00AA01AF">
      <w:pPr>
        <w:spacing w:line="276" w:lineRule="auto"/>
        <w:rPr>
          <w:rFonts w:ascii="Cambria" w:hAnsi="Cambria" w:cs="Arial"/>
          <w:b/>
          <w:sz w:val="24"/>
          <w:szCs w:val="24"/>
        </w:rPr>
      </w:pPr>
      <w:r w:rsidRPr="00F925C6">
        <w:rPr>
          <w:rFonts w:ascii="Cambria" w:hAnsi="Cambria" w:cs="Arial"/>
          <w:b/>
          <w:sz w:val="24"/>
          <w:szCs w:val="24"/>
        </w:rPr>
        <w:t>Introduction</w:t>
      </w:r>
    </w:p>
    <w:p w14:paraId="7AD8EC08" w14:textId="390D037F" w:rsidR="00731DC0" w:rsidRPr="00731DC0" w:rsidDel="00952A69" w:rsidRDefault="00731DC0" w:rsidP="00AA01AF">
      <w:pPr>
        <w:shd w:val="clear" w:color="auto" w:fill="FFFFFF"/>
        <w:spacing w:line="276" w:lineRule="auto"/>
        <w:rPr>
          <w:del w:id="43" w:author="david jackson" w:date="2018-10-16T17:16:00Z"/>
          <w:rFonts w:ascii="Cambria" w:hAnsi="Cambria"/>
          <w:color w:val="000000"/>
          <w:sz w:val="24"/>
          <w:szCs w:val="24"/>
        </w:rPr>
      </w:pPr>
      <w:commentRangeStart w:id="44"/>
      <w:del w:id="45" w:author="david jackson" w:date="2018-10-16T17:16:00Z">
        <w:r w:rsidRPr="00731DC0" w:rsidDel="00952A69">
          <w:rPr>
            <w:rFonts w:ascii="Cambria" w:hAnsi="Cambria"/>
            <w:color w:val="212121"/>
            <w:sz w:val="24"/>
            <w:szCs w:val="24"/>
          </w:rPr>
          <w:delText>On </w:delText>
        </w:r>
        <w:r w:rsidRPr="00731DC0" w:rsidDel="00952A69">
          <w:rPr>
            <w:rFonts w:ascii="Cambria" w:hAnsi="Cambria"/>
            <w:color w:val="000000"/>
            <w:sz w:val="24"/>
            <w:szCs w:val="24"/>
          </w:rPr>
          <w:delText>September 19, 2018 </w:delText>
        </w:r>
        <w:r w:rsidRPr="00731DC0" w:rsidDel="00952A69">
          <w:rPr>
            <w:rFonts w:ascii="Cambria" w:hAnsi="Cambria"/>
            <w:color w:val="212121"/>
            <w:sz w:val="24"/>
            <w:szCs w:val="24"/>
          </w:rPr>
          <w:delText>University of Mississippi alumnus, former faculty member and administrator, Ed Meek, </w:delText>
        </w:r>
        <w:r w:rsidR="00B07715" w:rsidDel="00952A69">
          <w:rPr>
            <w:rStyle w:val="Hyperlink"/>
            <w:rFonts w:ascii="Cambria" w:hAnsi="Cambria"/>
            <w:color w:val="800080"/>
            <w:sz w:val="24"/>
            <w:szCs w:val="24"/>
          </w:rPr>
          <w:fldChar w:fldCharType="begin"/>
        </w:r>
        <w:r w:rsidR="00B07715" w:rsidDel="00952A69">
          <w:rPr>
            <w:rStyle w:val="Hyperlink"/>
            <w:rFonts w:ascii="Cambria" w:hAnsi="Cambria"/>
            <w:color w:val="800080"/>
            <w:sz w:val="24"/>
            <w:szCs w:val="24"/>
          </w:rPr>
          <w:delInstrText xml:space="preserve"> HYPERLINK "http://thedmonline.com/update-chancellor-campus-leaders-condemn-post-made-by-ole-miss-alumnus-donor-ed-meek/" \t "_blank" </w:delInstrText>
        </w:r>
        <w:r w:rsidR="00B07715" w:rsidDel="00952A69">
          <w:rPr>
            <w:rStyle w:val="Hyperlink"/>
            <w:rFonts w:ascii="Cambria" w:hAnsi="Cambria"/>
            <w:color w:val="800080"/>
            <w:sz w:val="24"/>
            <w:szCs w:val="24"/>
          </w:rPr>
          <w:fldChar w:fldCharType="separate"/>
        </w:r>
        <w:r w:rsidRPr="00731DC0" w:rsidDel="00952A69">
          <w:rPr>
            <w:rStyle w:val="Hyperlink"/>
            <w:rFonts w:ascii="Cambria" w:hAnsi="Cambria"/>
            <w:color w:val="800080"/>
            <w:sz w:val="24"/>
            <w:szCs w:val="24"/>
          </w:rPr>
          <w:delText xml:space="preserve">posted </w:delText>
        </w:r>
        <w:r w:rsidR="00592986" w:rsidDel="00952A69">
          <w:rPr>
            <w:rStyle w:val="Hyperlink"/>
            <w:rFonts w:ascii="Cambria" w:hAnsi="Cambria"/>
            <w:color w:val="800080"/>
            <w:sz w:val="24"/>
            <w:szCs w:val="24"/>
          </w:rPr>
          <w:delText xml:space="preserve">on Facebook </w:delText>
        </w:r>
        <w:r w:rsidRPr="00731DC0" w:rsidDel="00952A69">
          <w:rPr>
            <w:rStyle w:val="Hyperlink"/>
            <w:rFonts w:ascii="Cambria" w:hAnsi="Cambria"/>
            <w:color w:val="800080"/>
            <w:sz w:val="24"/>
            <w:szCs w:val="24"/>
          </w:rPr>
          <w:delText>two separate pictures</w:delText>
        </w:r>
        <w:r w:rsidR="00B07715" w:rsidDel="00952A69">
          <w:rPr>
            <w:rStyle w:val="Hyperlink"/>
            <w:rFonts w:ascii="Cambria" w:hAnsi="Cambria"/>
            <w:color w:val="800080"/>
            <w:sz w:val="24"/>
            <w:szCs w:val="24"/>
          </w:rPr>
          <w:fldChar w:fldCharType="end"/>
        </w:r>
        <w:r w:rsidRPr="00731DC0" w:rsidDel="00952A69">
          <w:rPr>
            <w:rFonts w:ascii="Cambria" w:hAnsi="Cambria"/>
            <w:color w:val="000000"/>
            <w:sz w:val="24"/>
            <w:szCs w:val="24"/>
          </w:rPr>
          <w:delText xml:space="preserve"> </w:delText>
        </w:r>
        <w:r w:rsidR="00592986" w:rsidDel="00952A69">
          <w:rPr>
            <w:rFonts w:ascii="Cambria" w:hAnsi="Cambria"/>
            <w:color w:val="000000"/>
            <w:sz w:val="24"/>
            <w:szCs w:val="24"/>
          </w:rPr>
          <w:delText xml:space="preserve">of African American women </w:delText>
        </w:r>
        <w:r w:rsidR="00E13F64" w:rsidDel="00952A69">
          <w:rPr>
            <w:rFonts w:ascii="Cambria" w:hAnsi="Cambria"/>
            <w:color w:val="000000"/>
            <w:sz w:val="24"/>
            <w:szCs w:val="24"/>
          </w:rPr>
          <w:delText xml:space="preserve">along </w:delText>
        </w:r>
        <w:r w:rsidR="00592986" w:rsidDel="00952A69">
          <w:rPr>
            <w:rFonts w:ascii="Cambria" w:hAnsi="Cambria"/>
            <w:color w:val="000000"/>
            <w:sz w:val="24"/>
            <w:szCs w:val="24"/>
          </w:rPr>
          <w:delText>with the caption</w:delText>
        </w:r>
        <w:r w:rsidRPr="00731DC0" w:rsidDel="00952A69">
          <w:rPr>
            <w:rFonts w:ascii="Cambria" w:hAnsi="Cambria"/>
            <w:color w:val="000000"/>
            <w:sz w:val="24"/>
            <w:szCs w:val="24"/>
          </w:rPr>
          <w:delText xml:space="preserve">, “Enough, Oxford and Ole Miss leaders, get on top of this </w:delText>
        </w:r>
      </w:del>
      <w:commentRangeEnd w:id="44"/>
      <w:r w:rsidR="00952A69">
        <w:rPr>
          <w:rStyle w:val="CommentReference"/>
        </w:rPr>
        <w:commentReference w:id="44"/>
      </w:r>
      <w:del w:id="46" w:author="david jackson" w:date="2018-10-16T17:16:00Z">
        <w:r w:rsidRPr="00731DC0" w:rsidDel="00952A69">
          <w:rPr>
            <w:rFonts w:ascii="Cambria" w:hAnsi="Cambria"/>
            <w:color w:val="000000"/>
            <w:sz w:val="24"/>
            <w:szCs w:val="24"/>
          </w:rPr>
          <w:delText xml:space="preserve">before it is too late.” </w:delText>
        </w:r>
        <w:r w:rsidR="00E13F64" w:rsidDel="00952A69">
          <w:rPr>
            <w:rFonts w:ascii="Cambria" w:hAnsi="Cambria"/>
            <w:color w:val="000000"/>
            <w:sz w:val="24"/>
            <w:szCs w:val="24"/>
          </w:rPr>
          <w:delText>For Meek,</w:delText>
        </w:r>
        <w:r w:rsidR="00F93F1D" w:rsidDel="00952A69">
          <w:rPr>
            <w:rFonts w:ascii="Cambria" w:hAnsi="Cambria"/>
            <w:color w:val="000000"/>
            <w:sz w:val="24"/>
            <w:szCs w:val="24"/>
          </w:rPr>
          <w:delText xml:space="preserve"> namesake of the Meek School of Journalism and New Media, </w:delText>
        </w:r>
        <w:r w:rsidR="00E13F64" w:rsidDel="00952A69">
          <w:rPr>
            <w:rFonts w:ascii="Cambria" w:hAnsi="Cambria"/>
            <w:color w:val="000000"/>
            <w:sz w:val="24"/>
            <w:szCs w:val="24"/>
          </w:rPr>
          <w:delText>the</w:delText>
        </w:r>
        <w:r w:rsidRPr="00731DC0" w:rsidDel="00952A69">
          <w:rPr>
            <w:rFonts w:ascii="Cambria" w:hAnsi="Cambria"/>
            <w:color w:val="000000"/>
            <w:sz w:val="24"/>
            <w:szCs w:val="24"/>
          </w:rPr>
          <w:delText xml:space="preserve"> women’s presence apparently signaled the decline of the town of Oxford, home of</w:delText>
        </w:r>
        <w:r w:rsidR="00592986" w:rsidDel="00952A69">
          <w:rPr>
            <w:rFonts w:ascii="Cambria" w:hAnsi="Cambria"/>
            <w:color w:val="000000"/>
            <w:sz w:val="24"/>
            <w:szCs w:val="24"/>
          </w:rPr>
          <w:delText xml:space="preserve"> the University of Mississippi.</w:delText>
        </w:r>
        <w:r w:rsidR="00592986" w:rsidRPr="00731DC0" w:rsidDel="00952A69">
          <w:rPr>
            <w:rFonts w:ascii="Cambria" w:hAnsi="Cambria"/>
            <w:color w:val="000000"/>
            <w:sz w:val="24"/>
            <w:szCs w:val="24"/>
          </w:rPr>
          <w:delText xml:space="preserve"> </w:delText>
        </w:r>
        <w:r w:rsidRPr="00731DC0" w:rsidDel="00952A69">
          <w:rPr>
            <w:rFonts w:ascii="Cambria" w:hAnsi="Cambria"/>
            <w:color w:val="000000"/>
            <w:sz w:val="24"/>
            <w:szCs w:val="24"/>
          </w:rPr>
          <w:delText xml:space="preserve">“A 3 percent decline in enrollment is nothing compared to what </w:delText>
        </w:r>
        <w:r w:rsidRPr="00731DC0" w:rsidDel="00952A69">
          <w:rPr>
            <w:rFonts w:ascii="Cambria" w:hAnsi="Cambria"/>
            <w:color w:val="000000"/>
            <w:sz w:val="24"/>
            <w:szCs w:val="24"/>
          </w:rPr>
          <w:lastRenderedPageBreak/>
          <w:delText>we will see if this continues…and real estate values will plummet as will tax revenue,” Meek wrote</w:delText>
        </w:r>
        <w:r w:rsidR="00EE11E0" w:rsidDel="00952A69">
          <w:rPr>
            <w:rFonts w:ascii="Cambria" w:hAnsi="Cambria"/>
            <w:color w:val="000000"/>
            <w:sz w:val="24"/>
            <w:szCs w:val="24"/>
          </w:rPr>
          <w:delText>.</w:delText>
        </w:r>
      </w:del>
    </w:p>
    <w:p w14:paraId="6EE3DB66" w14:textId="4FCF872E" w:rsidR="003B6062" w:rsidRPr="00731DC0" w:rsidDel="00952A69" w:rsidRDefault="006D665D" w:rsidP="00AA01AF">
      <w:pPr>
        <w:shd w:val="clear" w:color="auto" w:fill="FFFFFF"/>
        <w:spacing w:line="276" w:lineRule="auto"/>
        <w:rPr>
          <w:del w:id="47" w:author="david jackson" w:date="2018-10-16T17:16:00Z"/>
          <w:rFonts w:ascii="Cambria" w:hAnsi="Cambria"/>
          <w:color w:val="000000"/>
          <w:sz w:val="24"/>
          <w:szCs w:val="24"/>
        </w:rPr>
      </w:pPr>
      <w:del w:id="48" w:author="david jackson" w:date="2018-10-16T17:16:00Z">
        <w:r w:rsidDel="00952A69">
          <w:rPr>
            <w:rFonts w:ascii="Cambria" w:hAnsi="Cambria"/>
            <w:color w:val="000000"/>
            <w:sz w:val="24"/>
            <w:szCs w:val="24"/>
          </w:rPr>
          <w:delText>T</w:delText>
        </w:r>
        <w:r w:rsidRPr="00731DC0" w:rsidDel="00952A69">
          <w:rPr>
            <w:rFonts w:ascii="Cambria" w:hAnsi="Cambria"/>
            <w:color w:val="000000"/>
            <w:sz w:val="24"/>
            <w:szCs w:val="24"/>
          </w:rPr>
          <w:delText xml:space="preserve">o be clear, </w:delText>
        </w:r>
        <w:r w:rsidR="00F93F1D" w:rsidDel="00952A69">
          <w:rPr>
            <w:rFonts w:ascii="Cambria" w:hAnsi="Cambria"/>
            <w:color w:val="000000"/>
            <w:sz w:val="24"/>
            <w:szCs w:val="24"/>
          </w:rPr>
          <w:delText xml:space="preserve">the sheer presence of </w:delText>
        </w:r>
        <w:r w:rsidRPr="00731DC0" w:rsidDel="00952A69">
          <w:rPr>
            <w:rFonts w:ascii="Cambria" w:hAnsi="Cambria"/>
            <w:color w:val="000000"/>
            <w:sz w:val="24"/>
            <w:szCs w:val="24"/>
          </w:rPr>
          <w:delText>b</w:delText>
        </w:r>
        <w:r w:rsidDel="00952A69">
          <w:rPr>
            <w:rFonts w:ascii="Cambria" w:hAnsi="Cambria"/>
            <w:color w:val="000000"/>
            <w:sz w:val="24"/>
            <w:szCs w:val="24"/>
          </w:rPr>
          <w:delText xml:space="preserve">lack women </w:delText>
        </w:r>
        <w:r w:rsidR="00F93F1D" w:rsidDel="00952A69">
          <w:rPr>
            <w:rFonts w:ascii="Cambria" w:hAnsi="Cambria"/>
            <w:color w:val="000000"/>
            <w:sz w:val="24"/>
            <w:szCs w:val="24"/>
          </w:rPr>
          <w:delText>doesn’t</w:delText>
        </w:r>
        <w:r w:rsidDel="00952A69">
          <w:rPr>
            <w:rFonts w:ascii="Cambria" w:hAnsi="Cambria"/>
            <w:color w:val="000000"/>
            <w:sz w:val="24"/>
            <w:szCs w:val="24"/>
          </w:rPr>
          <w:delText xml:space="preserve"> devalue homes. However, </w:delText>
        </w:r>
        <w:r w:rsidR="0096004F" w:rsidDel="00952A69">
          <w:rPr>
            <w:rFonts w:ascii="Cambria" w:hAnsi="Cambria"/>
            <w:color w:val="000000"/>
            <w:sz w:val="24"/>
            <w:szCs w:val="24"/>
          </w:rPr>
          <w:delText>signaling</w:delText>
        </w:r>
        <w:r w:rsidDel="00952A69">
          <w:rPr>
            <w:rFonts w:ascii="Cambria" w:hAnsi="Cambria"/>
            <w:color w:val="000000"/>
            <w:sz w:val="24"/>
            <w:szCs w:val="24"/>
          </w:rPr>
          <w:delText xml:space="preserve"> they do can </w:delText>
        </w:r>
        <w:r w:rsidR="00E13F64" w:rsidDel="00952A69">
          <w:rPr>
            <w:rFonts w:ascii="Cambria" w:hAnsi="Cambria"/>
            <w:color w:val="000000"/>
            <w:sz w:val="24"/>
            <w:szCs w:val="24"/>
          </w:rPr>
          <w:delText xml:space="preserve">negatively </w:delText>
        </w:r>
        <w:r w:rsidDel="00952A69">
          <w:rPr>
            <w:rFonts w:ascii="Cambria" w:hAnsi="Cambria"/>
            <w:color w:val="000000"/>
            <w:sz w:val="24"/>
            <w:szCs w:val="24"/>
          </w:rPr>
          <w:delText>impact housing market</w:delText>
        </w:r>
        <w:r w:rsidR="00E13F64" w:rsidDel="00952A69">
          <w:rPr>
            <w:rFonts w:ascii="Cambria" w:hAnsi="Cambria"/>
            <w:color w:val="000000"/>
            <w:sz w:val="24"/>
            <w:szCs w:val="24"/>
          </w:rPr>
          <w:delText>s</w:delText>
        </w:r>
        <w:r w:rsidDel="00952A69">
          <w:rPr>
            <w:rFonts w:ascii="Cambria" w:hAnsi="Cambria"/>
            <w:color w:val="000000"/>
            <w:sz w:val="24"/>
            <w:szCs w:val="24"/>
          </w:rPr>
          <w:delText xml:space="preserve">. </w:delText>
        </w:r>
        <w:r w:rsidR="00F93F1D" w:rsidDel="00952A69">
          <w:rPr>
            <w:rFonts w:ascii="Cambria" w:hAnsi="Cambria"/>
            <w:color w:val="000000"/>
            <w:sz w:val="24"/>
            <w:szCs w:val="24"/>
          </w:rPr>
          <w:delText>Meek served as the university’s assistant vice chancellor for public relations and marketing for 37</w:delText>
        </w:r>
        <w:r w:rsidR="00115363" w:rsidDel="00952A69">
          <w:rPr>
            <w:rFonts w:ascii="Cambria" w:hAnsi="Cambria"/>
            <w:color w:val="000000"/>
            <w:sz w:val="24"/>
            <w:szCs w:val="24"/>
          </w:rPr>
          <w:delText xml:space="preserve"> years</w:delText>
        </w:r>
        <w:r w:rsidR="00F93F1D" w:rsidDel="00952A69">
          <w:rPr>
            <w:rFonts w:ascii="Cambria" w:hAnsi="Cambria"/>
            <w:color w:val="000000"/>
            <w:sz w:val="24"/>
            <w:szCs w:val="24"/>
          </w:rPr>
          <w:delText>.</w:delText>
        </w:r>
        <w:r w:rsidR="003B6062" w:rsidDel="00952A69">
          <w:rPr>
            <w:rStyle w:val="EndnoteReference"/>
            <w:rFonts w:ascii="Cambria" w:hAnsi="Cambria"/>
            <w:color w:val="000000"/>
            <w:sz w:val="24"/>
            <w:szCs w:val="24"/>
          </w:rPr>
          <w:endnoteReference w:id="1"/>
        </w:r>
        <w:r w:rsidR="003B6062" w:rsidDel="00952A69">
          <w:rPr>
            <w:rFonts w:ascii="Cambria" w:hAnsi="Cambria"/>
            <w:color w:val="000000"/>
            <w:sz w:val="24"/>
            <w:szCs w:val="24"/>
          </w:rPr>
          <w:delText xml:space="preserve"> Meeks’ Facebook post suggests in word and deed that the</w:delText>
        </w:r>
        <w:r w:rsidR="003B6062" w:rsidDel="00952A69">
          <w:rPr>
            <w:rFonts w:ascii="Cambria" w:hAnsi="Cambria" w:cs="Helvetica"/>
            <w:color w:val="262626"/>
            <w:sz w:val="24"/>
            <w:szCs w:val="24"/>
            <w:shd w:val="clear" w:color="auto" w:fill="FEFEFE"/>
          </w:rPr>
          <w:delText xml:space="preserve"> values we place on people are strongly associated with proximate assets. Black people according to Meek lowers real estate values.  </w:delText>
        </w:r>
      </w:del>
    </w:p>
    <w:p w14:paraId="3664D8DB" w14:textId="2A4EC1CA" w:rsidR="003B6062" w:rsidDel="00952A69" w:rsidRDefault="003B6062" w:rsidP="00AA01AF">
      <w:pPr>
        <w:shd w:val="clear" w:color="auto" w:fill="FFFFFF"/>
        <w:spacing w:line="276" w:lineRule="auto"/>
        <w:rPr>
          <w:del w:id="51" w:author="david jackson" w:date="2018-10-16T17:16:00Z"/>
          <w:rFonts w:ascii="Cambria" w:hAnsi="Cambria"/>
          <w:color w:val="000000"/>
          <w:sz w:val="24"/>
          <w:szCs w:val="24"/>
          <w:bdr w:val="none" w:sz="0" w:space="0" w:color="auto" w:frame="1"/>
        </w:rPr>
      </w:pPr>
      <w:del w:id="52" w:author="david jackson" w:date="2018-10-16T17:16:00Z">
        <w:r w:rsidDel="00952A69">
          <w:rPr>
            <w:rFonts w:ascii="Cambria" w:hAnsi="Cambria"/>
            <w:color w:val="000000"/>
            <w:sz w:val="24"/>
            <w:szCs w:val="24"/>
          </w:rPr>
          <w:delText>After community-wide condemnation, Meek halfheartedly backed in to an apology.</w:delText>
        </w:r>
        <w:r w:rsidRPr="00731DC0" w:rsidDel="00952A69">
          <w:rPr>
            <w:rFonts w:ascii="Cambria" w:hAnsi="Cambria"/>
            <w:color w:val="000000"/>
            <w:sz w:val="24"/>
            <w:szCs w:val="24"/>
          </w:rPr>
          <w:delText> </w:delText>
        </w:r>
        <w:r w:rsidRPr="00731DC0" w:rsidDel="00952A69">
          <w:rPr>
            <w:rFonts w:ascii="Cambria" w:hAnsi="Cambria"/>
            <w:color w:val="000000"/>
            <w:sz w:val="24"/>
            <w:szCs w:val="24"/>
            <w:bdr w:val="none" w:sz="0" w:space="0" w:color="auto" w:frame="1"/>
          </w:rPr>
          <w:delText>“I have done as you requested, Chancellor,” Meek wrote. “I am sorry I posted those pictures but there was no intent to imply a racial issue. My intent was to highlight we do have a problem in The Grove and on the Oxford Square.”</w:delText>
        </w:r>
        <w:r w:rsidDel="00952A69">
          <w:rPr>
            <w:rFonts w:ascii="Cambria" w:hAnsi="Cambria"/>
            <w:color w:val="000000"/>
            <w:sz w:val="24"/>
            <w:szCs w:val="24"/>
            <w:bdr w:val="none" w:sz="0" w:space="0" w:color="auto" w:frame="1"/>
          </w:rPr>
          <w:delText xml:space="preserve"> </w:delText>
        </w:r>
      </w:del>
    </w:p>
    <w:p w14:paraId="55E02CB0" w14:textId="33889667" w:rsidR="003B6062" w:rsidRPr="00FF7876" w:rsidDel="00952A69" w:rsidRDefault="003B6062" w:rsidP="00AA01AF">
      <w:pPr>
        <w:spacing w:line="276" w:lineRule="auto"/>
        <w:rPr>
          <w:del w:id="53" w:author="david jackson" w:date="2018-10-16T17:16:00Z"/>
          <w:rFonts w:ascii="Cambria" w:hAnsi="Cambria"/>
          <w:sz w:val="24"/>
          <w:szCs w:val="24"/>
        </w:rPr>
      </w:pPr>
      <w:del w:id="54" w:author="david jackson" w:date="2018-10-16T17:16:00Z">
        <w:r w:rsidDel="00952A69">
          <w:rPr>
            <w:rFonts w:ascii="Cambria" w:hAnsi="Cambria"/>
            <w:sz w:val="24"/>
            <w:szCs w:val="24"/>
          </w:rPr>
          <w:delText>Notwithstanding the underlying assumption of Meek’s perceived problem at Oxford, the presence of a negative bias toward blacks prevents even the most noble of efforts to improve neighborhoods from building upon the strengths of black residents. That sentiment can be heard in a common refrain in black communities that “</w:delText>
        </w:r>
        <w:r w:rsidR="00B07715" w:rsidDel="00952A69">
          <w:rPr>
            <w:rStyle w:val="Hyperlink"/>
            <w:rFonts w:ascii="Cambria" w:hAnsi="Cambria"/>
            <w:sz w:val="24"/>
            <w:szCs w:val="24"/>
          </w:rPr>
          <w:fldChar w:fldCharType="begin"/>
        </w:r>
        <w:r w:rsidR="00B07715" w:rsidDel="00952A69">
          <w:rPr>
            <w:rStyle w:val="Hyperlink"/>
            <w:rFonts w:ascii="Cambria" w:hAnsi="Cambria"/>
            <w:sz w:val="24"/>
            <w:szCs w:val="24"/>
          </w:rPr>
          <w:delInstrText xml:space="preserve"> HYPERLINK "https://www.uncf.org/pages/perceptions-done-to-us-not-with-us-african-american-parent-perceptions-of-k" </w:delInstrText>
        </w:r>
        <w:r w:rsidR="00B07715" w:rsidDel="00952A69">
          <w:rPr>
            <w:rStyle w:val="Hyperlink"/>
            <w:rFonts w:ascii="Cambria" w:hAnsi="Cambria"/>
            <w:sz w:val="24"/>
            <w:szCs w:val="24"/>
          </w:rPr>
          <w:fldChar w:fldCharType="separate"/>
        </w:r>
        <w:r w:rsidRPr="00C30D89" w:rsidDel="00952A69">
          <w:rPr>
            <w:rStyle w:val="Hyperlink"/>
            <w:rFonts w:ascii="Cambria" w:hAnsi="Cambria"/>
            <w:sz w:val="24"/>
            <w:szCs w:val="24"/>
          </w:rPr>
          <w:delText>reform is done to us, not with us</w:delText>
        </w:r>
        <w:r w:rsidR="00B07715" w:rsidDel="00952A69">
          <w:rPr>
            <w:rStyle w:val="Hyperlink"/>
            <w:rFonts w:ascii="Cambria" w:hAnsi="Cambria"/>
            <w:sz w:val="24"/>
            <w:szCs w:val="24"/>
          </w:rPr>
          <w:fldChar w:fldCharType="end"/>
        </w:r>
        <w:r w:rsidDel="00952A69">
          <w:rPr>
            <w:rFonts w:ascii="Cambria" w:hAnsi="Cambria"/>
            <w:sz w:val="24"/>
            <w:szCs w:val="24"/>
          </w:rPr>
          <w:delText>.”</w:delText>
        </w:r>
        <w:r w:rsidDel="00952A69">
          <w:rPr>
            <w:rStyle w:val="EndnoteReference"/>
            <w:rFonts w:ascii="Cambria" w:hAnsi="Cambria"/>
            <w:sz w:val="24"/>
            <w:szCs w:val="24"/>
          </w:rPr>
          <w:endnoteReference w:id="2"/>
        </w:r>
      </w:del>
    </w:p>
    <w:p w14:paraId="141F41B1" w14:textId="77777777" w:rsidR="003B6062" w:rsidRPr="00AF1A05" w:rsidRDefault="003B6062" w:rsidP="00AA01AF">
      <w:pPr>
        <w:spacing w:line="276" w:lineRule="auto"/>
        <w:rPr>
          <w:rFonts w:ascii="Cambria" w:hAnsi="Cambria"/>
          <w:sz w:val="24"/>
          <w:szCs w:val="24"/>
        </w:rPr>
      </w:pPr>
      <w:r>
        <w:rPr>
          <w:rFonts w:ascii="Cambria" w:hAnsi="Cambria"/>
          <w:sz w:val="24"/>
          <w:szCs w:val="24"/>
        </w:rPr>
        <w:t xml:space="preserve">The value of assets is influenced by implicit societal cues. </w:t>
      </w:r>
      <w:r w:rsidRPr="00FF7876">
        <w:rPr>
          <w:rFonts w:ascii="Cambria" w:hAnsi="Cambria"/>
          <w:sz w:val="24"/>
          <w:szCs w:val="24"/>
        </w:rPr>
        <w:t>Researchers at the Kirwan Institute for the Study of Race and Ethnicity at Ohio State University define implicit bias as the “attitudes or stereotypes that affect our understanding, actions, and decisions in an unconscious manner.”</w:t>
      </w:r>
      <w:r w:rsidRPr="00FF7876">
        <w:rPr>
          <w:rFonts w:ascii="Cambria" w:hAnsi="Cambria"/>
          <w:sz w:val="24"/>
          <w:szCs w:val="24"/>
          <w:vertAlign w:val="superscript"/>
        </w:rPr>
        <w:endnoteReference w:id="3"/>
      </w:r>
      <w:r w:rsidRPr="00FF7876">
        <w:rPr>
          <w:rFonts w:ascii="Cambria" w:hAnsi="Cambria"/>
          <w:sz w:val="24"/>
          <w:szCs w:val="24"/>
        </w:rPr>
        <w:t xml:space="preserve"> They find that “implicit associations we harbor in our subconscious cause us to have feelings and attitudes about other people based on characteristics such as race, ethnicity, age, and appearance.” Through direct and indirect cues, people develop these associations over the course of a lifetime, beginning at a very early age.</w:t>
      </w:r>
    </w:p>
    <w:p w14:paraId="0E27F068" w14:textId="77777777" w:rsidR="003B6062" w:rsidRPr="00FF7876" w:rsidRDefault="003B6062" w:rsidP="00AA01AF">
      <w:pPr>
        <w:spacing w:line="276" w:lineRule="auto"/>
        <w:rPr>
          <w:rFonts w:ascii="Cambria" w:hAnsi="Cambria"/>
          <w:sz w:val="24"/>
          <w:szCs w:val="24"/>
        </w:rPr>
      </w:pPr>
      <w:r w:rsidRPr="00FF7876">
        <w:rPr>
          <w:rFonts w:ascii="Cambria" w:hAnsi="Cambria"/>
          <w:sz w:val="24"/>
          <w:szCs w:val="24"/>
        </w:rPr>
        <w:t xml:space="preserve">Researchers have demonstrated the presence of unconscious bias in </w:t>
      </w:r>
      <w:hyperlink r:id="rId11" w:history="1">
        <w:r w:rsidRPr="000B1B3D">
          <w:rPr>
            <w:rStyle w:val="Hyperlink"/>
            <w:rFonts w:ascii="Cambria" w:hAnsi="Cambria"/>
            <w:sz w:val="24"/>
            <w:szCs w:val="24"/>
          </w:rPr>
          <w:t>education, the criminal justice system and health care</w:t>
        </w:r>
      </w:hyperlink>
      <w:r w:rsidRPr="00FF7876">
        <w:rPr>
          <w:rFonts w:ascii="Cambria" w:hAnsi="Cambria"/>
          <w:sz w:val="24"/>
          <w:szCs w:val="24"/>
        </w:rPr>
        <w:t>.</w:t>
      </w:r>
      <w:r>
        <w:rPr>
          <w:rStyle w:val="EndnoteReference"/>
          <w:rFonts w:ascii="Cambria" w:hAnsi="Cambria"/>
          <w:sz w:val="24"/>
          <w:szCs w:val="24"/>
        </w:rPr>
        <w:endnoteReference w:id="4"/>
      </w:r>
      <w:r w:rsidRPr="00FF7876">
        <w:rPr>
          <w:rFonts w:ascii="Cambria" w:hAnsi="Cambria"/>
          <w:sz w:val="24"/>
          <w:szCs w:val="24"/>
        </w:rPr>
        <w:t xml:space="preserve"> And since the murder of</w:t>
      </w:r>
      <w:r w:rsidRPr="00FF7876">
        <w:rPr>
          <w:rFonts w:ascii="Cambria" w:hAnsi="Cambria" w:cs="Times"/>
          <w:color w:val="101010"/>
          <w:sz w:val="24"/>
          <w:szCs w:val="24"/>
          <w:shd w:val="clear" w:color="auto" w:fill="FAFAFA"/>
        </w:rPr>
        <w:t xml:space="preserve"> </w:t>
      </w:r>
      <w:r w:rsidRPr="00FF7876">
        <w:rPr>
          <w:rFonts w:ascii="Cambria" w:hAnsi="Cambria"/>
          <w:sz w:val="24"/>
          <w:szCs w:val="24"/>
        </w:rPr>
        <w:t>Trayvon Martin by George Zimmerman in 2012, activists have raised public consciousness around the biases involved in the killing of black men at the hands of police, captured so m</w:t>
      </w:r>
      <w:r>
        <w:rPr>
          <w:rFonts w:ascii="Cambria" w:hAnsi="Cambria"/>
          <w:sz w:val="24"/>
          <w:szCs w:val="24"/>
        </w:rPr>
        <w:t xml:space="preserve">any times on cell phone video. </w:t>
      </w:r>
    </w:p>
    <w:p w14:paraId="2D3E75BD" w14:textId="33031927" w:rsidR="003B6062" w:rsidRPr="00A3719B" w:rsidRDefault="003B6062" w:rsidP="00AA01AF">
      <w:pPr>
        <w:widowControl w:val="0"/>
        <w:autoSpaceDE w:val="0"/>
        <w:autoSpaceDN w:val="0"/>
        <w:adjustRightInd w:val="0"/>
        <w:spacing w:line="276" w:lineRule="auto"/>
        <w:rPr>
          <w:rFonts w:ascii="Cambria" w:hAnsi="Cambria"/>
          <w:sz w:val="24"/>
          <w:szCs w:val="24"/>
        </w:rPr>
      </w:pPr>
      <w:r w:rsidRPr="00FF7876">
        <w:rPr>
          <w:rFonts w:ascii="Cambria" w:hAnsi="Cambria"/>
          <w:sz w:val="24"/>
          <w:szCs w:val="24"/>
        </w:rPr>
        <w:t xml:space="preserve">Much of the research on implicit bias focuses on individuals’ perception of individual members of an oppressed class. However, we should expect some of these biases to carry over into </w:t>
      </w:r>
      <w:r w:rsidRPr="00FF7876">
        <w:rPr>
          <w:rFonts w:ascii="Cambria" w:hAnsi="Cambria"/>
          <w:i/>
          <w:sz w:val="24"/>
          <w:szCs w:val="24"/>
        </w:rPr>
        <w:t>places</w:t>
      </w:r>
      <w:r w:rsidRPr="00FF7876">
        <w:rPr>
          <w:rFonts w:ascii="Cambria" w:hAnsi="Cambria"/>
          <w:sz w:val="24"/>
          <w:szCs w:val="24"/>
        </w:rPr>
        <w:t xml:space="preserve"> where there are high concentrations of black people. The value of assets</w:t>
      </w:r>
      <w:del w:id="57" w:author="david jackson" w:date="2018-10-16T17:33:00Z">
        <w:r w:rsidRPr="00FF7876" w:rsidDel="00C0572E">
          <w:rPr>
            <w:rFonts w:ascii="Cambria" w:hAnsi="Cambria"/>
            <w:sz w:val="24"/>
            <w:szCs w:val="24"/>
          </w:rPr>
          <w:delText xml:space="preserve"> </w:delText>
        </w:r>
      </w:del>
      <w:r w:rsidRPr="00FF7876">
        <w:rPr>
          <w:rFonts w:ascii="Cambria" w:hAnsi="Cambria"/>
          <w:sz w:val="24"/>
          <w:szCs w:val="24"/>
        </w:rPr>
        <w:t>—</w:t>
      </w:r>
      <w:del w:id="58" w:author="david jackson" w:date="2018-10-16T17:33:00Z">
        <w:r w:rsidRPr="00FF7876" w:rsidDel="00C0572E">
          <w:rPr>
            <w:rFonts w:ascii="Cambria" w:hAnsi="Cambria"/>
            <w:sz w:val="24"/>
            <w:szCs w:val="24"/>
          </w:rPr>
          <w:delText xml:space="preserve"> </w:delText>
        </w:r>
      </w:del>
      <w:r w:rsidRPr="00FF7876">
        <w:rPr>
          <w:rFonts w:ascii="Cambria" w:hAnsi="Cambria"/>
          <w:sz w:val="24"/>
          <w:szCs w:val="24"/>
        </w:rPr>
        <w:t>buildings, schools, leadership, and land itself</w:t>
      </w:r>
      <w:del w:id="59" w:author="david jackson" w:date="2018-10-16T17:33:00Z">
        <w:r w:rsidRPr="00FF7876" w:rsidDel="00C0572E">
          <w:rPr>
            <w:rFonts w:ascii="Cambria" w:hAnsi="Cambria"/>
            <w:sz w:val="24"/>
            <w:szCs w:val="24"/>
          </w:rPr>
          <w:delText xml:space="preserve"> </w:delText>
        </w:r>
      </w:del>
      <w:r w:rsidRPr="00FF7876">
        <w:rPr>
          <w:rFonts w:ascii="Cambria" w:hAnsi="Cambria"/>
          <w:sz w:val="24"/>
          <w:szCs w:val="24"/>
        </w:rPr>
        <w:t>—</w:t>
      </w:r>
      <w:del w:id="60" w:author="david jackson" w:date="2018-10-16T17:33:00Z">
        <w:r w:rsidRPr="00FF7876" w:rsidDel="00C0572E">
          <w:rPr>
            <w:rFonts w:ascii="Cambria" w:hAnsi="Cambria"/>
            <w:sz w:val="24"/>
            <w:szCs w:val="24"/>
          </w:rPr>
          <w:delText xml:space="preserve"> </w:delText>
        </w:r>
      </w:del>
      <w:r w:rsidRPr="00FF7876">
        <w:rPr>
          <w:rFonts w:ascii="Cambria" w:hAnsi="Cambria"/>
          <w:sz w:val="24"/>
          <w:szCs w:val="24"/>
        </w:rPr>
        <w:t xml:space="preserve">are inextricably linked to the perceptions of </w:t>
      </w:r>
      <w:r w:rsidRPr="00A3719B">
        <w:rPr>
          <w:rFonts w:ascii="Cambria" w:hAnsi="Cambria"/>
          <w:sz w:val="24"/>
          <w:szCs w:val="24"/>
        </w:rPr>
        <w:t xml:space="preserve">black people. </w:t>
      </w:r>
    </w:p>
    <w:p w14:paraId="503790BA" w14:textId="337BB9B7" w:rsidR="003B6062" w:rsidRPr="00A3719B" w:rsidRDefault="003B6062" w:rsidP="00AA01AF">
      <w:pPr>
        <w:widowControl w:val="0"/>
        <w:autoSpaceDE w:val="0"/>
        <w:autoSpaceDN w:val="0"/>
        <w:adjustRightInd w:val="0"/>
        <w:spacing w:line="276" w:lineRule="auto"/>
        <w:rPr>
          <w:rFonts w:ascii="Cambria" w:hAnsi="Cambria"/>
          <w:sz w:val="24"/>
          <w:szCs w:val="24"/>
        </w:rPr>
      </w:pPr>
      <w:r w:rsidRPr="00A3719B">
        <w:rPr>
          <w:rFonts w:ascii="Cambria" w:hAnsi="Cambria"/>
          <w:sz w:val="24"/>
          <w:szCs w:val="24"/>
        </w:rPr>
        <w:t xml:space="preserve">There is strong evidence that bias has tangible effects on real estate markets, both historically and </w:t>
      </w:r>
      <w:del w:id="61" w:author="david jackson" w:date="2018-10-16T17:33:00Z">
        <w:r w:rsidRPr="00A3719B" w:rsidDel="005F74E8">
          <w:rPr>
            <w:rFonts w:ascii="Cambria" w:hAnsi="Cambria"/>
            <w:sz w:val="24"/>
            <w:szCs w:val="24"/>
          </w:rPr>
          <w:delText>into the present</w:delText>
        </w:r>
      </w:del>
      <w:ins w:id="62" w:author="david jackson" w:date="2018-10-16T17:33:00Z">
        <w:r w:rsidR="005F74E8">
          <w:rPr>
            <w:rFonts w:ascii="Cambria" w:hAnsi="Cambria"/>
            <w:sz w:val="24"/>
            <w:szCs w:val="24"/>
          </w:rPr>
          <w:t>today</w:t>
        </w:r>
      </w:ins>
      <w:r w:rsidRPr="00A3719B">
        <w:rPr>
          <w:rFonts w:ascii="Cambria" w:hAnsi="Cambria"/>
          <w:sz w:val="24"/>
          <w:szCs w:val="24"/>
        </w:rPr>
        <w:t xml:space="preserve">. </w:t>
      </w:r>
      <w:del w:id="63" w:author="david jackson" w:date="2018-10-11T15:53:00Z">
        <w:r w:rsidRPr="00A3719B" w:rsidDel="00871CA7">
          <w:rPr>
            <w:rFonts w:ascii="Cambria" w:hAnsi="Cambria"/>
            <w:sz w:val="24"/>
            <w:szCs w:val="24"/>
          </w:rPr>
          <w:delText>[</w:delText>
        </w:r>
      </w:del>
      <w:r w:rsidRPr="00A3719B">
        <w:rPr>
          <w:rFonts w:ascii="Cambria" w:hAnsi="Cambria"/>
          <w:sz w:val="24"/>
          <w:szCs w:val="24"/>
        </w:rPr>
        <w:t>During the 20</w:t>
      </w:r>
      <w:r w:rsidRPr="00190266">
        <w:rPr>
          <w:rPrChange w:id="64" w:author="david jackson" w:date="2018-10-11T15:51:00Z">
            <w:rPr>
              <w:rFonts w:ascii="Cambria" w:hAnsi="Cambria"/>
              <w:sz w:val="24"/>
              <w:szCs w:val="24"/>
              <w:vertAlign w:val="superscript"/>
            </w:rPr>
          </w:rPrChange>
        </w:rPr>
        <w:t>th</w:t>
      </w:r>
      <w:r w:rsidRPr="00A3719B">
        <w:rPr>
          <w:rFonts w:ascii="Cambria" w:hAnsi="Cambria"/>
          <w:sz w:val="24"/>
          <w:szCs w:val="24"/>
        </w:rPr>
        <w:t xml:space="preserve"> </w:t>
      </w:r>
      <w:del w:id="65" w:author="david jackson" w:date="2018-10-11T15:48:00Z">
        <w:r w:rsidRPr="00A3719B" w:rsidDel="00BF74CB">
          <w:rPr>
            <w:rFonts w:ascii="Cambria" w:hAnsi="Cambria"/>
            <w:sz w:val="24"/>
            <w:szCs w:val="24"/>
          </w:rPr>
          <w:delText>Century</w:delText>
        </w:r>
      </w:del>
      <w:ins w:id="66" w:author="david jackson" w:date="2018-10-11T15:48:00Z">
        <w:r>
          <w:rPr>
            <w:rFonts w:ascii="Cambria" w:hAnsi="Cambria"/>
            <w:sz w:val="24"/>
            <w:szCs w:val="24"/>
          </w:rPr>
          <w:t>c</w:t>
        </w:r>
        <w:r w:rsidRPr="00A3719B">
          <w:rPr>
            <w:rFonts w:ascii="Cambria" w:hAnsi="Cambria"/>
            <w:sz w:val="24"/>
            <w:szCs w:val="24"/>
          </w:rPr>
          <w:t>entury</w:t>
        </w:r>
      </w:ins>
      <w:r w:rsidRPr="00A3719B">
        <w:rPr>
          <w:rFonts w:ascii="Cambria" w:hAnsi="Cambria"/>
          <w:sz w:val="24"/>
          <w:szCs w:val="24"/>
        </w:rPr>
        <w:t xml:space="preserve">, both explicit government institutions and decentralized political actions created and sustained racially </w:t>
      </w:r>
      <w:r w:rsidRPr="00A3719B">
        <w:rPr>
          <w:rFonts w:ascii="Cambria" w:hAnsi="Cambria"/>
          <w:sz w:val="24"/>
          <w:szCs w:val="24"/>
        </w:rPr>
        <w:lastRenderedPageBreak/>
        <w:t>segregated housing conditions in the United States.</w:t>
      </w:r>
      <w:r w:rsidRPr="00A3719B">
        <w:rPr>
          <w:rStyle w:val="EndnoteReference"/>
          <w:rFonts w:ascii="Cambria" w:hAnsi="Cambria"/>
          <w:sz w:val="24"/>
          <w:szCs w:val="24"/>
        </w:rPr>
        <w:endnoteReference w:id="5"/>
      </w:r>
      <w:r w:rsidRPr="00A3719B">
        <w:rPr>
          <w:rFonts w:ascii="Cambria" w:hAnsi="Cambria"/>
          <w:sz w:val="24"/>
          <w:szCs w:val="24"/>
        </w:rPr>
        <w:t xml:space="preserve"> This has created what has been dubbed a “segregation tax,” resulting in lower property valuations for blacks compared to whites per dollar of income.</w:t>
      </w:r>
      <w:r w:rsidRPr="00A3719B">
        <w:rPr>
          <w:rStyle w:val="EndnoteReference"/>
          <w:rFonts w:ascii="Cambria" w:hAnsi="Cambria"/>
          <w:sz w:val="24"/>
          <w:szCs w:val="24"/>
        </w:rPr>
        <w:endnoteReference w:id="6"/>
      </w:r>
    </w:p>
    <w:p w14:paraId="7EB80AD4" w14:textId="1F1E7E5F" w:rsidR="003B6062" w:rsidRPr="00A3719B" w:rsidRDefault="003B6062" w:rsidP="00AA01AF">
      <w:pPr>
        <w:autoSpaceDE w:val="0"/>
        <w:autoSpaceDN w:val="0"/>
        <w:adjustRightInd w:val="0"/>
        <w:spacing w:after="0" w:line="276" w:lineRule="auto"/>
        <w:rPr>
          <w:rFonts w:ascii="Cambria" w:hAnsi="Cambria"/>
          <w:sz w:val="24"/>
          <w:szCs w:val="24"/>
        </w:rPr>
      </w:pPr>
      <w:r w:rsidRPr="00A3719B">
        <w:rPr>
          <w:rFonts w:ascii="Cambria" w:hAnsi="Cambria"/>
          <w:sz w:val="24"/>
          <w:szCs w:val="24"/>
        </w:rPr>
        <w:t>Contemporary work from social scientists has aimed to sort out whether these lower valuations are caused by differences in socio-economic status, neighborhood qualities, or discrimination.</w:t>
      </w:r>
      <w:r w:rsidRPr="00A3719B">
        <w:rPr>
          <w:rStyle w:val="EndnoteReference"/>
          <w:rFonts w:ascii="Cambria" w:hAnsi="Cambria"/>
          <w:sz w:val="24"/>
          <w:szCs w:val="24"/>
        </w:rPr>
        <w:endnoteReference w:id="7"/>
      </w:r>
      <w:r w:rsidRPr="00A3719B">
        <w:rPr>
          <w:rFonts w:ascii="Cambria" w:hAnsi="Cambria"/>
          <w:sz w:val="24"/>
          <w:szCs w:val="24"/>
        </w:rPr>
        <w:t xml:space="preserve"> The results tend to show compelling evidence for discrimination.</w:t>
      </w:r>
      <w:r w:rsidRPr="00A3719B">
        <w:rPr>
          <w:rStyle w:val="EndnoteReference"/>
          <w:rFonts w:ascii="Cambria" w:hAnsi="Cambria"/>
          <w:sz w:val="24"/>
          <w:szCs w:val="24"/>
        </w:rPr>
        <w:endnoteReference w:id="8"/>
      </w:r>
      <w:r w:rsidRPr="00A3719B">
        <w:rPr>
          <w:rFonts w:ascii="Cambria" w:hAnsi="Cambria"/>
          <w:sz w:val="24"/>
          <w:szCs w:val="24"/>
        </w:rPr>
        <w:t xml:space="preserve"> In one </w:t>
      </w:r>
      <w:del w:id="90" w:author="david jackson" w:date="2018-10-16T17:34:00Z">
        <w:r w:rsidRPr="00A3719B" w:rsidDel="00135215">
          <w:rPr>
            <w:rFonts w:ascii="Cambria" w:hAnsi="Cambria"/>
            <w:sz w:val="24"/>
            <w:szCs w:val="24"/>
          </w:rPr>
          <w:delText xml:space="preserve">compelling </w:delText>
        </w:r>
      </w:del>
      <w:r w:rsidRPr="00A3719B">
        <w:rPr>
          <w:rFonts w:ascii="Cambria" w:hAnsi="Cambria"/>
          <w:sz w:val="24"/>
          <w:szCs w:val="24"/>
        </w:rPr>
        <w:t>study, Valerie Lewis, Michael Emerson</w:t>
      </w:r>
      <w:ins w:id="91" w:author="david jackson" w:date="2018-10-16T17:34:00Z">
        <w:r w:rsidR="00135215">
          <w:rPr>
            <w:rFonts w:ascii="Cambria" w:hAnsi="Cambria"/>
            <w:sz w:val="24"/>
            <w:szCs w:val="24"/>
          </w:rPr>
          <w:t>,</w:t>
        </w:r>
      </w:ins>
      <w:r w:rsidRPr="00A3719B">
        <w:rPr>
          <w:rFonts w:ascii="Cambria" w:hAnsi="Cambria"/>
          <w:sz w:val="24"/>
          <w:szCs w:val="24"/>
        </w:rPr>
        <w:t xml:space="preserve"> and Stephen </w:t>
      </w:r>
      <w:proofErr w:type="spellStart"/>
      <w:r w:rsidRPr="00A3719B">
        <w:rPr>
          <w:rFonts w:ascii="Cambria" w:hAnsi="Cambria"/>
          <w:sz w:val="24"/>
          <w:szCs w:val="24"/>
        </w:rPr>
        <w:t>Klineberg</w:t>
      </w:r>
      <w:proofErr w:type="spellEnd"/>
      <w:r w:rsidRPr="00A3719B">
        <w:rPr>
          <w:rFonts w:ascii="Cambria" w:hAnsi="Cambria"/>
          <w:sz w:val="24"/>
          <w:szCs w:val="24"/>
        </w:rPr>
        <w:t xml:space="preserve"> collected detailed survey data on neighborhood racial preferences in </w:t>
      </w:r>
      <w:del w:id="92" w:author="david jackson" w:date="2018-10-16T14:19:00Z">
        <w:r w:rsidRPr="00A3719B" w:rsidDel="003F1A17">
          <w:rPr>
            <w:rFonts w:ascii="Cambria" w:hAnsi="Cambria"/>
            <w:sz w:val="24"/>
            <w:szCs w:val="24"/>
          </w:rPr>
          <w:delText xml:space="preserve">the context </w:delText>
        </w:r>
      </w:del>
      <w:del w:id="93" w:author="david jackson" w:date="2018-10-16T14:18:00Z">
        <w:r w:rsidRPr="00A3719B" w:rsidDel="003F1A17">
          <w:rPr>
            <w:rFonts w:ascii="Cambria" w:hAnsi="Cambria"/>
            <w:sz w:val="24"/>
            <w:szCs w:val="24"/>
          </w:rPr>
          <w:delText>of one large</w:delText>
        </w:r>
        <w:r w:rsidRPr="00A3719B" w:rsidDel="0051796D">
          <w:rPr>
            <w:rFonts w:ascii="Cambria" w:hAnsi="Cambria"/>
            <w:sz w:val="24"/>
            <w:szCs w:val="24"/>
          </w:rPr>
          <w:delText xml:space="preserve"> city – </w:delText>
        </w:r>
      </w:del>
      <w:r w:rsidRPr="00A3719B">
        <w:rPr>
          <w:rFonts w:ascii="Cambria" w:hAnsi="Cambria"/>
          <w:sz w:val="24"/>
          <w:szCs w:val="24"/>
        </w:rPr>
        <w:t>Houston, Texas. They asked people to imagine that they were looking for a new house, found one within their price range and close to their job; they then say to respondents, “checking the neighborhood . . .” and then present difference scenarios based on racial composition, school quality, crime, and property value changes for the hypothetical neighborhood.” Consistent with previous research, they find that these neighborhood features strongly predict whether someone says they would buy the house. Racial composition strongly predicted the preferences of whites in neighborhood</w:t>
      </w:r>
      <w:ins w:id="94" w:author="david jackson" w:date="2018-10-16T14:19:00Z">
        <w:r w:rsidR="00061957">
          <w:rPr>
            <w:rFonts w:ascii="Cambria" w:hAnsi="Cambria"/>
            <w:sz w:val="24"/>
            <w:szCs w:val="24"/>
          </w:rPr>
          <w:t>s</w:t>
        </w:r>
      </w:ins>
      <w:r w:rsidRPr="00A3719B">
        <w:rPr>
          <w:rFonts w:ascii="Cambria" w:hAnsi="Cambria"/>
          <w:sz w:val="24"/>
          <w:szCs w:val="24"/>
        </w:rPr>
        <w:t xml:space="preserve"> that were otherwise identical.</w:t>
      </w:r>
    </w:p>
    <w:p w14:paraId="7584705B" w14:textId="77777777" w:rsidR="003B6062" w:rsidRPr="00A3719B" w:rsidRDefault="003B6062" w:rsidP="00AA01AF">
      <w:pPr>
        <w:autoSpaceDE w:val="0"/>
        <w:autoSpaceDN w:val="0"/>
        <w:adjustRightInd w:val="0"/>
        <w:spacing w:after="0" w:line="276" w:lineRule="auto"/>
        <w:rPr>
          <w:rFonts w:ascii="Cambria" w:hAnsi="Cambria"/>
          <w:sz w:val="24"/>
          <w:szCs w:val="24"/>
        </w:rPr>
      </w:pPr>
    </w:p>
    <w:p w14:paraId="74D7514F" w14:textId="2BC3CE94" w:rsidR="003B6062" w:rsidRPr="0028148E" w:rsidRDefault="003B6062" w:rsidP="00AA01AF">
      <w:pPr>
        <w:autoSpaceDE w:val="0"/>
        <w:autoSpaceDN w:val="0"/>
        <w:adjustRightInd w:val="0"/>
        <w:spacing w:after="0" w:line="276" w:lineRule="auto"/>
        <w:rPr>
          <w:rFonts w:ascii="Cambria" w:hAnsi="Cambria"/>
          <w:sz w:val="24"/>
          <w:szCs w:val="24"/>
        </w:rPr>
      </w:pPr>
      <w:r w:rsidRPr="00A3719B">
        <w:rPr>
          <w:rFonts w:ascii="Cambria" w:hAnsi="Cambria"/>
          <w:sz w:val="24"/>
          <w:szCs w:val="24"/>
        </w:rPr>
        <w:t xml:space="preserve">Researchers Jacob </w:t>
      </w:r>
      <w:proofErr w:type="spellStart"/>
      <w:r w:rsidRPr="00A3719B">
        <w:rPr>
          <w:rFonts w:ascii="Cambria" w:hAnsi="Cambria"/>
          <w:sz w:val="24"/>
          <w:szCs w:val="24"/>
        </w:rPr>
        <w:t>Fabera</w:t>
      </w:r>
      <w:proofErr w:type="spellEnd"/>
      <w:r w:rsidRPr="00A3719B">
        <w:rPr>
          <w:rFonts w:ascii="Cambria" w:hAnsi="Cambria"/>
          <w:sz w:val="24"/>
          <w:szCs w:val="24"/>
        </w:rPr>
        <w:t xml:space="preserve"> and Ingrid Gould Ellen examined the variation of rising housing prices among people of different racial categories who purchased their homes before the boom from 2000 to 2007 and kept them through the bust of 2008.</w:t>
      </w:r>
      <w:r>
        <w:rPr>
          <w:rStyle w:val="EndnoteReference"/>
          <w:rFonts w:ascii="Cambria" w:hAnsi="Cambria"/>
          <w:sz w:val="24"/>
          <w:szCs w:val="24"/>
        </w:rPr>
        <w:endnoteReference w:id="9"/>
      </w:r>
      <w:r w:rsidRPr="00A3719B">
        <w:rPr>
          <w:rFonts w:ascii="Cambria" w:hAnsi="Cambria"/>
          <w:sz w:val="24"/>
          <w:szCs w:val="24"/>
        </w:rPr>
        <w:t xml:space="preserve"> The</w:t>
      </w:r>
      <w:r>
        <w:rPr>
          <w:rFonts w:ascii="Cambria" w:hAnsi="Cambria"/>
          <w:sz w:val="24"/>
          <w:szCs w:val="24"/>
        </w:rPr>
        <w:t>y</w:t>
      </w:r>
      <w:r w:rsidRPr="00A3719B">
        <w:rPr>
          <w:rFonts w:ascii="Cambria" w:hAnsi="Cambria"/>
          <w:sz w:val="24"/>
          <w:szCs w:val="24"/>
        </w:rPr>
        <w:t xml:space="preserve"> found that blacks and Hispanics gained less equity than whites during </w:t>
      </w:r>
      <w:r>
        <w:rPr>
          <w:rFonts w:ascii="Cambria" w:hAnsi="Cambria"/>
          <w:sz w:val="24"/>
          <w:szCs w:val="24"/>
        </w:rPr>
        <w:t>that</w:t>
      </w:r>
      <w:r w:rsidRPr="00A3719B">
        <w:rPr>
          <w:rFonts w:ascii="Cambria" w:hAnsi="Cambria"/>
          <w:sz w:val="24"/>
          <w:szCs w:val="24"/>
        </w:rPr>
        <w:t xml:space="preserve"> period and were more likely to owe more than the</w:t>
      </w:r>
      <w:r>
        <w:rPr>
          <w:rFonts w:ascii="Cambria" w:hAnsi="Cambria"/>
          <w:sz w:val="24"/>
          <w:szCs w:val="24"/>
        </w:rPr>
        <w:t>ir</w:t>
      </w:r>
      <w:r w:rsidRPr="00A3719B">
        <w:rPr>
          <w:rFonts w:ascii="Cambria" w:hAnsi="Cambria"/>
          <w:sz w:val="24"/>
          <w:szCs w:val="24"/>
        </w:rPr>
        <w:t xml:space="preserve"> home was worth. The researchers found that “</w:t>
      </w:r>
      <w:r>
        <w:rPr>
          <w:rFonts w:ascii="Cambria" w:hAnsi="Cambria"/>
          <w:sz w:val="24"/>
          <w:szCs w:val="24"/>
        </w:rPr>
        <w:t>[b]</w:t>
      </w:r>
      <w:r w:rsidRPr="00A3719B">
        <w:rPr>
          <w:rFonts w:ascii="Cambria" w:hAnsi="Cambria"/>
          <w:sz w:val="24"/>
          <w:szCs w:val="24"/>
        </w:rPr>
        <w:t xml:space="preserve">lack–white gaps were driven in part by racial disparities in income and education and differences in types of homes purchased.” They hypothesized that racial segregation and the corollary economic and education stratification between neighborhoods exacerbated existing equity disparities within neighborhoods with high concentrations of poverty. Consequently, the </w:t>
      </w:r>
      <w:r w:rsidRPr="0028148E">
        <w:rPr>
          <w:rFonts w:ascii="Cambria" w:hAnsi="Cambria"/>
          <w:sz w:val="24"/>
          <w:szCs w:val="24"/>
        </w:rPr>
        <w:t xml:space="preserve">recession hit those neighborhoods disproportionately harder, creating intense volatility in those particular markets. Declining incomes </w:t>
      </w:r>
      <w:del w:id="95" w:author="david jackson" w:date="2018-10-16T14:20:00Z">
        <w:r w:rsidRPr="0028148E" w:rsidDel="001168FD">
          <w:rPr>
            <w:rFonts w:ascii="Cambria" w:hAnsi="Cambria"/>
            <w:sz w:val="24"/>
            <w:szCs w:val="24"/>
          </w:rPr>
          <w:delText xml:space="preserve">lessened </w:delText>
        </w:r>
      </w:del>
      <w:ins w:id="96" w:author="david jackson" w:date="2018-10-16T14:20:00Z">
        <w:r w:rsidR="001168FD">
          <w:rPr>
            <w:rFonts w:ascii="Cambria" w:hAnsi="Cambria"/>
            <w:sz w:val="24"/>
            <w:szCs w:val="24"/>
          </w:rPr>
          <w:t>reduced</w:t>
        </w:r>
        <w:r w:rsidR="001168FD" w:rsidRPr="0028148E">
          <w:rPr>
            <w:rFonts w:ascii="Cambria" w:hAnsi="Cambria"/>
            <w:sz w:val="24"/>
            <w:szCs w:val="24"/>
          </w:rPr>
          <w:t xml:space="preserve"> </w:t>
        </w:r>
      </w:ins>
      <w:r w:rsidRPr="0028148E">
        <w:rPr>
          <w:rFonts w:ascii="Cambria" w:hAnsi="Cambria"/>
          <w:sz w:val="24"/>
          <w:szCs w:val="24"/>
        </w:rPr>
        <w:t>people’s ability to purchase home</w:t>
      </w:r>
      <w:ins w:id="97" w:author="david jackson" w:date="2018-10-16T14:21:00Z">
        <w:r w:rsidR="001168FD">
          <w:rPr>
            <w:rFonts w:ascii="Cambria" w:hAnsi="Cambria"/>
            <w:sz w:val="24"/>
            <w:szCs w:val="24"/>
          </w:rPr>
          <w:t>s</w:t>
        </w:r>
      </w:ins>
      <w:r w:rsidRPr="0028148E">
        <w:rPr>
          <w:rFonts w:ascii="Cambria" w:hAnsi="Cambria"/>
          <w:sz w:val="24"/>
          <w:szCs w:val="24"/>
        </w:rPr>
        <w:t xml:space="preserve">, thus </w:t>
      </w:r>
      <w:del w:id="98" w:author="david jackson" w:date="2018-10-17T15:48:00Z">
        <w:r w:rsidRPr="0028148E" w:rsidDel="002E3FCA">
          <w:rPr>
            <w:rFonts w:ascii="Cambria" w:hAnsi="Cambria"/>
            <w:sz w:val="24"/>
            <w:szCs w:val="24"/>
          </w:rPr>
          <w:delText xml:space="preserve">reducing </w:delText>
        </w:r>
      </w:del>
      <w:ins w:id="99" w:author="david jackson" w:date="2018-10-17T15:48:00Z">
        <w:r w:rsidR="002E3FCA">
          <w:rPr>
            <w:rFonts w:ascii="Cambria" w:hAnsi="Cambria"/>
            <w:sz w:val="24"/>
            <w:szCs w:val="24"/>
          </w:rPr>
          <w:t>deflating</w:t>
        </w:r>
        <w:r w:rsidR="002E3FCA" w:rsidRPr="0028148E">
          <w:rPr>
            <w:rFonts w:ascii="Cambria" w:hAnsi="Cambria"/>
            <w:sz w:val="24"/>
            <w:szCs w:val="24"/>
          </w:rPr>
          <w:t xml:space="preserve"> </w:t>
        </w:r>
      </w:ins>
      <w:r w:rsidRPr="0028148E">
        <w:rPr>
          <w:rFonts w:ascii="Cambria" w:hAnsi="Cambria"/>
          <w:sz w:val="24"/>
          <w:szCs w:val="24"/>
        </w:rPr>
        <w:t xml:space="preserve">prices in those neighborhoods. The findings around education and income may result from the disparities in wealth as it is </w:t>
      </w:r>
      <w:commentRangeStart w:id="100"/>
      <w:r w:rsidRPr="0028148E">
        <w:rPr>
          <w:rFonts w:ascii="Cambria" w:hAnsi="Cambria"/>
          <w:sz w:val="24"/>
          <w:szCs w:val="24"/>
        </w:rPr>
        <w:t>“a powerful predictor of individual educational and economic outcomes, and despite their significantly lower homeownership</w:t>
      </w:r>
      <w:ins w:id="101" w:author="david jackson" w:date="2018-10-17T14:02:00Z">
        <w:r w:rsidR="0036083C">
          <w:rPr>
            <w:rFonts w:ascii="Cambria" w:hAnsi="Cambria"/>
            <w:sz w:val="24"/>
            <w:szCs w:val="24"/>
          </w:rPr>
          <w:t xml:space="preserve"> </w:t>
        </w:r>
      </w:ins>
      <w:r w:rsidRPr="0028148E">
        <w:rPr>
          <w:rFonts w:ascii="Cambria" w:hAnsi="Cambria"/>
          <w:sz w:val="24"/>
          <w:szCs w:val="24"/>
        </w:rPr>
        <w:t>…</w:t>
      </w:r>
      <w:ins w:id="102" w:author="david jackson" w:date="2018-10-17T14:02:00Z">
        <w:r w:rsidR="0036083C">
          <w:rPr>
            <w:rFonts w:ascii="Cambria" w:hAnsi="Cambria"/>
            <w:sz w:val="24"/>
            <w:szCs w:val="24"/>
          </w:rPr>
          <w:t xml:space="preserve"> </w:t>
        </w:r>
      </w:ins>
      <w:r w:rsidRPr="0028148E">
        <w:rPr>
          <w:rFonts w:ascii="Cambria" w:hAnsi="Cambria"/>
          <w:sz w:val="24"/>
          <w:szCs w:val="24"/>
        </w:rPr>
        <w:t>the long-run consequences of these gaps are substantively important and difficult to overcome.</w:t>
      </w:r>
      <w:ins w:id="103" w:author="david jackson" w:date="2018-10-16T14:21:00Z">
        <w:r w:rsidR="00934234">
          <w:rPr>
            <w:rFonts w:ascii="Cambria" w:hAnsi="Cambria"/>
            <w:sz w:val="24"/>
            <w:szCs w:val="24"/>
          </w:rPr>
          <w:t>”</w:t>
        </w:r>
      </w:ins>
      <w:commentRangeEnd w:id="100"/>
      <w:ins w:id="104" w:author="david jackson" w:date="2018-10-16T14:22:00Z">
        <w:r w:rsidR="00E10056">
          <w:rPr>
            <w:rStyle w:val="CommentReference"/>
          </w:rPr>
          <w:commentReference w:id="100"/>
        </w:r>
      </w:ins>
    </w:p>
    <w:p w14:paraId="03574674" w14:textId="77777777" w:rsidR="003B6062" w:rsidRDefault="003B6062" w:rsidP="00AA01AF">
      <w:pPr>
        <w:autoSpaceDE w:val="0"/>
        <w:autoSpaceDN w:val="0"/>
        <w:adjustRightInd w:val="0"/>
        <w:spacing w:after="0" w:line="276" w:lineRule="auto"/>
        <w:rPr>
          <w:rFonts w:ascii="Cambria" w:hAnsi="Cambria"/>
          <w:sz w:val="24"/>
          <w:szCs w:val="24"/>
        </w:rPr>
      </w:pPr>
    </w:p>
    <w:p w14:paraId="46368245" w14:textId="5095586F" w:rsidR="003B6062" w:rsidRPr="0028148E" w:rsidRDefault="003B6062" w:rsidP="00AA01AF">
      <w:pPr>
        <w:spacing w:line="276" w:lineRule="auto"/>
        <w:rPr>
          <w:rFonts w:ascii="Cambria" w:hAnsi="Cambria"/>
          <w:sz w:val="24"/>
          <w:szCs w:val="24"/>
        </w:rPr>
      </w:pPr>
      <w:r w:rsidRPr="0028148E">
        <w:rPr>
          <w:rFonts w:ascii="Cambria" w:hAnsi="Cambria"/>
          <w:sz w:val="24"/>
          <w:szCs w:val="24"/>
        </w:rPr>
        <w:t xml:space="preserve">But how does the concentration of blackness impact demand among all buyers within or external to a </w:t>
      </w:r>
      <w:commentRangeStart w:id="105"/>
      <w:del w:id="106" w:author="david jackson" w:date="2018-10-16T14:23:00Z">
        <w:r w:rsidRPr="0028148E" w:rsidDel="00BD42BD">
          <w:rPr>
            <w:rFonts w:ascii="Cambria" w:hAnsi="Cambria"/>
            <w:sz w:val="24"/>
            <w:szCs w:val="24"/>
          </w:rPr>
          <w:delText>racialized</w:delText>
        </w:r>
      </w:del>
      <w:commentRangeEnd w:id="105"/>
      <w:r w:rsidR="00E37935">
        <w:rPr>
          <w:rStyle w:val="CommentReference"/>
        </w:rPr>
        <w:commentReference w:id="105"/>
      </w:r>
      <w:del w:id="107" w:author="david jackson" w:date="2018-10-16T14:23:00Z">
        <w:r w:rsidRPr="0028148E" w:rsidDel="00BD42BD">
          <w:rPr>
            <w:rFonts w:ascii="Cambria" w:hAnsi="Cambria"/>
            <w:sz w:val="24"/>
            <w:szCs w:val="24"/>
          </w:rPr>
          <w:delText xml:space="preserve"> </w:delText>
        </w:r>
      </w:del>
      <w:r w:rsidRPr="0028148E">
        <w:rPr>
          <w:rFonts w:ascii="Cambria" w:hAnsi="Cambria"/>
          <w:sz w:val="24"/>
          <w:szCs w:val="24"/>
        </w:rPr>
        <w:t>community</w:t>
      </w:r>
      <w:ins w:id="108" w:author="david jackson" w:date="2018-10-16T14:24:00Z">
        <w:r w:rsidR="00A9097D">
          <w:rPr>
            <w:rFonts w:ascii="Cambria" w:hAnsi="Cambria"/>
            <w:sz w:val="24"/>
            <w:szCs w:val="24"/>
          </w:rPr>
          <w:t xml:space="preserve"> defined by race</w:t>
        </w:r>
      </w:ins>
      <w:r w:rsidRPr="0028148E">
        <w:rPr>
          <w:rFonts w:ascii="Cambria" w:hAnsi="Cambria"/>
          <w:sz w:val="24"/>
          <w:szCs w:val="24"/>
        </w:rPr>
        <w:t xml:space="preserve">? Income and education certainly matter, but how much of the demand that impacts housing price is </w:t>
      </w:r>
      <w:del w:id="109" w:author="david jackson" w:date="2018-10-12T15:10:00Z">
        <w:r w:rsidRPr="0028148E" w:rsidDel="005E06B0">
          <w:rPr>
            <w:rFonts w:ascii="Cambria" w:hAnsi="Cambria"/>
            <w:sz w:val="24"/>
            <w:szCs w:val="24"/>
          </w:rPr>
          <w:delText>effected</w:delText>
        </w:r>
      </w:del>
      <w:ins w:id="110" w:author="david jackson" w:date="2018-10-12T15:10:00Z">
        <w:r w:rsidRPr="0028148E">
          <w:rPr>
            <w:rFonts w:ascii="Cambria" w:hAnsi="Cambria"/>
            <w:sz w:val="24"/>
            <w:szCs w:val="24"/>
          </w:rPr>
          <w:t>affected</w:t>
        </w:r>
      </w:ins>
      <w:r w:rsidRPr="0028148E">
        <w:rPr>
          <w:rFonts w:ascii="Cambria" w:hAnsi="Cambria"/>
          <w:sz w:val="24"/>
          <w:szCs w:val="24"/>
        </w:rPr>
        <w:t xml:space="preserve"> by how people are perceived? In other words, what is the cost of racial bias?</w:t>
      </w:r>
    </w:p>
    <w:p w14:paraId="34305866" w14:textId="5A33B0ED" w:rsidR="007C7EC4" w:rsidRPr="0028148E" w:rsidRDefault="003B6062" w:rsidP="00AA01AF">
      <w:pPr>
        <w:spacing w:line="276" w:lineRule="auto"/>
        <w:rPr>
          <w:rFonts w:ascii="Cambria" w:hAnsi="Cambria"/>
          <w:sz w:val="24"/>
          <w:szCs w:val="24"/>
        </w:rPr>
      </w:pPr>
      <w:r w:rsidRPr="0028148E">
        <w:rPr>
          <w:rFonts w:ascii="Cambria" w:hAnsi="Cambria"/>
          <w:sz w:val="24"/>
          <w:szCs w:val="24"/>
        </w:rPr>
        <w:lastRenderedPageBreak/>
        <w:t xml:space="preserve">Real estate agents have been shown to direct black and white home buyers differently based on racial stereotypes, reinforcing patterns of racial segregation. Researcher Sun Jung Oh and John </w:t>
      </w:r>
      <w:proofErr w:type="spellStart"/>
      <w:r w:rsidRPr="0028148E">
        <w:rPr>
          <w:rFonts w:ascii="Cambria" w:hAnsi="Cambria"/>
          <w:sz w:val="24"/>
          <w:szCs w:val="24"/>
        </w:rPr>
        <w:t>Yinger</w:t>
      </w:r>
      <w:proofErr w:type="spellEnd"/>
      <w:r w:rsidRPr="0028148E">
        <w:rPr>
          <w:rFonts w:ascii="Cambria" w:hAnsi="Cambria"/>
          <w:sz w:val="24"/>
          <w:szCs w:val="24"/>
        </w:rPr>
        <w:t xml:space="preserve"> reviewed four different national studies on the topic in a 2015 article and found a common thread: </w:t>
      </w:r>
      <w:del w:id="111" w:author="david jackson" w:date="2018-10-16T14:25:00Z">
        <w:r w:rsidRPr="0028148E" w:rsidDel="0082053D">
          <w:rPr>
            <w:rFonts w:ascii="Cambria" w:hAnsi="Cambria"/>
            <w:sz w:val="24"/>
            <w:szCs w:val="24"/>
          </w:rPr>
          <w:delText xml:space="preserve">there </w:delText>
        </w:r>
      </w:del>
      <w:ins w:id="112" w:author="david jackson" w:date="2018-10-16T14:25:00Z">
        <w:r w:rsidR="0082053D">
          <w:rPr>
            <w:rFonts w:ascii="Cambria" w:hAnsi="Cambria"/>
            <w:sz w:val="24"/>
            <w:szCs w:val="24"/>
          </w:rPr>
          <w:t>T</w:t>
        </w:r>
        <w:r w:rsidR="0082053D" w:rsidRPr="0028148E">
          <w:rPr>
            <w:rFonts w:ascii="Cambria" w:hAnsi="Cambria"/>
            <w:sz w:val="24"/>
            <w:szCs w:val="24"/>
          </w:rPr>
          <w:t xml:space="preserve">here </w:t>
        </w:r>
      </w:ins>
      <w:r w:rsidRPr="0028148E">
        <w:rPr>
          <w:rFonts w:ascii="Cambria" w:hAnsi="Cambria"/>
          <w:sz w:val="24"/>
          <w:szCs w:val="24"/>
        </w:rPr>
        <w:t>is “evidence of statistically significant discrimination against home seekers who belong to a historically disadvantaged racial or ethnic group.”</w:t>
      </w:r>
      <w:r w:rsidRPr="0028148E">
        <w:rPr>
          <w:rStyle w:val="EndnoteReference"/>
          <w:rFonts w:ascii="Cambria" w:hAnsi="Cambria"/>
          <w:sz w:val="24"/>
          <w:szCs w:val="24"/>
        </w:rPr>
        <w:endnoteReference w:id="10"/>
      </w:r>
      <w:r w:rsidRPr="0028148E">
        <w:rPr>
          <w:rFonts w:ascii="Cambria" w:hAnsi="Cambria"/>
          <w:sz w:val="24"/>
          <w:szCs w:val="24"/>
        </w:rPr>
        <w:t xml:space="preserve"> </w:t>
      </w:r>
    </w:p>
    <w:p w14:paraId="3DBC17E6" w14:textId="111A1885" w:rsidR="00ED3A44" w:rsidRPr="00A3719B" w:rsidRDefault="00731DC0" w:rsidP="00AA01AF">
      <w:pPr>
        <w:spacing w:after="0" w:line="276" w:lineRule="auto"/>
        <w:contextualSpacing/>
        <w:rPr>
          <w:rFonts w:ascii="Cambria" w:eastAsia="Calibri" w:hAnsi="Cambria" w:cs="Times New Roman"/>
          <w:sz w:val="24"/>
          <w:szCs w:val="24"/>
        </w:rPr>
      </w:pPr>
      <w:r w:rsidRPr="00A3719B">
        <w:rPr>
          <w:rFonts w:ascii="Cambria" w:hAnsi="Cambria"/>
          <w:sz w:val="24"/>
          <w:szCs w:val="24"/>
        </w:rPr>
        <w:t xml:space="preserve">Some of this research is not about devaluation, per se, but about steering and price discrimination. It indicates that blacks actually pay </w:t>
      </w:r>
      <w:r w:rsidRPr="00F009D0">
        <w:rPr>
          <w:rFonts w:ascii="Cambria" w:hAnsi="Cambria"/>
          <w:sz w:val="24"/>
          <w:szCs w:val="24"/>
          <w:rPrChange w:id="113" w:author="david jackson" w:date="2018-10-16T17:35:00Z">
            <w:rPr>
              <w:rFonts w:ascii="Cambria" w:hAnsi="Cambria"/>
              <w:i/>
              <w:sz w:val="24"/>
              <w:szCs w:val="24"/>
            </w:rPr>
          </w:rPrChange>
        </w:rPr>
        <w:t>more</w:t>
      </w:r>
      <w:r w:rsidRPr="00F009D0">
        <w:rPr>
          <w:rFonts w:ascii="Cambria" w:hAnsi="Cambria"/>
          <w:sz w:val="24"/>
          <w:szCs w:val="24"/>
        </w:rPr>
        <w:t xml:space="preserve"> </w:t>
      </w:r>
      <w:r w:rsidRPr="00A3719B">
        <w:rPr>
          <w:rFonts w:ascii="Cambria" w:hAnsi="Cambria"/>
          <w:sz w:val="24"/>
          <w:szCs w:val="24"/>
        </w:rPr>
        <w:t>than whites for equivalent housing. The focus on this paper is on how lower prices in majority-black neighborhoods convey</w:t>
      </w:r>
      <w:del w:id="114" w:author="david jackson" w:date="2018-10-16T14:26:00Z">
        <w:r w:rsidRPr="00A3719B" w:rsidDel="005D344C">
          <w:rPr>
            <w:rFonts w:ascii="Cambria" w:hAnsi="Cambria"/>
            <w:sz w:val="24"/>
            <w:szCs w:val="24"/>
          </w:rPr>
          <w:delText>s</w:delText>
        </w:r>
      </w:del>
      <w:r w:rsidRPr="00A3719B">
        <w:rPr>
          <w:rFonts w:ascii="Cambria" w:hAnsi="Cambria"/>
          <w:sz w:val="24"/>
          <w:szCs w:val="24"/>
        </w:rPr>
        <w:t xml:space="preserve"> lower value. Nevertheless, prior </w:t>
      </w:r>
      <w:r w:rsidR="00FA15A3" w:rsidRPr="00A3719B">
        <w:rPr>
          <w:rFonts w:ascii="Cambria" w:eastAsia="Calibri" w:hAnsi="Cambria" w:cs="Times New Roman"/>
          <w:sz w:val="24"/>
          <w:szCs w:val="24"/>
        </w:rPr>
        <w:t xml:space="preserve">research forces us to assume that bias is baked into home prices. This study seeks to understand how much money majority black communities have to lose from the devaluation of housing assets stemming from </w:t>
      </w:r>
      <w:r w:rsidR="00B014EF" w:rsidRPr="00A3719B">
        <w:rPr>
          <w:rFonts w:ascii="Cambria" w:eastAsia="Calibri" w:hAnsi="Cambria" w:cs="Times New Roman"/>
          <w:sz w:val="24"/>
          <w:szCs w:val="24"/>
        </w:rPr>
        <w:t xml:space="preserve">racial bias </w:t>
      </w:r>
      <w:r w:rsidR="00FA15A3" w:rsidRPr="00A3719B">
        <w:rPr>
          <w:rFonts w:ascii="Cambria" w:eastAsia="Calibri" w:hAnsi="Cambria" w:cs="Times New Roman"/>
          <w:sz w:val="24"/>
          <w:szCs w:val="24"/>
        </w:rPr>
        <w:t xml:space="preserve">throughout the market. </w:t>
      </w:r>
    </w:p>
    <w:p w14:paraId="73ED9A09" w14:textId="77777777" w:rsidR="002941C6" w:rsidRPr="00B45AFC" w:rsidRDefault="002941C6" w:rsidP="00AA01AF">
      <w:pPr>
        <w:spacing w:after="0" w:line="276" w:lineRule="auto"/>
        <w:contextualSpacing/>
        <w:rPr>
          <w:rFonts w:ascii="Cambria" w:eastAsia="Calibri" w:hAnsi="Cambria" w:cs="Times New Roman"/>
          <w:sz w:val="24"/>
          <w:szCs w:val="24"/>
        </w:rPr>
      </w:pPr>
    </w:p>
    <w:p w14:paraId="7D3B300B" w14:textId="77777777" w:rsidR="00CD6905" w:rsidRPr="00FF7876" w:rsidRDefault="00C77101" w:rsidP="00AA01AF">
      <w:pPr>
        <w:spacing w:line="276" w:lineRule="auto"/>
        <w:rPr>
          <w:rFonts w:ascii="Cambria" w:hAnsi="Cambria" w:cs="Arial"/>
          <w:b/>
          <w:sz w:val="24"/>
          <w:szCs w:val="24"/>
        </w:rPr>
      </w:pPr>
      <w:r w:rsidRPr="00FF7876">
        <w:rPr>
          <w:rFonts w:ascii="Cambria" w:hAnsi="Cambria" w:cs="Arial"/>
          <w:b/>
          <w:sz w:val="24"/>
          <w:szCs w:val="24"/>
        </w:rPr>
        <w:t>METHODS</w:t>
      </w:r>
    </w:p>
    <w:p w14:paraId="62AF2209" w14:textId="77777777" w:rsidR="00EE47EC" w:rsidRPr="00FF7876" w:rsidRDefault="00EE47EC" w:rsidP="00AA01AF">
      <w:pPr>
        <w:spacing w:line="276" w:lineRule="auto"/>
        <w:rPr>
          <w:rFonts w:ascii="Cambria" w:hAnsi="Cambria" w:cs="Arial"/>
          <w:b/>
          <w:i/>
          <w:sz w:val="24"/>
          <w:szCs w:val="24"/>
        </w:rPr>
      </w:pPr>
      <w:r w:rsidRPr="00FF7876">
        <w:rPr>
          <w:rFonts w:ascii="Cambria" w:hAnsi="Cambria" w:cs="Arial"/>
          <w:b/>
          <w:i/>
          <w:sz w:val="24"/>
          <w:szCs w:val="24"/>
        </w:rPr>
        <w:t>Potential SIDEBAR: Why study owner-occupied housing</w:t>
      </w:r>
    </w:p>
    <w:p w14:paraId="73B99FD6" w14:textId="339BD070" w:rsidR="00EE47EC" w:rsidRDefault="00EE47EC" w:rsidP="00AA01AF">
      <w:pPr>
        <w:spacing w:line="276" w:lineRule="auto"/>
        <w:rPr>
          <w:rFonts w:ascii="Cambria" w:hAnsi="Cambria" w:cs="Arial"/>
          <w:i/>
          <w:sz w:val="24"/>
          <w:szCs w:val="24"/>
        </w:rPr>
      </w:pPr>
      <w:r w:rsidRPr="00FF7876">
        <w:rPr>
          <w:rFonts w:ascii="Cambria" w:hAnsi="Cambria" w:cs="Arial"/>
          <w:i/>
          <w:sz w:val="24"/>
          <w:szCs w:val="24"/>
        </w:rPr>
        <w:t xml:space="preserve">We focus on owner-occupied homes for two reasons. Home appreciation results in higher home values, and this brings wealth to owners. There is a large and well-known wealth gap between blacks and other racial groups in the United States, much of which can be attributed to differences in home ownership </w:t>
      </w:r>
      <w:ins w:id="115" w:author="david jackson" w:date="2018-10-16T14:27:00Z">
        <w:r w:rsidR="0073618E">
          <w:rPr>
            <w:rFonts w:ascii="Cambria" w:hAnsi="Cambria" w:cs="Arial"/>
            <w:i/>
            <w:sz w:val="24"/>
            <w:szCs w:val="24"/>
          </w:rPr>
          <w:t xml:space="preserve">rates </w:t>
        </w:r>
      </w:ins>
      <w:r w:rsidRPr="00FF7876">
        <w:rPr>
          <w:rFonts w:ascii="Cambria" w:hAnsi="Cambria" w:cs="Arial"/>
          <w:i/>
          <w:sz w:val="24"/>
          <w:szCs w:val="24"/>
        </w:rPr>
        <w:t>and the value of housing</w:t>
      </w:r>
      <w:del w:id="116" w:author="david jackson" w:date="2018-10-16T14:28:00Z">
        <w:r w:rsidRPr="00FF7876" w:rsidDel="0073618E">
          <w:rPr>
            <w:rFonts w:ascii="Cambria" w:hAnsi="Cambria" w:cs="Arial"/>
            <w:i/>
            <w:sz w:val="24"/>
            <w:szCs w:val="24"/>
          </w:rPr>
          <w:delText xml:space="preserve"> property</w:delText>
        </w:r>
      </w:del>
      <w:r w:rsidRPr="00FF7876">
        <w:rPr>
          <w:rFonts w:ascii="Cambria" w:hAnsi="Cambria" w:cs="Arial"/>
          <w:i/>
          <w:sz w:val="24"/>
          <w:szCs w:val="24"/>
        </w:rPr>
        <w:t>. Second, the devaluation of rental properties is advantageous to renters, in so far as it results in a lower rental payment for similar quality housing. The devaluation of owner-occupied housing makes it easier to acquire the home, but once purchased, it is unambiguously disadvantageous to the owner and occupier, who would otherwise benefit from being able to refinance</w:t>
      </w:r>
      <w:r w:rsidR="007A25C3">
        <w:rPr>
          <w:rFonts w:ascii="Cambria" w:hAnsi="Cambria" w:cs="Arial"/>
          <w:i/>
          <w:sz w:val="24"/>
          <w:szCs w:val="24"/>
        </w:rPr>
        <w:t>, borrow,</w:t>
      </w:r>
      <w:r w:rsidRPr="00FF7876">
        <w:rPr>
          <w:rFonts w:ascii="Cambria" w:hAnsi="Cambria" w:cs="Arial"/>
          <w:i/>
          <w:sz w:val="24"/>
          <w:szCs w:val="24"/>
        </w:rPr>
        <w:t xml:space="preserve"> or sell at a higher valuation.</w:t>
      </w:r>
    </w:p>
    <w:p w14:paraId="3335DC83" w14:textId="77777777" w:rsidR="00AA5664" w:rsidRPr="00FF7876" w:rsidRDefault="00AA5664" w:rsidP="00AA01AF">
      <w:pPr>
        <w:spacing w:line="276" w:lineRule="auto"/>
        <w:rPr>
          <w:rFonts w:ascii="Cambria" w:hAnsi="Cambria" w:cs="Arial"/>
          <w:i/>
          <w:sz w:val="24"/>
          <w:szCs w:val="24"/>
        </w:rPr>
      </w:pPr>
      <w:r w:rsidRPr="00FF7876">
        <w:rPr>
          <w:rFonts w:ascii="Cambria" w:hAnsi="Cambria" w:cs="Arial"/>
          <w:i/>
          <w:sz w:val="24"/>
          <w:szCs w:val="24"/>
        </w:rPr>
        <w:t>Main concepts</w:t>
      </w:r>
    </w:p>
    <w:p w14:paraId="34596C86" w14:textId="26CB8A75" w:rsidR="00C17F51" w:rsidRPr="00FF7876" w:rsidRDefault="00C17F51" w:rsidP="00AA01AF">
      <w:pPr>
        <w:spacing w:line="276" w:lineRule="auto"/>
        <w:rPr>
          <w:rFonts w:ascii="Cambria" w:hAnsi="Cambria" w:cs="Arial"/>
          <w:sz w:val="24"/>
          <w:szCs w:val="24"/>
        </w:rPr>
      </w:pPr>
      <w:r w:rsidRPr="00FF7876">
        <w:rPr>
          <w:rFonts w:ascii="Cambria" w:hAnsi="Cambria" w:cs="Arial"/>
          <w:sz w:val="24"/>
          <w:szCs w:val="24"/>
        </w:rPr>
        <w:t xml:space="preserve">We define the devaluation of housing in black communities as the property value penalty </w:t>
      </w:r>
      <w:r w:rsidR="00BB5CD2" w:rsidRPr="00FF7876">
        <w:rPr>
          <w:rFonts w:ascii="Cambria" w:hAnsi="Cambria" w:cs="Arial"/>
          <w:sz w:val="24"/>
          <w:szCs w:val="24"/>
        </w:rPr>
        <w:t xml:space="preserve">that characterizes </w:t>
      </w:r>
      <w:r w:rsidRPr="00FF7876">
        <w:rPr>
          <w:rFonts w:ascii="Cambria" w:hAnsi="Cambria" w:cs="Arial"/>
          <w:sz w:val="24"/>
          <w:szCs w:val="24"/>
        </w:rPr>
        <w:t>an owner-occupied</w:t>
      </w:r>
      <w:r w:rsidR="00BB5CD2" w:rsidRPr="00FF7876">
        <w:rPr>
          <w:rFonts w:ascii="Cambria" w:hAnsi="Cambria" w:cs="Arial"/>
          <w:sz w:val="24"/>
          <w:szCs w:val="24"/>
        </w:rPr>
        <w:t xml:space="preserve"> home in a neighborhood that is 50</w:t>
      </w:r>
      <w:r w:rsidR="002941C6">
        <w:rPr>
          <w:rFonts w:ascii="Cambria" w:hAnsi="Cambria" w:cs="Arial"/>
          <w:sz w:val="24"/>
          <w:szCs w:val="24"/>
        </w:rPr>
        <w:t xml:space="preserve"> percent</w:t>
      </w:r>
      <w:r w:rsidR="00BB5CD2" w:rsidRPr="00FF7876">
        <w:rPr>
          <w:rFonts w:ascii="Cambria" w:hAnsi="Cambria" w:cs="Arial"/>
          <w:sz w:val="24"/>
          <w:szCs w:val="24"/>
        </w:rPr>
        <w:t xml:space="preserve"> </w:t>
      </w:r>
      <w:del w:id="117" w:author="david jackson" w:date="2018-10-16T14:29:00Z">
        <w:r w:rsidR="00BB5CD2" w:rsidRPr="00FF7876" w:rsidDel="006A7E77">
          <w:rPr>
            <w:rFonts w:ascii="Cambria" w:hAnsi="Cambria" w:cs="Arial"/>
            <w:sz w:val="24"/>
            <w:szCs w:val="24"/>
          </w:rPr>
          <w:delText>African-American</w:delText>
        </w:r>
      </w:del>
      <w:ins w:id="118" w:author="david jackson" w:date="2018-10-16T14:29:00Z">
        <w:r w:rsidR="006A7E77">
          <w:rPr>
            <w:rFonts w:ascii="Cambria" w:hAnsi="Cambria" w:cs="Arial"/>
            <w:sz w:val="24"/>
            <w:szCs w:val="24"/>
          </w:rPr>
          <w:t>black</w:t>
        </w:r>
      </w:ins>
      <w:r w:rsidR="00BB5CD2" w:rsidRPr="00FF7876">
        <w:rPr>
          <w:rFonts w:ascii="Cambria" w:hAnsi="Cambria" w:cs="Arial"/>
          <w:sz w:val="24"/>
          <w:szCs w:val="24"/>
        </w:rPr>
        <w:t>.</w:t>
      </w:r>
    </w:p>
    <w:p w14:paraId="65A52FD6" w14:textId="77777777" w:rsidR="0097510C" w:rsidRPr="00FF7876" w:rsidRDefault="00BB5CD2" w:rsidP="00AA01AF">
      <w:pPr>
        <w:spacing w:line="276" w:lineRule="auto"/>
        <w:rPr>
          <w:rFonts w:ascii="Cambria" w:hAnsi="Cambria" w:cs="Arial"/>
          <w:sz w:val="24"/>
          <w:szCs w:val="24"/>
        </w:rPr>
      </w:pPr>
      <w:r w:rsidRPr="00FF7876">
        <w:rPr>
          <w:rFonts w:ascii="Cambria" w:hAnsi="Cambria" w:cs="Arial"/>
          <w:sz w:val="24"/>
          <w:szCs w:val="24"/>
        </w:rPr>
        <w:t xml:space="preserve">We provide </w:t>
      </w:r>
      <w:r w:rsidR="0097510C" w:rsidRPr="00FF7876">
        <w:rPr>
          <w:rFonts w:ascii="Cambria" w:hAnsi="Cambria" w:cs="Arial"/>
          <w:sz w:val="24"/>
          <w:szCs w:val="24"/>
        </w:rPr>
        <w:t>three</w:t>
      </w:r>
      <w:r w:rsidRPr="00FF7876">
        <w:rPr>
          <w:rFonts w:ascii="Cambria" w:hAnsi="Cambria" w:cs="Arial"/>
          <w:sz w:val="24"/>
          <w:szCs w:val="24"/>
        </w:rPr>
        <w:t xml:space="preserve"> estimates for this penalty</w:t>
      </w:r>
      <w:r w:rsidR="0097510C" w:rsidRPr="00FF7876">
        <w:rPr>
          <w:rFonts w:ascii="Cambria" w:hAnsi="Cambria" w:cs="Arial"/>
          <w:sz w:val="24"/>
          <w:szCs w:val="24"/>
        </w:rPr>
        <w:t xml:space="preserve"> at the national and metropolitan levels</w:t>
      </w:r>
      <w:r w:rsidRPr="00FF7876">
        <w:rPr>
          <w:rFonts w:ascii="Cambria" w:hAnsi="Cambria" w:cs="Arial"/>
          <w:sz w:val="24"/>
          <w:szCs w:val="24"/>
        </w:rPr>
        <w:t xml:space="preserve">. </w:t>
      </w:r>
      <w:r w:rsidR="00EB1899" w:rsidRPr="00FF7876">
        <w:rPr>
          <w:rFonts w:ascii="Cambria" w:hAnsi="Cambria" w:cs="Arial"/>
          <w:sz w:val="24"/>
          <w:szCs w:val="24"/>
        </w:rPr>
        <w:t>Our national analysis is restricted to the only metropolitan areas, since estimates would likely have large margins of errors in rural counties with few census tracts or small black populations.</w:t>
      </w:r>
    </w:p>
    <w:p w14:paraId="0D2918CF" w14:textId="77777777" w:rsidR="00BB5CD2" w:rsidRPr="00FF7876" w:rsidRDefault="0097510C" w:rsidP="00AA01AF">
      <w:pPr>
        <w:spacing w:line="276" w:lineRule="auto"/>
        <w:rPr>
          <w:rFonts w:ascii="Cambria" w:hAnsi="Cambria" w:cs="Arial"/>
          <w:sz w:val="24"/>
          <w:szCs w:val="24"/>
        </w:rPr>
      </w:pPr>
      <w:r w:rsidRPr="00FF7876">
        <w:rPr>
          <w:rFonts w:ascii="Cambria" w:hAnsi="Cambria" w:cs="Arial"/>
          <w:i/>
          <w:sz w:val="24"/>
          <w:szCs w:val="24"/>
        </w:rPr>
        <w:t>Actual devaluation:</w:t>
      </w:r>
      <w:r w:rsidRPr="00FF7876">
        <w:rPr>
          <w:rFonts w:ascii="Cambria" w:hAnsi="Cambria" w:cs="Arial"/>
          <w:sz w:val="24"/>
          <w:szCs w:val="24"/>
        </w:rPr>
        <w:t xml:space="preserve"> </w:t>
      </w:r>
      <w:r w:rsidR="00BB5CD2" w:rsidRPr="00FF7876">
        <w:rPr>
          <w:rFonts w:ascii="Cambria" w:hAnsi="Cambria" w:cs="Arial"/>
          <w:sz w:val="24"/>
          <w:szCs w:val="24"/>
        </w:rPr>
        <w:t>We start with a simple description</w:t>
      </w:r>
      <w:r w:rsidR="004240B1" w:rsidRPr="00FF7876">
        <w:rPr>
          <w:rFonts w:ascii="Cambria" w:hAnsi="Cambria" w:cs="Arial"/>
          <w:sz w:val="24"/>
          <w:szCs w:val="24"/>
        </w:rPr>
        <w:t xml:space="preserve"> of the mean difference</w:t>
      </w:r>
      <w:r w:rsidR="00600257" w:rsidRPr="00FF7876">
        <w:rPr>
          <w:rFonts w:ascii="Cambria" w:hAnsi="Cambria" w:cs="Arial"/>
          <w:sz w:val="24"/>
          <w:szCs w:val="24"/>
        </w:rPr>
        <w:t xml:space="preserve"> in</w:t>
      </w:r>
      <w:r w:rsidRPr="00FF7876">
        <w:rPr>
          <w:rFonts w:ascii="Cambria" w:hAnsi="Cambria" w:cs="Arial"/>
          <w:sz w:val="24"/>
          <w:szCs w:val="24"/>
        </w:rPr>
        <w:t xml:space="preserve"> home value (shown in</w:t>
      </w:r>
      <w:r w:rsidR="00600257" w:rsidRPr="00FF7876">
        <w:rPr>
          <w:rFonts w:ascii="Cambria" w:hAnsi="Cambria" w:cs="Arial"/>
          <w:sz w:val="24"/>
          <w:szCs w:val="24"/>
        </w:rPr>
        <w:t xml:space="preserve"> percentage point terms</w:t>
      </w:r>
      <w:r w:rsidRPr="00FF7876">
        <w:rPr>
          <w:rFonts w:ascii="Cambria" w:hAnsi="Cambria" w:cs="Arial"/>
          <w:sz w:val="24"/>
          <w:szCs w:val="24"/>
        </w:rPr>
        <w:t>)</w:t>
      </w:r>
      <w:r w:rsidR="00600257" w:rsidRPr="00FF7876">
        <w:rPr>
          <w:rFonts w:ascii="Cambria" w:hAnsi="Cambria" w:cs="Arial"/>
          <w:sz w:val="24"/>
          <w:szCs w:val="24"/>
        </w:rPr>
        <w:t xml:space="preserve"> between properties in neighborhoods with zero African-Americans and neighborhoods that are 50</w:t>
      </w:r>
      <w:r w:rsidR="002941C6">
        <w:rPr>
          <w:rFonts w:ascii="Cambria" w:hAnsi="Cambria" w:cs="Arial"/>
          <w:sz w:val="24"/>
          <w:szCs w:val="24"/>
        </w:rPr>
        <w:t xml:space="preserve"> percent</w:t>
      </w:r>
      <w:r w:rsidR="00600257" w:rsidRPr="00FF7876">
        <w:rPr>
          <w:rFonts w:ascii="Cambria" w:hAnsi="Cambria" w:cs="Arial"/>
          <w:sz w:val="24"/>
          <w:szCs w:val="24"/>
        </w:rPr>
        <w:t xml:space="preserve"> African-American.</w:t>
      </w:r>
    </w:p>
    <w:p w14:paraId="7CA97E89" w14:textId="77777777" w:rsidR="00C17F51" w:rsidRPr="00FF7876" w:rsidRDefault="0097510C" w:rsidP="00AA01AF">
      <w:pPr>
        <w:spacing w:line="276" w:lineRule="auto"/>
        <w:rPr>
          <w:rFonts w:ascii="Cambria" w:hAnsi="Cambria" w:cs="Arial"/>
          <w:sz w:val="24"/>
          <w:szCs w:val="24"/>
        </w:rPr>
      </w:pPr>
      <w:r w:rsidRPr="00FF7876">
        <w:rPr>
          <w:rFonts w:ascii="Cambria" w:hAnsi="Cambria" w:cs="Arial"/>
          <w:i/>
          <w:sz w:val="24"/>
          <w:szCs w:val="24"/>
        </w:rPr>
        <w:lastRenderedPageBreak/>
        <w:t>Devaluation adjusted for structural characteristics of the home:</w:t>
      </w:r>
      <w:r w:rsidR="00AA5664" w:rsidRPr="00FF7876">
        <w:rPr>
          <w:rFonts w:ascii="Cambria" w:hAnsi="Cambria" w:cs="Arial"/>
          <w:i/>
          <w:sz w:val="24"/>
          <w:szCs w:val="24"/>
        </w:rPr>
        <w:t xml:space="preserve"> </w:t>
      </w:r>
      <w:r w:rsidR="00AA5664" w:rsidRPr="00FF7876">
        <w:rPr>
          <w:rFonts w:ascii="Cambria" w:hAnsi="Cambria" w:cs="Arial"/>
          <w:sz w:val="24"/>
          <w:szCs w:val="24"/>
        </w:rPr>
        <w:t>This adjusts the predicted effect of black neighborhood population</w:t>
      </w:r>
      <w:r w:rsidR="00C77101" w:rsidRPr="00FF7876">
        <w:rPr>
          <w:rFonts w:ascii="Cambria" w:hAnsi="Cambria" w:cs="Arial"/>
          <w:sz w:val="24"/>
          <w:szCs w:val="24"/>
        </w:rPr>
        <w:t xml:space="preserve"> by the physical characteristics of the home—such as when it was built, the number of bedrooms—and the distance between the home and centers of work and the type of homes in the neighborhood.</w:t>
      </w:r>
    </w:p>
    <w:p w14:paraId="0D683699" w14:textId="77777777" w:rsidR="00AA5664" w:rsidRPr="00FF7876" w:rsidRDefault="00AA5664" w:rsidP="00AA01AF">
      <w:pPr>
        <w:spacing w:line="276" w:lineRule="auto"/>
        <w:rPr>
          <w:rFonts w:ascii="Cambria" w:hAnsi="Cambria" w:cs="Arial"/>
          <w:sz w:val="24"/>
          <w:szCs w:val="24"/>
        </w:rPr>
      </w:pPr>
      <w:r w:rsidRPr="00FF7876">
        <w:rPr>
          <w:rFonts w:ascii="Cambria" w:hAnsi="Cambria" w:cs="Arial"/>
          <w:i/>
          <w:sz w:val="24"/>
          <w:szCs w:val="24"/>
        </w:rPr>
        <w:t>Devaluation adjusted for structural characteristics of the home and neighborhood amenities:</w:t>
      </w:r>
      <w:r w:rsidR="00C77101" w:rsidRPr="00FF7876">
        <w:rPr>
          <w:rFonts w:ascii="Cambria" w:hAnsi="Cambria" w:cs="Arial"/>
          <w:i/>
          <w:sz w:val="24"/>
          <w:szCs w:val="24"/>
        </w:rPr>
        <w:t xml:space="preserve"> </w:t>
      </w:r>
      <w:r w:rsidR="00C77101" w:rsidRPr="00FF7876">
        <w:rPr>
          <w:rFonts w:ascii="Cambria" w:hAnsi="Cambria" w:cs="Arial"/>
          <w:sz w:val="24"/>
          <w:szCs w:val="24"/>
        </w:rPr>
        <w:t>This adjusts for all the above</w:t>
      </w:r>
      <w:r w:rsidR="00CF2B04" w:rsidRPr="00FF7876">
        <w:rPr>
          <w:rFonts w:ascii="Cambria" w:hAnsi="Cambria" w:cs="Arial"/>
          <w:sz w:val="24"/>
          <w:szCs w:val="24"/>
        </w:rPr>
        <w:t xml:space="preserve"> characteristics</w:t>
      </w:r>
      <w:r w:rsidR="00C77101" w:rsidRPr="00FF7876">
        <w:rPr>
          <w:rFonts w:ascii="Cambria" w:hAnsi="Cambria" w:cs="Arial"/>
          <w:sz w:val="24"/>
          <w:szCs w:val="24"/>
        </w:rPr>
        <w:t>, as well as the number of people living in the neighborhood, the family structure of neighbors, their age, and, importantly, the quality of local schools and access to retail establishments.</w:t>
      </w:r>
    </w:p>
    <w:tbl>
      <w:tblPr>
        <w:tblW w:w="5000" w:type="pct"/>
        <w:tblLook w:val="04A0" w:firstRow="1" w:lastRow="0" w:firstColumn="1" w:lastColumn="0" w:noHBand="0" w:noVBand="1"/>
      </w:tblPr>
      <w:tblGrid>
        <w:gridCol w:w="4554"/>
        <w:gridCol w:w="4806"/>
      </w:tblGrid>
      <w:tr w:rsidR="00005765" w:rsidRPr="00FF7876" w14:paraId="6FA0F43D" w14:textId="77777777" w:rsidTr="00005765">
        <w:trPr>
          <w:trHeight w:val="260"/>
        </w:trPr>
        <w:tc>
          <w:tcPr>
            <w:tcW w:w="2449" w:type="pct"/>
            <w:tcBorders>
              <w:top w:val="nil"/>
              <w:left w:val="nil"/>
              <w:bottom w:val="nil"/>
              <w:right w:val="nil"/>
            </w:tcBorders>
            <w:shd w:val="clear" w:color="auto" w:fill="auto"/>
            <w:noWrap/>
            <w:vAlign w:val="center"/>
            <w:hideMark/>
          </w:tcPr>
          <w:p w14:paraId="7203438D" w14:textId="77777777" w:rsidR="00005765" w:rsidRPr="00FF7876" w:rsidRDefault="00005765" w:rsidP="00AA01AF">
            <w:pPr>
              <w:spacing w:after="0" w:line="276" w:lineRule="auto"/>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Structural Characteristics</w:t>
            </w:r>
          </w:p>
        </w:tc>
        <w:tc>
          <w:tcPr>
            <w:tcW w:w="2551" w:type="pct"/>
            <w:tcBorders>
              <w:top w:val="nil"/>
              <w:left w:val="nil"/>
              <w:bottom w:val="nil"/>
              <w:right w:val="nil"/>
            </w:tcBorders>
            <w:shd w:val="clear" w:color="auto" w:fill="auto"/>
            <w:noWrap/>
            <w:vAlign w:val="center"/>
            <w:hideMark/>
          </w:tcPr>
          <w:p w14:paraId="02436C5E" w14:textId="77777777" w:rsidR="00005765" w:rsidRPr="00FF7876" w:rsidRDefault="00005765" w:rsidP="00AA01AF">
            <w:pPr>
              <w:spacing w:after="0" w:line="276" w:lineRule="auto"/>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Neighborhood Amenities</w:t>
            </w:r>
          </w:p>
        </w:tc>
      </w:tr>
      <w:tr w:rsidR="00005765" w:rsidRPr="00FF7876" w14:paraId="79E400D9" w14:textId="77777777" w:rsidTr="00005765">
        <w:trPr>
          <w:trHeight w:val="250"/>
        </w:trPr>
        <w:tc>
          <w:tcPr>
            <w:tcW w:w="2449" w:type="pct"/>
            <w:tcBorders>
              <w:top w:val="nil"/>
              <w:left w:val="nil"/>
              <w:bottom w:val="nil"/>
              <w:right w:val="nil"/>
            </w:tcBorders>
            <w:shd w:val="clear" w:color="auto" w:fill="auto"/>
            <w:noWrap/>
            <w:vAlign w:val="center"/>
            <w:hideMark/>
          </w:tcPr>
          <w:p w14:paraId="0CC6BACE"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Median bedrooms</w:t>
            </w:r>
          </w:p>
        </w:tc>
        <w:tc>
          <w:tcPr>
            <w:tcW w:w="2551" w:type="pct"/>
            <w:tcBorders>
              <w:top w:val="nil"/>
              <w:left w:val="nil"/>
              <w:bottom w:val="nil"/>
              <w:right w:val="nil"/>
            </w:tcBorders>
            <w:shd w:val="clear" w:color="auto" w:fill="auto"/>
            <w:noWrap/>
            <w:vAlign w:val="bottom"/>
            <w:hideMark/>
          </w:tcPr>
          <w:p w14:paraId="3EF937F1"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Mean commute of working adults</w:t>
            </w:r>
          </w:p>
        </w:tc>
      </w:tr>
      <w:tr w:rsidR="00005765" w:rsidRPr="00FF7876" w14:paraId="41F66E8F" w14:textId="77777777" w:rsidTr="00005765">
        <w:trPr>
          <w:trHeight w:val="250"/>
        </w:trPr>
        <w:tc>
          <w:tcPr>
            <w:tcW w:w="2449" w:type="pct"/>
            <w:tcBorders>
              <w:top w:val="nil"/>
              <w:left w:val="nil"/>
              <w:bottom w:val="nil"/>
              <w:right w:val="nil"/>
            </w:tcBorders>
            <w:shd w:val="clear" w:color="auto" w:fill="auto"/>
            <w:noWrap/>
            <w:vAlign w:val="center"/>
            <w:hideMark/>
          </w:tcPr>
          <w:p w14:paraId="3B017F0A"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Median year built</w:t>
            </w:r>
          </w:p>
        </w:tc>
        <w:tc>
          <w:tcPr>
            <w:tcW w:w="2551" w:type="pct"/>
            <w:tcBorders>
              <w:top w:val="nil"/>
              <w:left w:val="nil"/>
              <w:bottom w:val="nil"/>
              <w:right w:val="nil"/>
            </w:tcBorders>
            <w:shd w:val="clear" w:color="auto" w:fill="auto"/>
            <w:noWrap/>
            <w:vAlign w:val="bottom"/>
            <w:hideMark/>
          </w:tcPr>
          <w:p w14:paraId="4373865D"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Percent of working adults who carpool to work</w:t>
            </w:r>
          </w:p>
        </w:tc>
      </w:tr>
      <w:tr w:rsidR="00005765" w:rsidRPr="00FF7876" w14:paraId="3740A931" w14:textId="77777777" w:rsidTr="00005765">
        <w:trPr>
          <w:trHeight w:val="250"/>
        </w:trPr>
        <w:tc>
          <w:tcPr>
            <w:tcW w:w="2449" w:type="pct"/>
            <w:tcBorders>
              <w:top w:val="nil"/>
              <w:left w:val="nil"/>
              <w:bottom w:val="nil"/>
              <w:right w:val="nil"/>
            </w:tcBorders>
            <w:shd w:val="clear" w:color="auto" w:fill="auto"/>
            <w:noWrap/>
            <w:vAlign w:val="center"/>
            <w:hideMark/>
          </w:tcPr>
          <w:p w14:paraId="25FC3672"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Single family detached share of owner-occupied units</w:t>
            </w:r>
          </w:p>
        </w:tc>
        <w:tc>
          <w:tcPr>
            <w:tcW w:w="2551" w:type="pct"/>
            <w:tcBorders>
              <w:top w:val="nil"/>
              <w:left w:val="nil"/>
              <w:bottom w:val="nil"/>
              <w:right w:val="nil"/>
            </w:tcBorders>
            <w:shd w:val="clear" w:color="auto" w:fill="auto"/>
            <w:noWrap/>
            <w:vAlign w:val="bottom"/>
            <w:hideMark/>
          </w:tcPr>
          <w:p w14:paraId="57C18CBA"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Percent of working adults who use public transportation</w:t>
            </w:r>
          </w:p>
        </w:tc>
      </w:tr>
      <w:tr w:rsidR="00005765" w:rsidRPr="00FF7876" w14:paraId="5767E42E" w14:textId="77777777" w:rsidTr="00005765">
        <w:trPr>
          <w:trHeight w:val="250"/>
        </w:trPr>
        <w:tc>
          <w:tcPr>
            <w:tcW w:w="2449" w:type="pct"/>
            <w:tcBorders>
              <w:top w:val="nil"/>
              <w:left w:val="nil"/>
              <w:bottom w:val="nil"/>
              <w:right w:val="nil"/>
            </w:tcBorders>
            <w:shd w:val="clear" w:color="auto" w:fill="auto"/>
            <w:noWrap/>
            <w:vAlign w:val="center"/>
            <w:hideMark/>
          </w:tcPr>
          <w:p w14:paraId="46A78CAD"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Single family attached share of owner-occupied units</w:t>
            </w:r>
          </w:p>
        </w:tc>
        <w:tc>
          <w:tcPr>
            <w:tcW w:w="2551" w:type="pct"/>
            <w:tcBorders>
              <w:top w:val="nil"/>
              <w:left w:val="nil"/>
              <w:bottom w:val="nil"/>
              <w:right w:val="nil"/>
            </w:tcBorders>
            <w:shd w:val="clear" w:color="auto" w:fill="auto"/>
            <w:noWrap/>
            <w:vAlign w:val="bottom"/>
            <w:hideMark/>
          </w:tcPr>
          <w:p w14:paraId="24CC9474"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Percent of units that are owner-occupied</w:t>
            </w:r>
          </w:p>
        </w:tc>
      </w:tr>
      <w:tr w:rsidR="00005765" w:rsidRPr="00FF7876" w14:paraId="437A1847" w14:textId="77777777" w:rsidTr="00005765">
        <w:trPr>
          <w:trHeight w:val="250"/>
        </w:trPr>
        <w:tc>
          <w:tcPr>
            <w:tcW w:w="2449" w:type="pct"/>
            <w:tcBorders>
              <w:top w:val="nil"/>
              <w:left w:val="nil"/>
              <w:bottom w:val="nil"/>
              <w:right w:val="nil"/>
            </w:tcBorders>
            <w:shd w:val="clear" w:color="auto" w:fill="auto"/>
            <w:noWrap/>
            <w:vAlign w:val="center"/>
            <w:hideMark/>
          </w:tcPr>
          <w:p w14:paraId="47A9A1D6" w14:textId="65F876E3"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 xml:space="preserve">Mobile homes share of </w:t>
            </w:r>
            <w:ins w:id="119" w:author="david jackson" w:date="2018-10-16T14:30:00Z">
              <w:r w:rsidR="00015A5D" w:rsidRPr="00FF7876">
                <w:rPr>
                  <w:rFonts w:ascii="Cambria" w:eastAsia="Times New Roman" w:hAnsi="Cambria" w:cs="Arial"/>
                  <w:color w:val="000000"/>
                  <w:sz w:val="24"/>
                  <w:szCs w:val="24"/>
                </w:rPr>
                <w:t>owner-occupied</w:t>
              </w:r>
            </w:ins>
            <w:r w:rsidRPr="00FF7876">
              <w:rPr>
                <w:rFonts w:ascii="Cambria" w:eastAsia="Times New Roman" w:hAnsi="Cambria" w:cs="Arial"/>
                <w:color w:val="000000"/>
                <w:sz w:val="24"/>
                <w:szCs w:val="24"/>
              </w:rPr>
              <w:t xml:space="preserve"> units</w:t>
            </w:r>
          </w:p>
        </w:tc>
        <w:tc>
          <w:tcPr>
            <w:tcW w:w="2551" w:type="pct"/>
            <w:tcBorders>
              <w:top w:val="nil"/>
              <w:left w:val="nil"/>
              <w:bottom w:val="nil"/>
              <w:right w:val="nil"/>
            </w:tcBorders>
            <w:shd w:val="clear" w:color="auto" w:fill="auto"/>
            <w:noWrap/>
            <w:vAlign w:val="bottom"/>
            <w:hideMark/>
          </w:tcPr>
          <w:p w14:paraId="51B26283" w14:textId="77777777" w:rsidR="00005765" w:rsidRPr="00FF7876" w:rsidRDefault="00005765" w:rsidP="005A2678">
            <w:pPr>
              <w:spacing w:after="0" w:line="276" w:lineRule="auto"/>
              <w:rPr>
                <w:rFonts w:ascii="Cambria" w:eastAsia="Times New Roman" w:hAnsi="Cambria" w:cs="Arial"/>
                <w:color w:val="000000"/>
                <w:sz w:val="24"/>
                <w:szCs w:val="24"/>
              </w:rPr>
            </w:pPr>
            <w:commentRangeStart w:id="120"/>
            <w:r w:rsidRPr="00FF7876">
              <w:rPr>
                <w:rFonts w:ascii="Cambria" w:eastAsia="Times New Roman" w:hAnsi="Cambria" w:cs="Arial"/>
                <w:color w:val="000000"/>
                <w:sz w:val="24"/>
                <w:szCs w:val="24"/>
              </w:rPr>
              <w:t>Ln</w:t>
            </w:r>
            <w:commentRangeEnd w:id="120"/>
            <w:r w:rsidR="00015A5D">
              <w:rPr>
                <w:rStyle w:val="CommentReference"/>
              </w:rPr>
              <w:commentReference w:id="120"/>
            </w:r>
            <w:r w:rsidRPr="00FF7876">
              <w:rPr>
                <w:rFonts w:ascii="Cambria" w:eastAsia="Times New Roman" w:hAnsi="Cambria" w:cs="Arial"/>
                <w:color w:val="000000"/>
                <w:sz w:val="24"/>
                <w:szCs w:val="24"/>
              </w:rPr>
              <w:t xml:space="preserve"> of population</w:t>
            </w:r>
          </w:p>
        </w:tc>
      </w:tr>
      <w:tr w:rsidR="00005765" w:rsidRPr="00FF7876" w14:paraId="574B7E74" w14:textId="77777777" w:rsidTr="00005765">
        <w:trPr>
          <w:trHeight w:val="250"/>
        </w:trPr>
        <w:tc>
          <w:tcPr>
            <w:tcW w:w="2449" w:type="pct"/>
            <w:tcBorders>
              <w:top w:val="nil"/>
              <w:left w:val="nil"/>
              <w:bottom w:val="nil"/>
              <w:right w:val="nil"/>
            </w:tcBorders>
            <w:shd w:val="clear" w:color="auto" w:fill="auto"/>
            <w:noWrap/>
            <w:vAlign w:val="center"/>
            <w:hideMark/>
          </w:tcPr>
          <w:p w14:paraId="3E0229B8"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homes with no vehicle availability</w:t>
            </w:r>
          </w:p>
        </w:tc>
        <w:tc>
          <w:tcPr>
            <w:tcW w:w="2551" w:type="pct"/>
            <w:tcBorders>
              <w:top w:val="nil"/>
              <w:left w:val="nil"/>
              <w:bottom w:val="nil"/>
              <w:right w:val="nil"/>
            </w:tcBorders>
            <w:shd w:val="clear" w:color="auto" w:fill="auto"/>
            <w:noWrap/>
            <w:vAlign w:val="bottom"/>
            <w:hideMark/>
          </w:tcPr>
          <w:p w14:paraId="74074E15"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households with children under 18</w:t>
            </w:r>
          </w:p>
        </w:tc>
      </w:tr>
      <w:tr w:rsidR="00005765" w:rsidRPr="00FF7876" w14:paraId="5FEFD9A3" w14:textId="77777777" w:rsidTr="00005765">
        <w:trPr>
          <w:trHeight w:val="250"/>
        </w:trPr>
        <w:tc>
          <w:tcPr>
            <w:tcW w:w="2449" w:type="pct"/>
            <w:tcBorders>
              <w:top w:val="nil"/>
              <w:left w:val="nil"/>
              <w:bottom w:val="nil"/>
              <w:right w:val="nil"/>
            </w:tcBorders>
            <w:shd w:val="clear" w:color="auto" w:fill="auto"/>
            <w:noWrap/>
            <w:vAlign w:val="center"/>
            <w:hideMark/>
          </w:tcPr>
          <w:p w14:paraId="063F07AE"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homes with gas or electric heating</w:t>
            </w:r>
          </w:p>
        </w:tc>
        <w:tc>
          <w:tcPr>
            <w:tcW w:w="2551" w:type="pct"/>
            <w:tcBorders>
              <w:top w:val="nil"/>
              <w:left w:val="nil"/>
              <w:bottom w:val="nil"/>
              <w:right w:val="nil"/>
            </w:tcBorders>
            <w:shd w:val="clear" w:color="auto" w:fill="auto"/>
            <w:noWrap/>
            <w:vAlign w:val="bottom"/>
            <w:hideMark/>
          </w:tcPr>
          <w:p w14:paraId="3B164207"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households headed by single moms</w:t>
            </w:r>
          </w:p>
        </w:tc>
      </w:tr>
      <w:tr w:rsidR="00005765" w:rsidRPr="00FF7876" w14:paraId="7D1AFB43" w14:textId="77777777" w:rsidTr="00005765">
        <w:trPr>
          <w:trHeight w:val="250"/>
        </w:trPr>
        <w:tc>
          <w:tcPr>
            <w:tcW w:w="2449" w:type="pct"/>
            <w:tcBorders>
              <w:top w:val="nil"/>
              <w:left w:val="nil"/>
              <w:bottom w:val="nil"/>
              <w:right w:val="nil"/>
            </w:tcBorders>
            <w:shd w:val="clear" w:color="auto" w:fill="auto"/>
            <w:noWrap/>
            <w:vAlign w:val="center"/>
            <w:hideMark/>
          </w:tcPr>
          <w:p w14:paraId="0F7D2CEB"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homes with kitchen</w:t>
            </w:r>
          </w:p>
        </w:tc>
        <w:tc>
          <w:tcPr>
            <w:tcW w:w="2551" w:type="pct"/>
            <w:tcBorders>
              <w:top w:val="nil"/>
              <w:left w:val="nil"/>
              <w:bottom w:val="nil"/>
              <w:right w:val="nil"/>
            </w:tcBorders>
            <w:shd w:val="clear" w:color="auto" w:fill="auto"/>
            <w:noWrap/>
            <w:vAlign w:val="bottom"/>
            <w:hideMark/>
          </w:tcPr>
          <w:p w14:paraId="5030D9A9"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Median age of population</w:t>
            </w:r>
          </w:p>
        </w:tc>
      </w:tr>
      <w:tr w:rsidR="00005765" w:rsidRPr="00FF7876" w14:paraId="5630E3C9" w14:textId="77777777" w:rsidTr="00005765">
        <w:trPr>
          <w:trHeight w:val="250"/>
        </w:trPr>
        <w:tc>
          <w:tcPr>
            <w:tcW w:w="2449" w:type="pct"/>
            <w:tcBorders>
              <w:top w:val="nil"/>
              <w:left w:val="nil"/>
              <w:bottom w:val="nil"/>
              <w:right w:val="nil"/>
            </w:tcBorders>
            <w:shd w:val="clear" w:color="auto" w:fill="auto"/>
            <w:noWrap/>
            <w:vAlign w:val="center"/>
            <w:hideMark/>
          </w:tcPr>
          <w:p w14:paraId="0F263580"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47DF223A"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EPA Walkability Index</w:t>
            </w:r>
          </w:p>
        </w:tc>
      </w:tr>
      <w:tr w:rsidR="00005765" w:rsidRPr="00FF7876" w14:paraId="1E8A091D" w14:textId="77777777" w:rsidTr="00005765">
        <w:trPr>
          <w:trHeight w:val="250"/>
        </w:trPr>
        <w:tc>
          <w:tcPr>
            <w:tcW w:w="2449" w:type="pct"/>
            <w:tcBorders>
              <w:top w:val="nil"/>
              <w:left w:val="nil"/>
              <w:bottom w:val="nil"/>
              <w:right w:val="nil"/>
            </w:tcBorders>
            <w:shd w:val="clear" w:color="auto" w:fill="auto"/>
            <w:noWrap/>
            <w:vAlign w:val="center"/>
            <w:hideMark/>
          </w:tcPr>
          <w:p w14:paraId="2C9F7242"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7BEF1874"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Number of professional service businesses</w:t>
            </w:r>
          </w:p>
        </w:tc>
      </w:tr>
      <w:tr w:rsidR="00005765" w:rsidRPr="00FF7876" w14:paraId="21B2DA93" w14:textId="77777777" w:rsidTr="00005765">
        <w:trPr>
          <w:trHeight w:val="250"/>
        </w:trPr>
        <w:tc>
          <w:tcPr>
            <w:tcW w:w="2449" w:type="pct"/>
            <w:tcBorders>
              <w:top w:val="nil"/>
              <w:left w:val="nil"/>
              <w:bottom w:val="nil"/>
              <w:right w:val="nil"/>
            </w:tcBorders>
            <w:shd w:val="clear" w:color="auto" w:fill="auto"/>
            <w:noWrap/>
            <w:vAlign w:val="center"/>
            <w:hideMark/>
          </w:tcPr>
          <w:p w14:paraId="308C5176"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121DF0FD"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Number of libraries</w:t>
            </w:r>
          </w:p>
        </w:tc>
      </w:tr>
      <w:tr w:rsidR="00005765" w:rsidRPr="00FF7876" w14:paraId="6030BA38" w14:textId="77777777" w:rsidTr="00005765">
        <w:trPr>
          <w:trHeight w:val="250"/>
        </w:trPr>
        <w:tc>
          <w:tcPr>
            <w:tcW w:w="2449" w:type="pct"/>
            <w:tcBorders>
              <w:top w:val="nil"/>
              <w:left w:val="nil"/>
              <w:bottom w:val="nil"/>
              <w:right w:val="nil"/>
            </w:tcBorders>
            <w:shd w:val="clear" w:color="auto" w:fill="auto"/>
            <w:noWrap/>
            <w:vAlign w:val="center"/>
            <w:hideMark/>
          </w:tcPr>
          <w:p w14:paraId="657809E0"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491FB35C"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Number of museums and historical sites</w:t>
            </w:r>
          </w:p>
        </w:tc>
      </w:tr>
      <w:tr w:rsidR="00005765" w:rsidRPr="00FF7876" w14:paraId="73DCA218" w14:textId="77777777" w:rsidTr="00005765">
        <w:trPr>
          <w:trHeight w:val="250"/>
        </w:trPr>
        <w:tc>
          <w:tcPr>
            <w:tcW w:w="2449" w:type="pct"/>
            <w:tcBorders>
              <w:top w:val="nil"/>
              <w:left w:val="nil"/>
              <w:bottom w:val="nil"/>
              <w:right w:val="nil"/>
            </w:tcBorders>
            <w:shd w:val="clear" w:color="auto" w:fill="auto"/>
            <w:noWrap/>
            <w:vAlign w:val="bottom"/>
            <w:hideMark/>
          </w:tcPr>
          <w:p w14:paraId="4864E277"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6150CD30"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Number of food and drinking places</w:t>
            </w:r>
          </w:p>
        </w:tc>
      </w:tr>
      <w:tr w:rsidR="00005765" w:rsidRPr="00FF7876" w14:paraId="5BFCF9C3" w14:textId="77777777" w:rsidTr="00005765">
        <w:trPr>
          <w:trHeight w:val="250"/>
        </w:trPr>
        <w:tc>
          <w:tcPr>
            <w:tcW w:w="2449" w:type="pct"/>
            <w:tcBorders>
              <w:top w:val="nil"/>
              <w:left w:val="nil"/>
              <w:bottom w:val="nil"/>
              <w:right w:val="nil"/>
            </w:tcBorders>
            <w:shd w:val="clear" w:color="auto" w:fill="auto"/>
            <w:noWrap/>
            <w:vAlign w:val="bottom"/>
            <w:hideMark/>
          </w:tcPr>
          <w:p w14:paraId="724375FE"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2112741B"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Number of gas stations</w:t>
            </w:r>
          </w:p>
        </w:tc>
      </w:tr>
      <w:tr w:rsidR="00005765" w:rsidRPr="00FF7876" w14:paraId="5247B0DB" w14:textId="77777777" w:rsidTr="00005765">
        <w:trPr>
          <w:trHeight w:val="250"/>
        </w:trPr>
        <w:tc>
          <w:tcPr>
            <w:tcW w:w="2449" w:type="pct"/>
            <w:tcBorders>
              <w:top w:val="nil"/>
              <w:left w:val="nil"/>
              <w:bottom w:val="nil"/>
              <w:right w:val="nil"/>
            </w:tcBorders>
            <w:shd w:val="clear" w:color="auto" w:fill="auto"/>
            <w:noWrap/>
            <w:vAlign w:val="bottom"/>
            <w:hideMark/>
          </w:tcPr>
          <w:p w14:paraId="13069266" w14:textId="77777777" w:rsidR="00005765" w:rsidRPr="00FF7876" w:rsidRDefault="00005765" w:rsidP="005A2678">
            <w:pPr>
              <w:spacing w:after="0" w:line="276" w:lineRule="auto"/>
              <w:rPr>
                <w:rFonts w:ascii="Cambria" w:eastAsia="Times New Roman" w:hAnsi="Cambria" w:cs="Arial"/>
                <w:color w:val="000000"/>
                <w:sz w:val="24"/>
                <w:szCs w:val="24"/>
              </w:rPr>
            </w:pPr>
          </w:p>
        </w:tc>
        <w:tc>
          <w:tcPr>
            <w:tcW w:w="2551" w:type="pct"/>
            <w:tcBorders>
              <w:top w:val="nil"/>
              <w:left w:val="nil"/>
              <w:bottom w:val="nil"/>
              <w:right w:val="nil"/>
            </w:tcBorders>
            <w:shd w:val="clear" w:color="auto" w:fill="auto"/>
            <w:noWrap/>
            <w:vAlign w:val="bottom"/>
            <w:hideMark/>
          </w:tcPr>
          <w:p w14:paraId="7E2AFD63" w14:textId="77777777" w:rsidR="00005765" w:rsidRPr="00FF7876" w:rsidRDefault="00005765" w:rsidP="005A2678">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Proficiency rate of 4th-8th grade public school students</w:t>
            </w:r>
          </w:p>
        </w:tc>
      </w:tr>
    </w:tbl>
    <w:p w14:paraId="23589EFF" w14:textId="77777777" w:rsidR="00AA5664" w:rsidRPr="00FF7876" w:rsidRDefault="00AA5664" w:rsidP="005A2678">
      <w:pPr>
        <w:spacing w:line="276" w:lineRule="auto"/>
        <w:rPr>
          <w:rFonts w:ascii="Cambria" w:hAnsi="Cambria" w:cs="Arial"/>
          <w:i/>
          <w:sz w:val="24"/>
          <w:szCs w:val="24"/>
        </w:rPr>
      </w:pPr>
    </w:p>
    <w:p w14:paraId="19D86386" w14:textId="77777777" w:rsidR="00F3516D" w:rsidRDefault="00F3516D" w:rsidP="005A2678">
      <w:pPr>
        <w:spacing w:after="0" w:line="276" w:lineRule="auto"/>
        <w:rPr>
          <w:rFonts w:ascii="Cambria" w:eastAsia="Calibri" w:hAnsi="Cambria" w:cs="Times New Roman"/>
          <w:sz w:val="24"/>
          <w:szCs w:val="24"/>
        </w:rPr>
      </w:pPr>
      <w:r w:rsidRPr="00F3516D">
        <w:rPr>
          <w:rFonts w:ascii="Cambria" w:eastAsia="Calibri" w:hAnsi="Cambria" w:cs="Times New Roman"/>
          <w:i/>
          <w:iCs/>
          <w:sz w:val="24"/>
          <w:szCs w:val="24"/>
        </w:rPr>
        <w:t>Data sources</w:t>
      </w:r>
      <w:r w:rsidRPr="00F3516D">
        <w:rPr>
          <w:rFonts w:ascii="Cambria" w:eastAsia="Calibri" w:hAnsi="Cambria" w:cs="Times New Roman"/>
          <w:sz w:val="24"/>
          <w:szCs w:val="24"/>
        </w:rPr>
        <w:t xml:space="preserve"> </w:t>
      </w:r>
    </w:p>
    <w:p w14:paraId="1D6EB8B7" w14:textId="77777777" w:rsidR="00F3516D" w:rsidRPr="00F3516D" w:rsidRDefault="00F3516D" w:rsidP="005A2678">
      <w:pPr>
        <w:spacing w:after="0" w:line="276" w:lineRule="auto"/>
        <w:rPr>
          <w:rFonts w:ascii="Calibri" w:eastAsia="Calibri" w:hAnsi="Calibri" w:cs="Times New Roman"/>
        </w:rPr>
      </w:pPr>
    </w:p>
    <w:p w14:paraId="3BB0FE53" w14:textId="77777777" w:rsidR="00F3516D" w:rsidRDefault="00F3516D" w:rsidP="005A2678">
      <w:pPr>
        <w:spacing w:after="0" w:line="276" w:lineRule="auto"/>
        <w:ind w:left="720"/>
        <w:rPr>
          <w:rFonts w:ascii="Cambria" w:eastAsia="Calibri" w:hAnsi="Cambria" w:cs="Times New Roman"/>
          <w:i/>
          <w:iCs/>
          <w:sz w:val="24"/>
          <w:szCs w:val="24"/>
        </w:rPr>
      </w:pPr>
      <w:r w:rsidRPr="00F3516D">
        <w:rPr>
          <w:rFonts w:ascii="Cambria" w:eastAsia="Calibri" w:hAnsi="Cambria" w:cs="Times New Roman"/>
          <w:i/>
          <w:iCs/>
          <w:sz w:val="24"/>
          <w:szCs w:val="24"/>
        </w:rPr>
        <w:t>Home values</w:t>
      </w:r>
    </w:p>
    <w:p w14:paraId="101998B0" w14:textId="77777777" w:rsidR="00F3516D" w:rsidRPr="00F3516D" w:rsidRDefault="00F3516D" w:rsidP="005A2678">
      <w:pPr>
        <w:spacing w:after="0" w:line="276" w:lineRule="auto"/>
        <w:ind w:left="720"/>
        <w:rPr>
          <w:rFonts w:ascii="Calibri" w:eastAsia="Calibri" w:hAnsi="Calibri" w:cs="Times New Roman"/>
        </w:rPr>
      </w:pPr>
    </w:p>
    <w:p w14:paraId="410345F2" w14:textId="77777777" w:rsidR="00F3516D" w:rsidRDefault="00F3516D" w:rsidP="005A2678">
      <w:pPr>
        <w:spacing w:after="0" w:line="276" w:lineRule="auto"/>
        <w:rPr>
          <w:rFonts w:ascii="Cambria" w:eastAsia="Calibri" w:hAnsi="Cambria" w:cs="Times New Roman"/>
          <w:sz w:val="24"/>
          <w:szCs w:val="24"/>
        </w:rPr>
      </w:pPr>
      <w:r w:rsidRPr="00F3516D">
        <w:rPr>
          <w:rFonts w:ascii="Cambria" w:eastAsia="Calibri" w:hAnsi="Cambria" w:cs="Times New Roman"/>
          <w:sz w:val="24"/>
          <w:szCs w:val="24"/>
        </w:rPr>
        <w:t>Home values, neighborhood demographics, and structural characteristics are from the 2016 American Community Survey 5-Year Estimates (ACS).</w:t>
      </w:r>
    </w:p>
    <w:p w14:paraId="359F1C9F" w14:textId="77777777" w:rsidR="00F3516D" w:rsidRPr="00F3516D" w:rsidRDefault="00F3516D" w:rsidP="005A2678">
      <w:pPr>
        <w:spacing w:after="0" w:line="276" w:lineRule="auto"/>
        <w:rPr>
          <w:rFonts w:ascii="Calibri" w:eastAsia="Calibri" w:hAnsi="Calibri" w:cs="Times New Roman"/>
        </w:rPr>
      </w:pPr>
      <w:r w:rsidRPr="00F3516D">
        <w:rPr>
          <w:rFonts w:ascii="Cambria" w:eastAsia="Calibri" w:hAnsi="Cambria" w:cs="Times New Roman"/>
          <w:sz w:val="24"/>
          <w:szCs w:val="24"/>
        </w:rPr>
        <w:lastRenderedPageBreak/>
        <w:t xml:space="preserve"> </w:t>
      </w:r>
    </w:p>
    <w:p w14:paraId="3419D315" w14:textId="77777777" w:rsidR="00F3516D" w:rsidRDefault="00F3516D" w:rsidP="005A2678">
      <w:pPr>
        <w:spacing w:after="0" w:line="276" w:lineRule="auto"/>
        <w:rPr>
          <w:rFonts w:ascii="Cambria" w:eastAsia="Calibri" w:hAnsi="Cambria" w:cs="Times New Roman"/>
          <w:sz w:val="24"/>
          <w:szCs w:val="24"/>
        </w:rPr>
      </w:pPr>
      <w:r w:rsidRPr="00F3516D">
        <w:rPr>
          <w:rFonts w:ascii="Cambria" w:eastAsia="Calibri" w:hAnsi="Cambria" w:cs="Times New Roman"/>
          <w:sz w:val="24"/>
          <w:szCs w:val="24"/>
        </w:rPr>
        <w:t>Our dependent variable from the ACS—median home values at the census tract level—comes from an item on the questionnaire that asks home owners: “About how much do you think this house and lot, apartment, or mobile home (and lot, if owned) would sell for if it were for sale?”</w:t>
      </w:r>
    </w:p>
    <w:p w14:paraId="5DC3A5DE" w14:textId="77777777" w:rsidR="00F3516D" w:rsidRPr="00F3516D" w:rsidRDefault="00F3516D" w:rsidP="005A2678">
      <w:pPr>
        <w:spacing w:after="0" w:line="276" w:lineRule="auto"/>
        <w:rPr>
          <w:rFonts w:ascii="Calibri" w:eastAsia="Calibri" w:hAnsi="Calibri" w:cs="Times New Roman"/>
        </w:rPr>
      </w:pPr>
    </w:p>
    <w:p w14:paraId="35BF1C4D" w14:textId="601265BF" w:rsidR="00F3516D" w:rsidRDefault="00F3516D" w:rsidP="005A2678">
      <w:pPr>
        <w:spacing w:after="0" w:line="276" w:lineRule="auto"/>
        <w:rPr>
          <w:rFonts w:ascii="Calibri" w:eastAsia="Calibri" w:hAnsi="Calibri" w:cs="Times New Roman"/>
        </w:rPr>
      </w:pPr>
      <w:r w:rsidRPr="00F3516D">
        <w:rPr>
          <w:rFonts w:ascii="Cambria" w:eastAsia="Calibri" w:hAnsi="Cambria" w:cs="Times New Roman"/>
          <w:color w:val="030A13"/>
          <w:sz w:val="24"/>
          <w:szCs w:val="24"/>
          <w:shd w:val="clear" w:color="auto" w:fill="FFFFFF"/>
        </w:rPr>
        <w:t>These data are limited by the fact that they are self-reported and not all homes are actually for sale.</w:t>
      </w:r>
      <w:r>
        <w:rPr>
          <w:rFonts w:ascii="Calibri" w:eastAsia="Calibri" w:hAnsi="Calibri" w:cs="Times New Roman"/>
        </w:rPr>
        <w:t xml:space="preserve"> </w:t>
      </w:r>
      <w:r w:rsidRPr="00F3516D">
        <w:rPr>
          <w:rFonts w:ascii="Cambria" w:eastAsia="Calibri" w:hAnsi="Cambria" w:cs="Times New Roman"/>
          <w:color w:val="030A13"/>
          <w:sz w:val="24"/>
          <w:szCs w:val="24"/>
          <w:shd w:val="clear" w:color="auto" w:fill="FFFFFF"/>
        </w:rPr>
        <w:t xml:space="preserve">Our primary measure of housing value overcomes these limitations. It consists of </w:t>
      </w:r>
      <w:ins w:id="121" w:author="david jackson" w:date="2018-10-12T15:12:00Z">
        <w:r w:rsidR="005724E2">
          <w:rPr>
            <w:rFonts w:ascii="Cambria" w:eastAsia="Calibri" w:hAnsi="Cambria" w:cs="Times New Roman"/>
            <w:color w:val="030A13"/>
            <w:sz w:val="24"/>
            <w:szCs w:val="24"/>
            <w:shd w:val="clear" w:color="auto" w:fill="FFFFFF"/>
          </w:rPr>
          <w:t xml:space="preserve">ZIP </w:t>
        </w:r>
      </w:ins>
      <w:del w:id="122" w:author="david jackson" w:date="2018-10-12T15:12:00Z">
        <w:r w:rsidRPr="00F3516D" w:rsidDel="005724E2">
          <w:rPr>
            <w:rFonts w:ascii="Cambria" w:eastAsia="Calibri" w:hAnsi="Cambria" w:cs="Times New Roman"/>
            <w:color w:val="030A13"/>
            <w:sz w:val="24"/>
            <w:szCs w:val="24"/>
            <w:shd w:val="clear" w:color="auto" w:fill="FFFFFF"/>
          </w:rPr>
          <w:delText>zip-</w:delText>
        </w:r>
      </w:del>
      <w:r w:rsidRPr="00F3516D">
        <w:rPr>
          <w:rFonts w:ascii="Cambria" w:eastAsia="Calibri" w:hAnsi="Cambria" w:cs="Times New Roman"/>
          <w:color w:val="030A13"/>
          <w:sz w:val="24"/>
          <w:szCs w:val="24"/>
          <w:shd w:val="clear" w:color="auto" w:fill="FFFFFF"/>
        </w:rPr>
        <w:t xml:space="preserve">code data from Zillow, a housing market research company. Zillow provides </w:t>
      </w:r>
      <w:del w:id="123" w:author="david jackson" w:date="2018-10-16T14:32:00Z">
        <w:r w:rsidRPr="00F3516D" w:rsidDel="00906D26">
          <w:rPr>
            <w:rFonts w:ascii="Cambria" w:eastAsia="Calibri" w:hAnsi="Cambria" w:cs="Times New Roman"/>
            <w:color w:val="030A13"/>
            <w:sz w:val="24"/>
            <w:szCs w:val="24"/>
            <w:shd w:val="clear" w:color="auto" w:fill="FFFFFF"/>
          </w:rPr>
          <w:delText xml:space="preserve">actual price </w:delText>
        </w:r>
      </w:del>
      <w:r w:rsidRPr="00F3516D">
        <w:rPr>
          <w:rFonts w:ascii="Cambria" w:eastAsia="Calibri" w:hAnsi="Cambria" w:cs="Times New Roman"/>
          <w:color w:val="030A13"/>
          <w:sz w:val="24"/>
          <w:szCs w:val="24"/>
          <w:shd w:val="clear" w:color="auto" w:fill="FFFFFF"/>
        </w:rPr>
        <w:t xml:space="preserve">median price listing overall and per square foot at the </w:t>
      </w:r>
      <w:del w:id="124" w:author="david jackson" w:date="2018-10-16T14:32:00Z">
        <w:r w:rsidRPr="00F3516D" w:rsidDel="00906D26">
          <w:rPr>
            <w:rFonts w:ascii="Cambria" w:eastAsia="Calibri" w:hAnsi="Cambria" w:cs="Times New Roman"/>
            <w:color w:val="030A13"/>
            <w:sz w:val="24"/>
            <w:szCs w:val="24"/>
            <w:shd w:val="clear" w:color="auto" w:fill="FFFFFF"/>
          </w:rPr>
          <w:delText>zip</w:delText>
        </w:r>
      </w:del>
      <w:ins w:id="125" w:author="david jackson" w:date="2018-10-16T14:32:00Z">
        <w:r w:rsidR="00906D26">
          <w:rPr>
            <w:rFonts w:ascii="Cambria" w:eastAsia="Calibri" w:hAnsi="Cambria" w:cs="Times New Roman"/>
            <w:color w:val="030A13"/>
            <w:sz w:val="24"/>
            <w:szCs w:val="24"/>
            <w:shd w:val="clear" w:color="auto" w:fill="FFFFFF"/>
          </w:rPr>
          <w:t>ZIP</w:t>
        </w:r>
      </w:ins>
      <w:r w:rsidRPr="00F3516D">
        <w:rPr>
          <w:rFonts w:ascii="Cambria" w:eastAsia="Calibri" w:hAnsi="Cambria" w:cs="Times New Roman"/>
          <w:color w:val="030A13"/>
          <w:sz w:val="24"/>
          <w:szCs w:val="24"/>
          <w:shd w:val="clear" w:color="auto" w:fill="FFFFFF"/>
        </w:rPr>
        <w:t>-code level.</w:t>
      </w:r>
      <w:ins w:id="126" w:author="david jackson" w:date="2018-10-17T14:36:00Z">
        <w:r w:rsidR="001A1B83">
          <w:rPr>
            <w:rStyle w:val="EndnoteReference"/>
            <w:rFonts w:ascii="Cambria" w:eastAsia="Calibri" w:hAnsi="Cambria" w:cs="Times New Roman"/>
            <w:color w:val="030A13"/>
            <w:sz w:val="24"/>
            <w:szCs w:val="24"/>
            <w:shd w:val="clear" w:color="auto" w:fill="FFFFFF"/>
          </w:rPr>
          <w:endnoteReference w:id="11"/>
        </w:r>
      </w:ins>
      <w:del w:id="129" w:author="david jackson" w:date="2018-10-17T14:36:00Z">
        <w:r w:rsidRPr="00F3516D" w:rsidDel="004D6ED1">
          <w:rPr>
            <w:rFonts w:ascii="Cambria" w:eastAsia="Calibri" w:hAnsi="Cambria" w:cs="Times New Roman"/>
            <w:color w:val="030A13"/>
            <w:sz w:val="24"/>
            <w:szCs w:val="24"/>
            <w:shd w:val="clear" w:color="auto" w:fill="FFFFFF"/>
            <w:vertAlign w:val="superscript"/>
          </w:rPr>
          <w:endnoteReference w:customMarkFollows="1" w:id="12"/>
          <w:delText>[i]</w:delText>
        </w:r>
      </w:del>
      <w:r w:rsidRPr="00F3516D">
        <w:rPr>
          <w:rFonts w:ascii="Cambria" w:eastAsia="Calibri" w:hAnsi="Cambria" w:cs="Times New Roman"/>
          <w:color w:val="030A13"/>
          <w:sz w:val="24"/>
          <w:szCs w:val="24"/>
          <w:shd w:val="clear" w:color="auto" w:fill="FFFFFF"/>
        </w:rPr>
        <w:t xml:space="preserve"> There is some error in moving between </w:t>
      </w:r>
      <w:del w:id="132" w:author="david jackson" w:date="2018-10-16T14:32:00Z">
        <w:r w:rsidRPr="00F3516D" w:rsidDel="00906D26">
          <w:rPr>
            <w:rFonts w:ascii="Cambria" w:eastAsia="Calibri" w:hAnsi="Cambria" w:cs="Times New Roman"/>
            <w:color w:val="030A13"/>
            <w:sz w:val="24"/>
            <w:szCs w:val="24"/>
            <w:shd w:val="clear" w:color="auto" w:fill="FFFFFF"/>
          </w:rPr>
          <w:delText>zip-</w:delText>
        </w:r>
      </w:del>
      <w:ins w:id="133" w:author="david jackson" w:date="2018-10-16T14:32:00Z">
        <w:r w:rsidR="00906D26">
          <w:rPr>
            <w:rFonts w:ascii="Cambria" w:eastAsia="Calibri" w:hAnsi="Cambria" w:cs="Times New Roman"/>
            <w:color w:val="030A13"/>
            <w:sz w:val="24"/>
            <w:szCs w:val="24"/>
            <w:shd w:val="clear" w:color="auto" w:fill="FFFFFF"/>
          </w:rPr>
          <w:t xml:space="preserve"> ZIP </w:t>
        </w:r>
      </w:ins>
      <w:r w:rsidRPr="00F3516D">
        <w:rPr>
          <w:rFonts w:ascii="Cambria" w:eastAsia="Calibri" w:hAnsi="Cambria" w:cs="Times New Roman"/>
          <w:color w:val="030A13"/>
          <w:sz w:val="24"/>
          <w:szCs w:val="24"/>
          <w:shd w:val="clear" w:color="auto" w:fill="FFFFFF"/>
        </w:rPr>
        <w:t xml:space="preserve">codes and census tracts, which is needed to characterize </w:t>
      </w:r>
      <w:del w:id="134" w:author="david jackson" w:date="2018-10-16T14:33:00Z">
        <w:r w:rsidRPr="00F3516D" w:rsidDel="00134CAB">
          <w:rPr>
            <w:rFonts w:ascii="Cambria" w:eastAsia="Calibri" w:hAnsi="Cambria" w:cs="Times New Roman"/>
            <w:color w:val="030A13"/>
            <w:sz w:val="24"/>
            <w:szCs w:val="24"/>
            <w:shd w:val="clear" w:color="auto" w:fill="FFFFFF"/>
          </w:rPr>
          <w:delText>zip</w:delText>
        </w:r>
      </w:del>
      <w:ins w:id="135" w:author="david jackson" w:date="2018-10-16T14:33:00Z">
        <w:r w:rsidR="00134CAB">
          <w:rPr>
            <w:rFonts w:ascii="Cambria" w:eastAsia="Calibri" w:hAnsi="Cambria" w:cs="Times New Roman"/>
            <w:color w:val="030A13"/>
            <w:sz w:val="24"/>
            <w:szCs w:val="24"/>
            <w:shd w:val="clear" w:color="auto" w:fill="FFFFFF"/>
          </w:rPr>
          <w:t>ZIP</w:t>
        </w:r>
      </w:ins>
      <w:r w:rsidRPr="00F3516D">
        <w:rPr>
          <w:rFonts w:ascii="Cambria" w:eastAsia="Calibri" w:hAnsi="Cambria" w:cs="Times New Roman"/>
          <w:color w:val="030A13"/>
          <w:sz w:val="24"/>
          <w:szCs w:val="24"/>
          <w:shd w:val="clear" w:color="auto" w:fill="FFFFFF"/>
        </w:rPr>
        <w:t xml:space="preserve">-code racial demographics, but the property-level accuracy of the Zillow data is likely to be superior, since it is based on actual listing prices rather than self-reported valuations. Another advantage of Zillow data is that it includes estimates for price per square foot, a quality-adjusted price. We matched </w:t>
      </w:r>
      <w:del w:id="136" w:author="david jackson" w:date="2018-10-16T14:33:00Z">
        <w:r w:rsidRPr="00F3516D" w:rsidDel="00C40CE2">
          <w:rPr>
            <w:rFonts w:ascii="Cambria" w:eastAsia="Calibri" w:hAnsi="Cambria" w:cs="Times New Roman"/>
            <w:color w:val="030A13"/>
            <w:sz w:val="24"/>
            <w:szCs w:val="24"/>
            <w:shd w:val="clear" w:color="auto" w:fill="FFFFFF"/>
          </w:rPr>
          <w:delText>zip-</w:delText>
        </w:r>
      </w:del>
      <w:ins w:id="137" w:author="david jackson" w:date="2018-10-16T14:33:00Z">
        <w:r w:rsidR="00C40CE2">
          <w:rPr>
            <w:rFonts w:ascii="Cambria" w:eastAsia="Calibri" w:hAnsi="Cambria" w:cs="Times New Roman"/>
            <w:color w:val="030A13"/>
            <w:sz w:val="24"/>
            <w:szCs w:val="24"/>
            <w:shd w:val="clear" w:color="auto" w:fill="FFFFFF"/>
          </w:rPr>
          <w:t xml:space="preserve">ZIP </w:t>
        </w:r>
      </w:ins>
      <w:r w:rsidRPr="00F3516D">
        <w:rPr>
          <w:rFonts w:ascii="Cambria" w:eastAsia="Calibri" w:hAnsi="Cambria" w:cs="Times New Roman"/>
          <w:color w:val="030A13"/>
          <w:sz w:val="24"/>
          <w:szCs w:val="24"/>
          <w:shd w:val="clear" w:color="auto" w:fill="FFFFFF"/>
        </w:rPr>
        <w:t xml:space="preserve">codes to census tracts using a correspondence engine from the </w:t>
      </w:r>
      <w:r w:rsidRPr="00F3516D">
        <w:rPr>
          <w:rFonts w:ascii="Cambria" w:eastAsia="Calibri" w:hAnsi="Cambria" w:cs="Times New Roman"/>
          <w:sz w:val="24"/>
          <w:szCs w:val="24"/>
        </w:rPr>
        <w:t>Missouri Census Data Center (MABLE).</w:t>
      </w:r>
      <w:ins w:id="138" w:author="david jackson" w:date="2018-10-17T14:37:00Z">
        <w:r w:rsidR="00A50B87">
          <w:rPr>
            <w:rStyle w:val="EndnoteReference"/>
            <w:rFonts w:ascii="Cambria" w:eastAsia="Calibri" w:hAnsi="Cambria" w:cs="Times New Roman"/>
            <w:sz w:val="24"/>
            <w:szCs w:val="24"/>
          </w:rPr>
          <w:endnoteReference w:id="13"/>
        </w:r>
      </w:ins>
      <w:del w:id="141" w:author="david jackson" w:date="2018-10-17T14:37:00Z">
        <w:r w:rsidRPr="00F3516D" w:rsidDel="00A50B87">
          <w:rPr>
            <w:rFonts w:ascii="Cambria" w:eastAsia="Calibri" w:hAnsi="Cambria" w:cs="Times New Roman"/>
            <w:sz w:val="24"/>
            <w:szCs w:val="24"/>
            <w:vertAlign w:val="superscript"/>
          </w:rPr>
          <w:endnoteReference w:customMarkFollows="1" w:id="14"/>
          <w:delText>[ii]</w:delText>
        </w:r>
      </w:del>
      <w:r w:rsidRPr="00F3516D">
        <w:rPr>
          <w:rFonts w:ascii="Cambria" w:eastAsia="Calibri" w:hAnsi="Cambria" w:cs="Times New Roman"/>
          <w:sz w:val="24"/>
          <w:szCs w:val="24"/>
        </w:rPr>
        <w:t xml:space="preserve"> To make Zillow data as comparable as possible to the 5-year American Community Survey, we averaged Zillow’s</w:t>
      </w:r>
      <w:del w:id="144" w:author="david jackson" w:date="2018-10-16T14:34:00Z">
        <w:r w:rsidRPr="00F3516D" w:rsidDel="00C35379">
          <w:rPr>
            <w:rFonts w:ascii="Cambria" w:eastAsia="Calibri" w:hAnsi="Cambria" w:cs="Times New Roman"/>
            <w:sz w:val="24"/>
            <w:szCs w:val="24"/>
          </w:rPr>
          <w:delText xml:space="preserve"> zip</w:delText>
        </w:r>
      </w:del>
      <w:ins w:id="145" w:author="david jackson" w:date="2018-10-16T14:35:00Z">
        <w:r w:rsidR="00C35379">
          <w:rPr>
            <w:rFonts w:ascii="Cambria" w:eastAsia="Calibri" w:hAnsi="Cambria" w:cs="Times New Roman"/>
            <w:sz w:val="24"/>
            <w:szCs w:val="24"/>
          </w:rPr>
          <w:t xml:space="preserve"> </w:t>
        </w:r>
      </w:ins>
      <w:ins w:id="146" w:author="david jackson" w:date="2018-10-16T14:34:00Z">
        <w:r w:rsidR="00C35379">
          <w:rPr>
            <w:rFonts w:ascii="Cambria" w:eastAsia="Calibri" w:hAnsi="Cambria" w:cs="Times New Roman"/>
            <w:sz w:val="24"/>
            <w:szCs w:val="24"/>
          </w:rPr>
          <w:t>Z</w:t>
        </w:r>
      </w:ins>
      <w:ins w:id="147" w:author="david jackson" w:date="2018-10-16T14:35:00Z">
        <w:r w:rsidR="00C35379">
          <w:rPr>
            <w:rFonts w:ascii="Cambria" w:eastAsia="Calibri" w:hAnsi="Cambria" w:cs="Times New Roman"/>
            <w:sz w:val="24"/>
            <w:szCs w:val="24"/>
          </w:rPr>
          <w:t>IP</w:t>
        </w:r>
      </w:ins>
      <w:r w:rsidRPr="00F3516D">
        <w:rPr>
          <w:rFonts w:ascii="Cambria" w:eastAsia="Calibri" w:hAnsi="Cambria" w:cs="Times New Roman"/>
          <w:sz w:val="24"/>
          <w:szCs w:val="24"/>
        </w:rPr>
        <w:t xml:space="preserve"> code</w:t>
      </w:r>
      <w:ins w:id="148" w:author="david jackson" w:date="2018-10-16T14:35:00Z">
        <w:r w:rsidR="00C35379">
          <w:rPr>
            <w:rFonts w:ascii="Cambria" w:eastAsia="Calibri" w:hAnsi="Cambria" w:cs="Times New Roman"/>
            <w:sz w:val="24"/>
            <w:szCs w:val="24"/>
          </w:rPr>
          <w:t>-</w:t>
        </w:r>
      </w:ins>
      <w:del w:id="149" w:author="david jackson" w:date="2018-10-16T14:35:00Z">
        <w:r w:rsidRPr="00F3516D" w:rsidDel="00C35379">
          <w:rPr>
            <w:rFonts w:ascii="Cambria" w:eastAsia="Calibri" w:hAnsi="Cambria" w:cs="Times New Roman"/>
            <w:sz w:val="24"/>
            <w:szCs w:val="24"/>
          </w:rPr>
          <w:delText xml:space="preserve"> </w:delText>
        </w:r>
      </w:del>
      <w:r w:rsidRPr="00F3516D">
        <w:rPr>
          <w:rFonts w:ascii="Cambria" w:eastAsia="Calibri" w:hAnsi="Cambria" w:cs="Times New Roman"/>
          <w:sz w:val="24"/>
          <w:szCs w:val="24"/>
        </w:rPr>
        <w:t>level data from 2012 to 2016.</w:t>
      </w:r>
      <w:r>
        <w:rPr>
          <w:rFonts w:ascii="Calibri" w:eastAsia="Calibri" w:hAnsi="Calibri" w:cs="Times New Roman"/>
        </w:rPr>
        <w:t xml:space="preserve"> </w:t>
      </w:r>
    </w:p>
    <w:p w14:paraId="7FAD89F7" w14:textId="77777777" w:rsidR="00F3516D" w:rsidRDefault="00F3516D" w:rsidP="005A2678">
      <w:pPr>
        <w:spacing w:after="0" w:line="276" w:lineRule="auto"/>
        <w:rPr>
          <w:rFonts w:ascii="Calibri" w:eastAsia="Calibri" w:hAnsi="Calibri" w:cs="Times New Roman"/>
        </w:rPr>
      </w:pPr>
    </w:p>
    <w:p w14:paraId="3F92BA52" w14:textId="6F764212" w:rsidR="00084A59" w:rsidRPr="00F3516D" w:rsidRDefault="00084A59" w:rsidP="005A2678">
      <w:pPr>
        <w:spacing w:line="276" w:lineRule="auto"/>
        <w:rPr>
          <w:rFonts w:ascii="Cambria" w:hAnsi="Cambria" w:cs="Arial"/>
          <w:sz w:val="24"/>
          <w:szCs w:val="24"/>
        </w:rPr>
      </w:pPr>
      <w:r w:rsidRPr="00FF7876">
        <w:rPr>
          <w:rFonts w:ascii="Cambria" w:hAnsi="Cambria" w:cs="Arial"/>
          <w:sz w:val="24"/>
          <w:szCs w:val="24"/>
        </w:rPr>
        <w:t xml:space="preserve">In practice, the census and Zillow measures are highly correlated. The correlational coefficient between </w:t>
      </w:r>
      <w:del w:id="150" w:author="david jackson" w:date="2018-10-16T14:35:00Z">
        <w:r w:rsidRPr="00FF7876" w:rsidDel="00D913CC">
          <w:rPr>
            <w:rFonts w:ascii="Cambria" w:hAnsi="Cambria" w:cs="Arial"/>
            <w:sz w:val="24"/>
            <w:szCs w:val="24"/>
          </w:rPr>
          <w:delText xml:space="preserve">Census </w:delText>
        </w:r>
      </w:del>
      <w:ins w:id="151" w:author="david jackson" w:date="2018-10-16T14:35:00Z">
        <w:r w:rsidR="00D913CC">
          <w:rPr>
            <w:rFonts w:ascii="Cambria" w:hAnsi="Cambria" w:cs="Arial"/>
            <w:sz w:val="24"/>
            <w:szCs w:val="24"/>
          </w:rPr>
          <w:t>c</w:t>
        </w:r>
        <w:r w:rsidR="00D913CC" w:rsidRPr="00FF7876">
          <w:rPr>
            <w:rFonts w:ascii="Cambria" w:hAnsi="Cambria" w:cs="Arial"/>
            <w:sz w:val="24"/>
            <w:szCs w:val="24"/>
          </w:rPr>
          <w:t xml:space="preserve">ensus </w:t>
        </w:r>
      </w:ins>
      <w:r w:rsidRPr="00FF7876">
        <w:rPr>
          <w:rFonts w:ascii="Cambria" w:hAnsi="Cambria" w:cs="Arial"/>
          <w:sz w:val="24"/>
          <w:szCs w:val="24"/>
        </w:rPr>
        <w:t>tract median owner-occupied home values and the Zil</w:t>
      </w:r>
      <w:r w:rsidR="00E06B31" w:rsidRPr="00FF7876">
        <w:rPr>
          <w:rFonts w:ascii="Cambria" w:hAnsi="Cambria" w:cs="Arial"/>
          <w:sz w:val="24"/>
          <w:szCs w:val="24"/>
        </w:rPr>
        <w:t>low median listing price is 0.84</w:t>
      </w:r>
      <w:r w:rsidRPr="00FF7876">
        <w:rPr>
          <w:rFonts w:ascii="Cambria" w:hAnsi="Cambria" w:cs="Arial"/>
          <w:sz w:val="24"/>
          <w:szCs w:val="24"/>
        </w:rPr>
        <w:t xml:space="preserve">. The </w:t>
      </w:r>
      <w:del w:id="152" w:author="david jackson" w:date="2018-10-17T14:04:00Z">
        <w:r w:rsidRPr="00FF7876" w:rsidDel="000A0A34">
          <w:rPr>
            <w:rFonts w:ascii="Cambria" w:hAnsi="Cambria" w:cs="Arial"/>
            <w:sz w:val="24"/>
            <w:szCs w:val="24"/>
          </w:rPr>
          <w:delText>Census</w:delText>
        </w:r>
      </w:del>
      <w:ins w:id="153" w:author="david jackson" w:date="2018-10-17T14:04:00Z">
        <w:r w:rsidR="000A0A34">
          <w:rPr>
            <w:rFonts w:ascii="Cambria" w:hAnsi="Cambria" w:cs="Arial"/>
            <w:sz w:val="24"/>
            <w:szCs w:val="24"/>
          </w:rPr>
          <w:t>c</w:t>
        </w:r>
        <w:r w:rsidR="000A0A34" w:rsidRPr="00FF7876">
          <w:rPr>
            <w:rFonts w:ascii="Cambria" w:hAnsi="Cambria" w:cs="Arial"/>
            <w:sz w:val="24"/>
            <w:szCs w:val="24"/>
          </w:rPr>
          <w:t>ensus</w:t>
        </w:r>
      </w:ins>
      <w:r w:rsidRPr="00FF7876">
        <w:rPr>
          <w:rFonts w:ascii="Cambria" w:hAnsi="Cambria" w:cs="Arial"/>
          <w:sz w:val="24"/>
          <w:szCs w:val="24"/>
        </w:rPr>
        <w:t>-based correlation with Zillow’s median price per square foot is 0.78.</w:t>
      </w:r>
      <w:r w:rsidRPr="00FF7876">
        <w:rPr>
          <w:rStyle w:val="EndnoteReference"/>
          <w:rFonts w:ascii="Cambria" w:hAnsi="Cambria" w:cs="Arial"/>
          <w:sz w:val="24"/>
          <w:szCs w:val="24"/>
        </w:rPr>
        <w:endnoteReference w:id="15"/>
      </w:r>
    </w:p>
    <w:p w14:paraId="7B02C3B6" w14:textId="77777777" w:rsidR="00744756" w:rsidRPr="00FF7876" w:rsidRDefault="00744756" w:rsidP="005A2678">
      <w:pPr>
        <w:spacing w:line="276" w:lineRule="auto"/>
        <w:ind w:left="720"/>
        <w:rPr>
          <w:rFonts w:ascii="Cambria" w:hAnsi="Cambria" w:cs="Arial"/>
          <w:i/>
          <w:color w:val="030A13"/>
          <w:sz w:val="24"/>
          <w:szCs w:val="24"/>
          <w:shd w:val="clear" w:color="auto" w:fill="FFFFFF"/>
        </w:rPr>
      </w:pPr>
      <w:r w:rsidRPr="00FF7876">
        <w:rPr>
          <w:rFonts w:ascii="Cambria" w:hAnsi="Cambria" w:cs="Arial"/>
          <w:i/>
          <w:color w:val="030A13"/>
          <w:sz w:val="24"/>
          <w:szCs w:val="24"/>
          <w:shd w:val="clear" w:color="auto" w:fill="FFFFFF"/>
        </w:rPr>
        <w:t>Access to schools</w:t>
      </w:r>
    </w:p>
    <w:p w14:paraId="341B1AD9" w14:textId="6AC32B97" w:rsidR="002C6E37" w:rsidRPr="00FF7876" w:rsidRDefault="00C77101" w:rsidP="005A2678">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To measure</w:t>
      </w:r>
      <w:del w:id="154" w:author="david jackson" w:date="2018-10-16T14:37:00Z">
        <w:r w:rsidRPr="00FF7876" w:rsidDel="00A362FB">
          <w:rPr>
            <w:rFonts w:ascii="Cambria" w:hAnsi="Cambria" w:cs="Arial"/>
            <w:color w:val="030A13"/>
            <w:sz w:val="24"/>
            <w:szCs w:val="24"/>
            <w:shd w:val="clear" w:color="auto" w:fill="FFFFFF"/>
          </w:rPr>
          <w:delText>s</w:delText>
        </w:r>
      </w:del>
      <w:r w:rsidRPr="00FF7876">
        <w:rPr>
          <w:rFonts w:ascii="Cambria" w:hAnsi="Cambria" w:cs="Arial"/>
          <w:color w:val="030A13"/>
          <w:sz w:val="24"/>
          <w:szCs w:val="24"/>
          <w:shd w:val="clear" w:color="auto" w:fill="FFFFFF"/>
        </w:rPr>
        <w:t xml:space="preserve"> s</w:t>
      </w:r>
      <w:r w:rsidR="00161DE9" w:rsidRPr="00FF7876">
        <w:rPr>
          <w:rFonts w:ascii="Cambria" w:hAnsi="Cambria" w:cs="Arial"/>
          <w:color w:val="030A13"/>
          <w:sz w:val="24"/>
          <w:szCs w:val="24"/>
          <w:shd w:val="clear" w:color="auto" w:fill="FFFFFF"/>
        </w:rPr>
        <w:t>chool quality</w:t>
      </w:r>
      <w:r w:rsidRPr="00FF7876">
        <w:rPr>
          <w:rFonts w:ascii="Cambria" w:hAnsi="Cambria" w:cs="Arial"/>
          <w:color w:val="030A13"/>
          <w:sz w:val="24"/>
          <w:szCs w:val="24"/>
          <w:shd w:val="clear" w:color="auto" w:fill="FFFFFF"/>
        </w:rPr>
        <w:t xml:space="preserve"> we consider that p</w:t>
      </w:r>
      <w:r w:rsidR="00161DE9" w:rsidRPr="00FF7876">
        <w:rPr>
          <w:rFonts w:ascii="Cambria" w:hAnsi="Cambria" w:cs="Arial"/>
          <w:color w:val="030A13"/>
          <w:sz w:val="24"/>
          <w:szCs w:val="24"/>
          <w:shd w:val="clear" w:color="auto" w:fill="FFFFFF"/>
        </w:rPr>
        <w:t>ublic school attendance areas roughly align with neighborhoods, and housing prices are higher in areas near high-scoring public schools, as previous Brookings research has discussed.</w:t>
      </w:r>
      <w:r w:rsidR="00161DE9" w:rsidRPr="00FF7876">
        <w:rPr>
          <w:rStyle w:val="EndnoteReference"/>
          <w:rFonts w:ascii="Cambria" w:hAnsi="Cambria" w:cs="Arial"/>
          <w:color w:val="030A13"/>
          <w:sz w:val="24"/>
          <w:szCs w:val="24"/>
          <w:shd w:val="clear" w:color="auto" w:fill="FFFFFF"/>
        </w:rPr>
        <w:endnoteReference w:id="16"/>
      </w:r>
      <w:r w:rsidR="00161DE9" w:rsidRPr="00FF7876">
        <w:rPr>
          <w:rFonts w:ascii="Cambria" w:hAnsi="Cambria" w:cs="Arial"/>
          <w:color w:val="030A13"/>
          <w:sz w:val="24"/>
          <w:szCs w:val="24"/>
          <w:shd w:val="clear" w:color="auto" w:fill="FFFFFF"/>
        </w:rPr>
        <w:t xml:space="preserve"> </w:t>
      </w:r>
      <w:r w:rsidR="005F128A" w:rsidRPr="00FF7876">
        <w:rPr>
          <w:rFonts w:ascii="Cambria" w:hAnsi="Cambria" w:cs="Arial"/>
          <w:color w:val="030A13"/>
          <w:sz w:val="24"/>
          <w:szCs w:val="24"/>
          <w:shd w:val="clear" w:color="auto" w:fill="FFFFFF"/>
        </w:rPr>
        <w:t xml:space="preserve">To account for school quality in our analysis, we obtained proficiency rates </w:t>
      </w:r>
      <w:del w:id="158" w:author="david jackson" w:date="2018-10-16T14:38:00Z">
        <w:r w:rsidR="005F128A" w:rsidRPr="00FF7876" w:rsidDel="00116928">
          <w:rPr>
            <w:rFonts w:ascii="Cambria" w:hAnsi="Cambria" w:cs="Arial"/>
            <w:color w:val="030A13"/>
            <w:sz w:val="24"/>
            <w:szCs w:val="24"/>
            <w:shd w:val="clear" w:color="auto" w:fill="FFFFFF"/>
          </w:rPr>
          <w:delText xml:space="preserve">by school </w:delText>
        </w:r>
      </w:del>
      <w:r w:rsidR="005F128A" w:rsidRPr="00FF7876">
        <w:rPr>
          <w:rFonts w:ascii="Cambria" w:hAnsi="Cambria" w:cs="Arial"/>
          <w:color w:val="030A13"/>
          <w:sz w:val="24"/>
          <w:szCs w:val="24"/>
          <w:shd w:val="clear" w:color="auto" w:fill="FFFFFF"/>
        </w:rPr>
        <w:t xml:space="preserve">for all public schools covering grades 4-8 for both mathematics and reading. </w:t>
      </w:r>
      <w:r w:rsidR="0012269E" w:rsidRPr="00FF7876">
        <w:rPr>
          <w:rFonts w:ascii="Cambria" w:hAnsi="Cambria" w:cs="Arial"/>
          <w:color w:val="030A13"/>
          <w:sz w:val="24"/>
          <w:szCs w:val="24"/>
          <w:shd w:val="clear" w:color="auto" w:fill="FFFFFF"/>
        </w:rPr>
        <w:t>These data are available from the Department of Education.</w:t>
      </w:r>
      <w:r w:rsidR="0012269E" w:rsidRPr="00FF7876">
        <w:rPr>
          <w:rStyle w:val="EndnoteReference"/>
          <w:rFonts w:ascii="Cambria" w:hAnsi="Cambria" w:cs="Arial"/>
          <w:color w:val="030A13"/>
          <w:sz w:val="24"/>
          <w:szCs w:val="24"/>
          <w:shd w:val="clear" w:color="auto" w:fill="FFFFFF"/>
        </w:rPr>
        <w:endnoteReference w:id="17"/>
      </w:r>
      <w:r w:rsidR="0012269E" w:rsidRPr="00FF7876">
        <w:rPr>
          <w:rFonts w:ascii="Cambria" w:hAnsi="Cambria" w:cs="Arial"/>
          <w:color w:val="030A13"/>
          <w:sz w:val="24"/>
          <w:szCs w:val="24"/>
          <w:shd w:val="clear" w:color="auto" w:fill="FFFFFF"/>
        </w:rPr>
        <w:t xml:space="preserve"> </w:t>
      </w:r>
    </w:p>
    <w:p w14:paraId="0EE1C8E2" w14:textId="29233269" w:rsidR="002C6E37" w:rsidRPr="00FF7876" w:rsidRDefault="005F128A" w:rsidP="005A2678">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We matched schools to census tracts based on the latitude and longitude coordinates, which are available via the Department of Education</w:t>
      </w:r>
      <w:r w:rsidR="002C6E37" w:rsidRPr="00FF7876">
        <w:rPr>
          <w:rFonts w:ascii="Cambria" w:hAnsi="Cambria" w:cs="Arial"/>
          <w:color w:val="030A13"/>
          <w:sz w:val="24"/>
          <w:szCs w:val="24"/>
          <w:shd w:val="clear" w:color="auto" w:fill="FFFFFF"/>
        </w:rPr>
        <w:t xml:space="preserve">. Our approach was to take a </w:t>
      </w:r>
      <w:del w:id="159" w:author="david jackson" w:date="2018-10-16T14:38:00Z">
        <w:r w:rsidR="002C6E37" w:rsidRPr="00FF7876" w:rsidDel="007F1CC5">
          <w:rPr>
            <w:rFonts w:ascii="Cambria" w:hAnsi="Cambria" w:cs="Arial"/>
            <w:color w:val="030A13"/>
            <w:sz w:val="24"/>
            <w:szCs w:val="24"/>
            <w:shd w:val="clear" w:color="auto" w:fill="FFFFFF"/>
          </w:rPr>
          <w:delText>5 mile</w:delText>
        </w:r>
      </w:del>
      <w:ins w:id="160" w:author="david jackson" w:date="2018-10-16T14:38:00Z">
        <w:r w:rsidR="007F1CC5" w:rsidRPr="00FF7876">
          <w:rPr>
            <w:rFonts w:ascii="Cambria" w:hAnsi="Cambria" w:cs="Arial"/>
            <w:color w:val="030A13"/>
            <w:sz w:val="24"/>
            <w:szCs w:val="24"/>
            <w:shd w:val="clear" w:color="auto" w:fill="FFFFFF"/>
          </w:rPr>
          <w:t>5-mile</w:t>
        </w:r>
      </w:ins>
      <w:r w:rsidR="002C6E37" w:rsidRPr="00FF7876">
        <w:rPr>
          <w:rFonts w:ascii="Cambria" w:hAnsi="Cambria" w:cs="Arial"/>
          <w:color w:val="030A13"/>
          <w:sz w:val="24"/>
          <w:szCs w:val="24"/>
          <w:shd w:val="clear" w:color="auto" w:fill="FFFFFF"/>
        </w:rPr>
        <w:t xml:space="preserve"> radius around each census tract and consider every school in that radius as a potential school for that neighborhood. The nearest schools to the tract—including all those in the tract—were assigned to tract until the cumulative school population in grades 4 to 8 equaled the population of 10</w:t>
      </w:r>
      <w:del w:id="161" w:author="david jackson" w:date="2018-10-16T17:42:00Z">
        <w:r w:rsidR="002C6E37" w:rsidRPr="00FF7876" w:rsidDel="00F44DBD">
          <w:rPr>
            <w:rFonts w:ascii="Cambria" w:hAnsi="Cambria" w:cs="Arial"/>
            <w:color w:val="030A13"/>
            <w:sz w:val="24"/>
            <w:szCs w:val="24"/>
            <w:shd w:val="clear" w:color="auto" w:fill="FFFFFF"/>
          </w:rPr>
          <w:delText xml:space="preserve"> </w:delText>
        </w:r>
      </w:del>
      <w:ins w:id="162" w:author="david jackson" w:date="2018-10-16T17:42:00Z">
        <w:r w:rsidR="00F44DBD">
          <w:rPr>
            <w:rFonts w:ascii="Cambria" w:hAnsi="Cambria" w:cs="Arial"/>
            <w:color w:val="030A13"/>
            <w:sz w:val="24"/>
            <w:szCs w:val="24"/>
            <w:shd w:val="clear" w:color="auto" w:fill="FFFFFF"/>
          </w:rPr>
          <w:t>-</w:t>
        </w:r>
        <w:r w:rsidR="002C6121">
          <w:rPr>
            <w:rFonts w:ascii="Cambria" w:hAnsi="Cambria" w:cs="Arial"/>
            <w:color w:val="030A13"/>
            <w:sz w:val="24"/>
            <w:szCs w:val="24"/>
            <w:shd w:val="clear" w:color="auto" w:fill="FFFFFF"/>
          </w:rPr>
          <w:t>t</w:t>
        </w:r>
      </w:ins>
      <w:r w:rsidR="002C6E37" w:rsidRPr="00FF7876">
        <w:rPr>
          <w:rFonts w:ascii="Cambria" w:hAnsi="Cambria" w:cs="Arial"/>
          <w:color w:val="030A13"/>
          <w:sz w:val="24"/>
          <w:szCs w:val="24"/>
          <w:shd w:val="clear" w:color="auto" w:fill="FFFFFF"/>
        </w:rPr>
        <w:t>o</w:t>
      </w:r>
      <w:ins w:id="163" w:author="david jackson" w:date="2018-10-16T17:42:00Z">
        <w:r w:rsidR="00F44DBD">
          <w:rPr>
            <w:rFonts w:ascii="Cambria" w:hAnsi="Cambria" w:cs="Arial"/>
            <w:color w:val="030A13"/>
            <w:sz w:val="24"/>
            <w:szCs w:val="24"/>
            <w:shd w:val="clear" w:color="auto" w:fill="FFFFFF"/>
          </w:rPr>
          <w:t>-</w:t>
        </w:r>
      </w:ins>
      <w:del w:id="164" w:author="david jackson" w:date="2018-10-16T17:42:00Z">
        <w:r w:rsidR="002C6E37" w:rsidRPr="00FF7876" w:rsidDel="00F44DBD">
          <w:rPr>
            <w:rFonts w:ascii="Cambria" w:hAnsi="Cambria" w:cs="Arial"/>
            <w:color w:val="030A13"/>
            <w:sz w:val="24"/>
            <w:szCs w:val="24"/>
            <w:shd w:val="clear" w:color="auto" w:fill="FFFFFF"/>
          </w:rPr>
          <w:delText xml:space="preserve"> </w:delText>
        </w:r>
      </w:del>
      <w:r w:rsidR="002C6E37" w:rsidRPr="00FF7876">
        <w:rPr>
          <w:rFonts w:ascii="Cambria" w:hAnsi="Cambria" w:cs="Arial"/>
          <w:color w:val="030A13"/>
          <w:sz w:val="24"/>
          <w:szCs w:val="24"/>
          <w:shd w:val="clear" w:color="auto" w:fill="FFFFFF"/>
        </w:rPr>
        <w:t xml:space="preserve">14 year </w:t>
      </w:r>
      <w:proofErr w:type="spellStart"/>
      <w:r w:rsidR="002C6E37" w:rsidRPr="00FF7876">
        <w:rPr>
          <w:rFonts w:ascii="Cambria" w:hAnsi="Cambria" w:cs="Arial"/>
          <w:color w:val="030A13"/>
          <w:sz w:val="24"/>
          <w:szCs w:val="24"/>
          <w:shd w:val="clear" w:color="auto" w:fill="FFFFFF"/>
        </w:rPr>
        <w:t>olds</w:t>
      </w:r>
      <w:proofErr w:type="spellEnd"/>
      <w:r w:rsidR="002C6E37" w:rsidRPr="00FF7876">
        <w:rPr>
          <w:rFonts w:ascii="Cambria" w:hAnsi="Cambria" w:cs="Arial"/>
          <w:color w:val="030A13"/>
          <w:sz w:val="24"/>
          <w:szCs w:val="24"/>
          <w:shd w:val="clear" w:color="auto" w:fill="FFFFFF"/>
        </w:rPr>
        <w:t xml:space="preserve"> in the tract.</w:t>
      </w:r>
    </w:p>
    <w:p w14:paraId="06E4359C" w14:textId="77777777" w:rsidR="00FB379B" w:rsidRPr="00FF7876" w:rsidRDefault="00FB379B" w:rsidP="005A2678">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lastRenderedPageBreak/>
        <w:t xml:space="preserve">Our final measure of school quality is the mean proficiency rate of all </w:t>
      </w:r>
      <w:r w:rsidRPr="00CD3666">
        <w:rPr>
          <w:rFonts w:ascii="Cambria" w:hAnsi="Cambria"/>
          <w:rPrChange w:id="165" w:author="david jackson" w:date="2018-10-16T14:39:00Z">
            <w:rPr>
              <w:rFonts w:ascii="Cambria" w:hAnsi="Cambria" w:cs="Arial"/>
              <w:color w:val="030A13"/>
              <w:sz w:val="24"/>
              <w:szCs w:val="24"/>
              <w:shd w:val="clear" w:color="auto" w:fill="FFFFFF"/>
            </w:rPr>
          </w:rPrChange>
        </w:rPr>
        <w:t>4</w:t>
      </w:r>
      <w:r w:rsidRPr="00CD3666">
        <w:rPr>
          <w:rFonts w:ascii="Cambria" w:hAnsi="Cambria"/>
          <w:rPrChange w:id="166" w:author="david jackson" w:date="2018-10-16T14:39:00Z">
            <w:rPr>
              <w:rFonts w:ascii="Cambria" w:hAnsi="Cambria" w:cs="Arial"/>
              <w:color w:val="030A13"/>
              <w:sz w:val="24"/>
              <w:szCs w:val="24"/>
              <w:shd w:val="clear" w:color="auto" w:fill="FFFFFF"/>
              <w:vertAlign w:val="superscript"/>
            </w:rPr>
          </w:rPrChange>
        </w:rPr>
        <w:t>th</w:t>
      </w:r>
      <w:r w:rsidRPr="00CD3666">
        <w:rPr>
          <w:rFonts w:ascii="Cambria" w:hAnsi="Cambria"/>
          <w:rPrChange w:id="167" w:author="david jackson" w:date="2018-10-16T14:39:00Z">
            <w:rPr>
              <w:rFonts w:ascii="Cambria" w:hAnsi="Cambria" w:cs="Arial"/>
              <w:color w:val="030A13"/>
              <w:sz w:val="24"/>
              <w:szCs w:val="24"/>
              <w:shd w:val="clear" w:color="auto" w:fill="FFFFFF"/>
            </w:rPr>
          </w:rPrChange>
        </w:rPr>
        <w:t>-8</w:t>
      </w:r>
      <w:r w:rsidRPr="00CD3666">
        <w:rPr>
          <w:rFonts w:ascii="Cambria" w:hAnsi="Cambria"/>
          <w:rPrChange w:id="168" w:author="david jackson" w:date="2018-10-16T14:39:00Z">
            <w:rPr>
              <w:rFonts w:ascii="Cambria" w:hAnsi="Cambria" w:cs="Arial"/>
              <w:color w:val="030A13"/>
              <w:sz w:val="24"/>
              <w:szCs w:val="24"/>
              <w:shd w:val="clear" w:color="auto" w:fill="FFFFFF"/>
              <w:vertAlign w:val="superscript"/>
            </w:rPr>
          </w:rPrChange>
        </w:rPr>
        <w:t>th</w:t>
      </w:r>
      <w:r w:rsidRPr="00FF7876">
        <w:rPr>
          <w:rFonts w:ascii="Cambria" w:hAnsi="Cambria" w:cs="Arial"/>
          <w:color w:val="030A13"/>
          <w:sz w:val="24"/>
          <w:szCs w:val="24"/>
          <w:shd w:val="clear" w:color="auto" w:fill="FFFFFF"/>
        </w:rPr>
        <w:t xml:space="preserve"> grade students in the census tract.</w:t>
      </w:r>
      <w:r w:rsidR="00744756" w:rsidRPr="00FF7876">
        <w:rPr>
          <w:rFonts w:ascii="Cambria" w:hAnsi="Cambria" w:cs="Arial"/>
          <w:color w:val="030A13"/>
          <w:sz w:val="24"/>
          <w:szCs w:val="24"/>
          <w:shd w:val="clear" w:color="auto" w:fill="FFFFFF"/>
        </w:rPr>
        <w:t xml:space="preserve"> We take the mean of high and low-end estimates, since data for many schools are reported as ranges.</w:t>
      </w:r>
    </w:p>
    <w:p w14:paraId="7BE95B4A" w14:textId="77777777" w:rsidR="00744756" w:rsidRPr="00FF7876" w:rsidRDefault="00744756" w:rsidP="005A2678">
      <w:pPr>
        <w:spacing w:line="276" w:lineRule="auto"/>
        <w:ind w:left="720"/>
        <w:rPr>
          <w:rFonts w:ascii="Cambria" w:hAnsi="Cambria" w:cs="Arial"/>
          <w:i/>
          <w:color w:val="030A13"/>
          <w:sz w:val="24"/>
          <w:szCs w:val="24"/>
          <w:shd w:val="clear" w:color="auto" w:fill="FFFFFF"/>
        </w:rPr>
      </w:pPr>
      <w:r w:rsidRPr="00FF7876">
        <w:rPr>
          <w:rFonts w:ascii="Cambria" w:hAnsi="Cambria" w:cs="Arial"/>
          <w:i/>
          <w:color w:val="030A13"/>
          <w:sz w:val="24"/>
          <w:szCs w:val="24"/>
          <w:shd w:val="clear" w:color="auto" w:fill="FFFFFF"/>
        </w:rPr>
        <w:t>Access to businesses</w:t>
      </w:r>
    </w:p>
    <w:p w14:paraId="426019DF" w14:textId="5FFED5EF" w:rsidR="005F128A" w:rsidRPr="00FF7876" w:rsidRDefault="005F128A" w:rsidP="005A2678">
      <w:pPr>
        <w:spacing w:line="276" w:lineRule="auto"/>
        <w:rPr>
          <w:rFonts w:ascii="Cambria" w:hAnsi="Cambria" w:cs="Arial"/>
          <w:sz w:val="24"/>
          <w:szCs w:val="24"/>
        </w:rPr>
      </w:pPr>
      <w:r w:rsidRPr="00FF7876">
        <w:rPr>
          <w:rFonts w:ascii="Cambria" w:hAnsi="Cambria" w:cs="Arial"/>
          <w:color w:val="030A13"/>
          <w:sz w:val="24"/>
          <w:szCs w:val="24"/>
          <w:shd w:val="clear" w:color="auto" w:fill="FFFFFF"/>
        </w:rPr>
        <w:t>To measure access to stores</w:t>
      </w:r>
      <w:r w:rsidR="00FB379B" w:rsidRPr="00FF7876">
        <w:rPr>
          <w:rFonts w:ascii="Cambria" w:hAnsi="Cambria" w:cs="Arial"/>
          <w:color w:val="030A13"/>
          <w:sz w:val="24"/>
          <w:szCs w:val="24"/>
          <w:shd w:val="clear" w:color="auto" w:fill="FFFFFF"/>
        </w:rPr>
        <w:t>,</w:t>
      </w:r>
      <w:r w:rsidRPr="00FF7876">
        <w:rPr>
          <w:rFonts w:ascii="Cambria" w:hAnsi="Cambria" w:cs="Arial"/>
          <w:color w:val="030A13"/>
          <w:sz w:val="24"/>
          <w:szCs w:val="24"/>
          <w:shd w:val="clear" w:color="auto" w:fill="FFFFFF"/>
        </w:rPr>
        <w:t xml:space="preserve"> </w:t>
      </w:r>
      <w:r w:rsidR="00FB379B" w:rsidRPr="00FF7876">
        <w:rPr>
          <w:rFonts w:ascii="Cambria" w:hAnsi="Cambria" w:cs="Arial"/>
          <w:color w:val="030A13"/>
          <w:sz w:val="24"/>
          <w:szCs w:val="24"/>
          <w:shd w:val="clear" w:color="auto" w:fill="FFFFFF"/>
        </w:rPr>
        <w:t>r</w:t>
      </w:r>
      <w:r w:rsidRPr="00FF7876">
        <w:rPr>
          <w:rFonts w:ascii="Cambria" w:hAnsi="Cambria" w:cs="Arial"/>
          <w:color w:val="030A13"/>
          <w:sz w:val="24"/>
          <w:szCs w:val="24"/>
          <w:shd w:val="clear" w:color="auto" w:fill="FFFFFF"/>
        </w:rPr>
        <w:t>estaurants</w:t>
      </w:r>
      <w:r w:rsidR="00FB379B" w:rsidRPr="00FF7876">
        <w:rPr>
          <w:rFonts w:ascii="Cambria" w:hAnsi="Cambria" w:cs="Arial"/>
          <w:color w:val="030A13"/>
          <w:sz w:val="24"/>
          <w:szCs w:val="24"/>
          <w:shd w:val="clear" w:color="auto" w:fill="FFFFFF"/>
        </w:rPr>
        <w:t>, and other goods and service providers</w:t>
      </w:r>
      <w:r w:rsidRPr="00FF7876">
        <w:rPr>
          <w:rFonts w:ascii="Cambria" w:hAnsi="Cambria" w:cs="Arial"/>
          <w:color w:val="030A13"/>
          <w:sz w:val="24"/>
          <w:szCs w:val="24"/>
          <w:shd w:val="clear" w:color="auto" w:fill="FFFFFF"/>
        </w:rPr>
        <w:t xml:space="preserve">, we obtained data on the number of business establishments by industry by </w:t>
      </w:r>
      <w:del w:id="169" w:author="david jackson" w:date="2018-10-16T14:41:00Z">
        <w:r w:rsidRPr="00FF7876" w:rsidDel="00DD533B">
          <w:rPr>
            <w:rFonts w:ascii="Cambria" w:hAnsi="Cambria" w:cs="Arial"/>
            <w:color w:val="030A13"/>
            <w:sz w:val="24"/>
            <w:szCs w:val="24"/>
            <w:shd w:val="clear" w:color="auto" w:fill="FFFFFF"/>
          </w:rPr>
          <w:delText>zip-</w:delText>
        </w:r>
      </w:del>
      <w:ins w:id="170" w:author="david jackson" w:date="2018-10-16T14:41:00Z">
        <w:r w:rsidR="00DD533B">
          <w:rPr>
            <w:rFonts w:ascii="Cambria" w:hAnsi="Cambria" w:cs="Arial"/>
            <w:color w:val="030A13"/>
            <w:sz w:val="24"/>
            <w:szCs w:val="24"/>
            <w:shd w:val="clear" w:color="auto" w:fill="FFFFFF"/>
          </w:rPr>
          <w:t xml:space="preserve">ZIP </w:t>
        </w:r>
      </w:ins>
      <w:r w:rsidRPr="00FF7876">
        <w:rPr>
          <w:rFonts w:ascii="Cambria" w:hAnsi="Cambria" w:cs="Arial"/>
          <w:color w:val="030A13"/>
          <w:sz w:val="24"/>
          <w:szCs w:val="24"/>
          <w:shd w:val="clear" w:color="auto" w:fill="FFFFFF"/>
        </w:rPr>
        <w:t xml:space="preserve">code from the </w:t>
      </w:r>
      <w:r w:rsidR="00A95D50" w:rsidRPr="00FF7876">
        <w:rPr>
          <w:rFonts w:ascii="Cambria" w:hAnsi="Cambria" w:cs="Arial"/>
          <w:color w:val="030A13"/>
          <w:sz w:val="24"/>
          <w:szCs w:val="24"/>
          <w:shd w:val="clear" w:color="auto" w:fill="FFFFFF"/>
        </w:rPr>
        <w:t xml:space="preserve">2016 </w:t>
      </w:r>
      <w:r w:rsidRPr="00FF7876">
        <w:rPr>
          <w:rFonts w:ascii="Cambria" w:hAnsi="Cambria" w:cs="Arial"/>
          <w:color w:val="030A13"/>
          <w:sz w:val="24"/>
          <w:szCs w:val="24"/>
          <w:shd w:val="clear" w:color="auto" w:fill="FFFFFF"/>
        </w:rPr>
        <w:t xml:space="preserve">Census Bureau’s County Business Patterns database. We matched </w:t>
      </w:r>
      <w:del w:id="171" w:author="david jackson" w:date="2018-10-16T14:41:00Z">
        <w:r w:rsidRPr="00FF7876" w:rsidDel="00070125">
          <w:rPr>
            <w:rFonts w:ascii="Cambria" w:hAnsi="Cambria" w:cs="Arial"/>
            <w:color w:val="030A13"/>
            <w:sz w:val="24"/>
            <w:szCs w:val="24"/>
            <w:shd w:val="clear" w:color="auto" w:fill="FFFFFF"/>
          </w:rPr>
          <w:delText>zip-</w:delText>
        </w:r>
      </w:del>
      <w:ins w:id="172" w:author="david jackson" w:date="2018-10-16T14:41:00Z">
        <w:r w:rsidR="00070125">
          <w:rPr>
            <w:rFonts w:ascii="Cambria" w:hAnsi="Cambria" w:cs="Arial"/>
            <w:color w:val="030A13"/>
            <w:sz w:val="24"/>
            <w:szCs w:val="24"/>
            <w:shd w:val="clear" w:color="auto" w:fill="FFFFFF"/>
          </w:rPr>
          <w:t xml:space="preserve">ZIP </w:t>
        </w:r>
      </w:ins>
      <w:r w:rsidRPr="00FF7876">
        <w:rPr>
          <w:rFonts w:ascii="Cambria" w:hAnsi="Cambria" w:cs="Arial"/>
          <w:color w:val="030A13"/>
          <w:sz w:val="24"/>
          <w:szCs w:val="24"/>
          <w:shd w:val="clear" w:color="auto" w:fill="FFFFFF"/>
        </w:rPr>
        <w:t>codes to</w:t>
      </w:r>
      <w:r w:rsidR="001072F7" w:rsidRPr="00FF7876">
        <w:rPr>
          <w:rFonts w:ascii="Cambria" w:hAnsi="Cambria" w:cs="Arial"/>
          <w:color w:val="030A13"/>
          <w:sz w:val="24"/>
          <w:szCs w:val="24"/>
          <w:shd w:val="clear" w:color="auto" w:fill="FFFFFF"/>
        </w:rPr>
        <w:t xml:space="preserve"> census </w:t>
      </w:r>
      <w:ins w:id="173" w:author="david jackson" w:date="2018-10-16T14:43:00Z">
        <w:r w:rsidR="00852FE4">
          <w:rPr>
            <w:rFonts w:ascii="Cambria" w:hAnsi="Cambria" w:cs="Arial"/>
            <w:color w:val="030A13"/>
            <w:sz w:val="24"/>
            <w:szCs w:val="24"/>
            <w:shd w:val="clear" w:color="auto" w:fill="FFFFFF"/>
          </w:rPr>
          <w:t>ZIP code tabulation areas (</w:t>
        </w:r>
      </w:ins>
      <w:r w:rsidR="001072F7" w:rsidRPr="00FF7876">
        <w:rPr>
          <w:rFonts w:ascii="Cambria" w:hAnsi="Cambria" w:cs="Arial"/>
          <w:color w:val="030A13"/>
          <w:sz w:val="24"/>
          <w:szCs w:val="24"/>
          <w:shd w:val="clear" w:color="auto" w:fill="FFFFFF"/>
        </w:rPr>
        <w:t>ZCTAs</w:t>
      </w:r>
      <w:ins w:id="174" w:author="david jackson" w:date="2018-10-16T14:43:00Z">
        <w:r w:rsidR="00852FE4">
          <w:rPr>
            <w:rFonts w:ascii="Cambria" w:hAnsi="Cambria" w:cs="Arial"/>
            <w:color w:val="030A13"/>
            <w:sz w:val="24"/>
            <w:szCs w:val="24"/>
            <w:shd w:val="clear" w:color="auto" w:fill="FFFFFF"/>
          </w:rPr>
          <w:t>)</w:t>
        </w:r>
      </w:ins>
      <w:ins w:id="175" w:author="david jackson" w:date="2018-10-16T15:10:00Z">
        <w:r w:rsidR="00A5504F">
          <w:rPr>
            <w:rFonts w:ascii="Cambria" w:hAnsi="Cambria" w:cs="Arial"/>
            <w:color w:val="030A13"/>
            <w:sz w:val="24"/>
            <w:szCs w:val="24"/>
            <w:shd w:val="clear" w:color="auto" w:fill="FFFFFF"/>
          </w:rPr>
          <w:t>,</w:t>
        </w:r>
      </w:ins>
      <w:r w:rsidR="001072F7" w:rsidRPr="00FF7876">
        <w:rPr>
          <w:rFonts w:ascii="Cambria" w:hAnsi="Cambria" w:cs="Arial"/>
          <w:color w:val="030A13"/>
          <w:sz w:val="24"/>
          <w:szCs w:val="24"/>
          <w:shd w:val="clear" w:color="auto" w:fill="FFFFFF"/>
        </w:rPr>
        <w:t xml:space="preserve"> </w:t>
      </w:r>
      <w:r w:rsidR="00084A59" w:rsidRPr="00FF7876">
        <w:rPr>
          <w:rFonts w:ascii="Cambria" w:hAnsi="Cambria" w:cs="Arial"/>
          <w:color w:val="030A13"/>
          <w:sz w:val="24"/>
          <w:szCs w:val="24"/>
          <w:shd w:val="clear" w:color="auto" w:fill="FFFFFF"/>
        </w:rPr>
        <w:t xml:space="preserve">using a crosswalk developed by </w:t>
      </w:r>
      <w:proofErr w:type="spellStart"/>
      <w:r w:rsidR="00084A59" w:rsidRPr="00FF7876">
        <w:rPr>
          <w:rFonts w:ascii="Cambria" w:hAnsi="Cambria" w:cs="Arial"/>
          <w:color w:val="030A13"/>
          <w:sz w:val="24"/>
          <w:szCs w:val="24"/>
          <w:shd w:val="clear" w:color="auto" w:fill="FFFFFF"/>
        </w:rPr>
        <w:t>GeoMapper</w:t>
      </w:r>
      <w:proofErr w:type="spellEnd"/>
      <w:ins w:id="176" w:author="david jackson" w:date="2018-10-16T15:10:00Z">
        <w:r w:rsidR="0085270D">
          <w:rPr>
            <w:rFonts w:ascii="Cambria" w:hAnsi="Cambria" w:cs="Arial"/>
            <w:color w:val="030A13"/>
            <w:sz w:val="24"/>
            <w:szCs w:val="24"/>
            <w:shd w:val="clear" w:color="auto" w:fill="FFFFFF"/>
          </w:rPr>
          <w:t>,</w:t>
        </w:r>
      </w:ins>
      <w:r w:rsidR="00084A59" w:rsidRPr="00FF7876">
        <w:rPr>
          <w:rFonts w:ascii="Cambria" w:hAnsi="Cambria" w:cs="Arial"/>
          <w:color w:val="030A13"/>
          <w:sz w:val="24"/>
          <w:szCs w:val="24"/>
          <w:shd w:val="clear" w:color="auto" w:fill="FFFFFF"/>
        </w:rPr>
        <w:t xml:space="preserve"> </w:t>
      </w:r>
      <w:r w:rsidR="001072F7" w:rsidRPr="00FF7876">
        <w:rPr>
          <w:rFonts w:ascii="Cambria" w:hAnsi="Cambria" w:cs="Arial"/>
          <w:color w:val="030A13"/>
          <w:sz w:val="24"/>
          <w:szCs w:val="24"/>
          <w:shd w:val="clear" w:color="auto" w:fill="FFFFFF"/>
        </w:rPr>
        <w:t xml:space="preserve">and then </w:t>
      </w:r>
      <w:r w:rsidR="00084A59" w:rsidRPr="00FF7876">
        <w:rPr>
          <w:rFonts w:ascii="Cambria" w:hAnsi="Cambria" w:cs="Arial"/>
          <w:color w:val="030A13"/>
          <w:sz w:val="24"/>
          <w:szCs w:val="24"/>
          <w:shd w:val="clear" w:color="auto" w:fill="FFFFFF"/>
        </w:rPr>
        <w:t xml:space="preserve">ZCTAs to </w:t>
      </w:r>
      <w:r w:rsidR="001072F7" w:rsidRPr="00FF7876">
        <w:rPr>
          <w:rFonts w:ascii="Cambria" w:hAnsi="Cambria" w:cs="Arial"/>
          <w:color w:val="030A13"/>
          <w:sz w:val="24"/>
          <w:szCs w:val="24"/>
          <w:shd w:val="clear" w:color="auto" w:fill="FFFFFF"/>
        </w:rPr>
        <w:t>tracts</w:t>
      </w:r>
      <w:r w:rsidRPr="00FF7876">
        <w:rPr>
          <w:rFonts w:ascii="Cambria" w:hAnsi="Cambria" w:cs="Arial"/>
          <w:color w:val="030A13"/>
          <w:sz w:val="24"/>
          <w:szCs w:val="24"/>
          <w:shd w:val="clear" w:color="auto" w:fill="FFFFFF"/>
        </w:rPr>
        <w:t xml:space="preserve"> using a correspondence engine from</w:t>
      </w:r>
      <w:r w:rsidR="001072F7" w:rsidRPr="00FF7876">
        <w:rPr>
          <w:rFonts w:ascii="Cambria" w:hAnsi="Cambria" w:cs="Arial"/>
          <w:color w:val="030A13"/>
          <w:sz w:val="24"/>
          <w:szCs w:val="24"/>
          <w:shd w:val="clear" w:color="auto" w:fill="FFFFFF"/>
        </w:rPr>
        <w:t xml:space="preserve"> the</w:t>
      </w:r>
      <w:r w:rsidRPr="00FF7876">
        <w:rPr>
          <w:rFonts w:ascii="Cambria" w:hAnsi="Cambria" w:cs="Arial"/>
          <w:color w:val="030A13"/>
          <w:sz w:val="24"/>
          <w:szCs w:val="24"/>
          <w:shd w:val="clear" w:color="auto" w:fill="FFFFFF"/>
        </w:rPr>
        <w:t xml:space="preserve"> </w:t>
      </w:r>
      <w:r w:rsidRPr="00FF7876">
        <w:rPr>
          <w:rFonts w:ascii="Cambria" w:hAnsi="Cambria" w:cs="Arial"/>
          <w:sz w:val="24"/>
          <w:szCs w:val="24"/>
        </w:rPr>
        <w:t>Missouri Census Data Center (MABLE)</w:t>
      </w:r>
      <w:r w:rsidR="00FB379B" w:rsidRPr="00FF7876">
        <w:rPr>
          <w:rFonts w:ascii="Cambria" w:hAnsi="Cambria" w:cs="Arial"/>
          <w:sz w:val="24"/>
          <w:szCs w:val="24"/>
        </w:rPr>
        <w:t>.</w:t>
      </w:r>
      <w:r w:rsidRPr="00FF7876">
        <w:rPr>
          <w:rStyle w:val="EndnoteReference"/>
          <w:rFonts w:ascii="Cambria" w:hAnsi="Cambria" w:cs="Arial"/>
          <w:sz w:val="24"/>
          <w:szCs w:val="24"/>
        </w:rPr>
        <w:endnoteReference w:id="18"/>
      </w:r>
    </w:p>
    <w:p w14:paraId="7BCD60BE" w14:textId="56DD6925" w:rsidR="001663C0" w:rsidRDefault="00744756" w:rsidP="005A2678">
      <w:pPr>
        <w:spacing w:line="276" w:lineRule="auto"/>
        <w:rPr>
          <w:rFonts w:ascii="Cambria" w:hAnsi="Cambria" w:cs="Arial"/>
          <w:sz w:val="24"/>
          <w:szCs w:val="24"/>
        </w:rPr>
      </w:pPr>
      <w:r w:rsidRPr="00FF7876">
        <w:rPr>
          <w:rFonts w:ascii="Cambria" w:hAnsi="Cambria" w:cs="Arial"/>
          <w:sz w:val="24"/>
          <w:szCs w:val="24"/>
        </w:rPr>
        <w:t>We examined all two-digit sectors and found professional business establishments</w:t>
      </w:r>
      <w:r w:rsidR="001663C0">
        <w:rPr>
          <w:rFonts w:ascii="Cambria" w:hAnsi="Cambria" w:cs="Arial"/>
          <w:sz w:val="24"/>
          <w:szCs w:val="24"/>
        </w:rPr>
        <w:t xml:space="preserve"> best explained variation in home prices</w:t>
      </w:r>
      <w:r w:rsidRPr="00FF7876">
        <w:rPr>
          <w:rFonts w:ascii="Cambria" w:hAnsi="Cambria" w:cs="Arial"/>
          <w:sz w:val="24"/>
          <w:szCs w:val="24"/>
        </w:rPr>
        <w:t xml:space="preserve">. </w:t>
      </w:r>
      <w:r w:rsidR="001663C0">
        <w:rPr>
          <w:rFonts w:ascii="Cambria" w:hAnsi="Cambria" w:cs="Arial"/>
          <w:sz w:val="24"/>
          <w:szCs w:val="24"/>
        </w:rPr>
        <w:t xml:space="preserve">It is unlikely that home owners give much value to proximity to engineering and law firms. </w:t>
      </w:r>
      <w:del w:id="177" w:author="david jackson" w:date="2018-10-16T15:10:00Z">
        <w:r w:rsidR="001663C0" w:rsidDel="0085270D">
          <w:rPr>
            <w:rFonts w:ascii="Cambria" w:hAnsi="Cambria" w:cs="Arial"/>
            <w:sz w:val="24"/>
            <w:szCs w:val="24"/>
          </w:rPr>
          <w:delText>Likely</w:delText>
        </w:r>
      </w:del>
      <w:ins w:id="178" w:author="david jackson" w:date="2018-10-16T15:10:00Z">
        <w:r w:rsidR="0085270D">
          <w:rPr>
            <w:rFonts w:ascii="Cambria" w:hAnsi="Cambria" w:cs="Arial"/>
            <w:sz w:val="24"/>
            <w:szCs w:val="24"/>
          </w:rPr>
          <w:t>Instead</w:t>
        </w:r>
      </w:ins>
      <w:r w:rsidR="001663C0">
        <w:rPr>
          <w:rFonts w:ascii="Cambria" w:hAnsi="Cambria" w:cs="Arial"/>
          <w:sz w:val="24"/>
          <w:szCs w:val="24"/>
        </w:rPr>
        <w:t>, the significance of this variable likely comes from the fact professional establishments tend to cluster near neighborhoods with professional workers</w:t>
      </w:r>
      <w:ins w:id="179" w:author="david jackson" w:date="2018-10-16T15:11:00Z">
        <w:r w:rsidR="00F858F1">
          <w:rPr>
            <w:rFonts w:ascii="Cambria" w:hAnsi="Cambria" w:cs="Arial"/>
            <w:sz w:val="24"/>
            <w:szCs w:val="24"/>
          </w:rPr>
          <w:t xml:space="preserve"> </w:t>
        </w:r>
      </w:ins>
      <w:del w:id="180" w:author="david jackson" w:date="2018-10-16T15:11:00Z">
        <w:r w:rsidR="001663C0" w:rsidDel="00F858F1">
          <w:rPr>
            <w:rFonts w:ascii="Cambria" w:hAnsi="Cambria" w:cs="Arial"/>
            <w:sz w:val="24"/>
            <w:szCs w:val="24"/>
          </w:rPr>
          <w:delText>—</w:delText>
        </w:r>
      </w:del>
      <w:r w:rsidR="001663C0">
        <w:rPr>
          <w:rFonts w:ascii="Cambria" w:hAnsi="Cambria" w:cs="Arial"/>
          <w:sz w:val="24"/>
          <w:szCs w:val="24"/>
        </w:rPr>
        <w:t>for commuting reasons.</w:t>
      </w:r>
      <w:r w:rsidR="001663C0" w:rsidRPr="00FF7876" w:rsidDel="001663C0">
        <w:rPr>
          <w:rFonts w:ascii="Cambria" w:hAnsi="Cambria" w:cs="Arial"/>
          <w:sz w:val="24"/>
          <w:szCs w:val="24"/>
        </w:rPr>
        <w:t xml:space="preserve"> </w:t>
      </w:r>
    </w:p>
    <w:p w14:paraId="110545F9" w14:textId="77777777" w:rsidR="00744756" w:rsidRPr="00FF7876" w:rsidRDefault="00744756" w:rsidP="005A2678">
      <w:pPr>
        <w:spacing w:line="276" w:lineRule="auto"/>
        <w:rPr>
          <w:rFonts w:ascii="Cambria" w:hAnsi="Cambria" w:cs="Arial"/>
          <w:sz w:val="24"/>
          <w:szCs w:val="24"/>
        </w:rPr>
      </w:pPr>
      <w:r w:rsidRPr="00FF7876">
        <w:rPr>
          <w:rFonts w:ascii="Cambria" w:hAnsi="Cambria" w:cs="Arial"/>
          <w:sz w:val="24"/>
          <w:szCs w:val="24"/>
        </w:rPr>
        <w:t>We also examined three-digit industries in retail, restaurants, and other services. We found that the number of food and drinking places (e</w:t>
      </w:r>
      <w:r w:rsidR="00F3516D">
        <w:rPr>
          <w:rFonts w:ascii="Cambria" w:hAnsi="Cambria" w:cs="Arial"/>
          <w:sz w:val="24"/>
          <w:szCs w:val="24"/>
        </w:rPr>
        <w:t>.</w:t>
      </w:r>
      <w:r w:rsidRPr="00FF7876">
        <w:rPr>
          <w:rFonts w:ascii="Cambria" w:hAnsi="Cambria" w:cs="Arial"/>
          <w:sz w:val="24"/>
          <w:szCs w:val="24"/>
        </w:rPr>
        <w:t>g</w:t>
      </w:r>
      <w:r w:rsidR="00F3516D">
        <w:rPr>
          <w:rFonts w:ascii="Cambria" w:hAnsi="Cambria" w:cs="Arial"/>
          <w:sz w:val="24"/>
          <w:szCs w:val="24"/>
        </w:rPr>
        <w:t>.</w:t>
      </w:r>
      <w:r w:rsidRPr="00FF7876">
        <w:rPr>
          <w:rFonts w:ascii="Cambria" w:hAnsi="Cambria" w:cs="Arial"/>
          <w:sz w:val="24"/>
          <w:szCs w:val="24"/>
        </w:rPr>
        <w:t xml:space="preserve"> restaurants and bars), museums, and gas stations were all significant predictors of home value </w:t>
      </w:r>
      <w:r w:rsidR="00005765" w:rsidRPr="00FA15A3">
        <w:rPr>
          <w:rFonts w:ascii="Cambria" w:hAnsi="Cambria" w:cs="Arial"/>
          <w:sz w:val="24"/>
          <w:szCs w:val="24"/>
        </w:rPr>
        <w:t>(gas stations have a negative relationship)</w:t>
      </w:r>
      <w:r w:rsidR="00005765" w:rsidRPr="00FF7876">
        <w:rPr>
          <w:rFonts w:ascii="Cambria" w:hAnsi="Cambria" w:cs="Arial"/>
          <w:sz w:val="24"/>
          <w:szCs w:val="24"/>
        </w:rPr>
        <w:t xml:space="preserve"> </w:t>
      </w:r>
      <w:r w:rsidRPr="00FF7876">
        <w:rPr>
          <w:rFonts w:ascii="Cambria" w:hAnsi="Cambria" w:cs="Arial"/>
          <w:sz w:val="24"/>
          <w:szCs w:val="24"/>
        </w:rPr>
        <w:t>and reasonably independent of one another</w:t>
      </w:r>
      <w:r w:rsidRPr="00FA15A3">
        <w:rPr>
          <w:rFonts w:ascii="Cambria" w:hAnsi="Cambria" w:cs="Arial"/>
          <w:sz w:val="24"/>
          <w:szCs w:val="24"/>
        </w:rPr>
        <w:t>.</w:t>
      </w:r>
      <w:r w:rsidR="00005765" w:rsidRPr="00FA15A3">
        <w:rPr>
          <w:rFonts w:ascii="Cambria" w:hAnsi="Cambria" w:cs="Arial"/>
          <w:sz w:val="24"/>
          <w:szCs w:val="24"/>
        </w:rPr>
        <w:t xml:space="preserve"> Surprisingly, grocery stores and other retail had no consistent relationship with home value</w:t>
      </w:r>
      <w:r w:rsidR="00005765" w:rsidRPr="00FF7876">
        <w:rPr>
          <w:rFonts w:ascii="Cambria" w:hAnsi="Cambria" w:cs="Arial"/>
          <w:sz w:val="24"/>
          <w:szCs w:val="24"/>
        </w:rPr>
        <w:t>. Finally, we also tested libraries as another possible amenity, and that proved to be robust, so it was included in the final model.</w:t>
      </w:r>
    </w:p>
    <w:p w14:paraId="125A1922" w14:textId="77777777" w:rsidR="003E304A" w:rsidRPr="00FF7876" w:rsidRDefault="003E304A" w:rsidP="005A2678">
      <w:pPr>
        <w:spacing w:line="276" w:lineRule="auto"/>
        <w:rPr>
          <w:rFonts w:ascii="Cambria" w:hAnsi="Cambria" w:cs="Arial"/>
          <w:i/>
          <w:sz w:val="24"/>
          <w:szCs w:val="24"/>
        </w:rPr>
      </w:pPr>
      <w:r w:rsidRPr="00FF7876">
        <w:rPr>
          <w:rFonts w:ascii="Cambria" w:hAnsi="Cambria" w:cs="Arial"/>
          <w:i/>
          <w:sz w:val="24"/>
          <w:szCs w:val="24"/>
        </w:rPr>
        <w:tab/>
        <w:t>Walkability</w:t>
      </w:r>
    </w:p>
    <w:p w14:paraId="2582DF41" w14:textId="77777777" w:rsidR="00005765" w:rsidRPr="001705C5" w:rsidRDefault="00005765" w:rsidP="005A2678">
      <w:pPr>
        <w:spacing w:line="276" w:lineRule="auto"/>
        <w:rPr>
          <w:rFonts w:ascii="Cambria" w:hAnsi="Cambria" w:cs="Arial"/>
          <w:sz w:val="24"/>
          <w:szCs w:val="24"/>
        </w:rPr>
      </w:pPr>
      <w:r w:rsidRPr="00FF7876">
        <w:rPr>
          <w:rFonts w:ascii="Cambria" w:hAnsi="Cambria" w:cs="Arial"/>
          <w:sz w:val="24"/>
          <w:szCs w:val="24"/>
        </w:rPr>
        <w:t>Another aspect of access to businesses and a desirable urban lifestyle is the concept of “walkability.” For this, we rely on the Environmental Protection Agency’s (EPA) National Walkability Index.</w:t>
      </w:r>
      <w:r w:rsidR="003E304A" w:rsidRPr="00FF7876">
        <w:rPr>
          <w:rStyle w:val="EndnoteReference"/>
          <w:rFonts w:ascii="Cambria" w:hAnsi="Cambria" w:cs="Arial"/>
          <w:sz w:val="24"/>
          <w:szCs w:val="24"/>
        </w:rPr>
        <w:endnoteReference w:id="19"/>
      </w:r>
      <w:r w:rsidRPr="00FF7876">
        <w:rPr>
          <w:rFonts w:ascii="Cambria" w:hAnsi="Cambria" w:cs="Arial"/>
          <w:sz w:val="24"/>
          <w:szCs w:val="24"/>
        </w:rPr>
        <w:t xml:space="preserve"> It gives higher scores to neighborhoods with diverse businesses</w:t>
      </w:r>
      <w:r w:rsidR="003E304A" w:rsidRPr="00FF7876">
        <w:rPr>
          <w:rFonts w:ascii="Cambria" w:hAnsi="Cambria" w:cs="Arial"/>
          <w:sz w:val="24"/>
          <w:szCs w:val="24"/>
        </w:rPr>
        <w:t>,</w:t>
      </w:r>
      <w:r w:rsidRPr="00FF7876">
        <w:rPr>
          <w:rFonts w:ascii="Cambria" w:hAnsi="Cambria" w:cs="Arial"/>
          <w:sz w:val="24"/>
          <w:szCs w:val="24"/>
        </w:rPr>
        <w:t xml:space="preserve"> a large number of housing units</w:t>
      </w:r>
      <w:r w:rsidR="003E304A" w:rsidRPr="00FF7876">
        <w:rPr>
          <w:rFonts w:ascii="Cambria" w:hAnsi="Cambria" w:cs="Arial"/>
          <w:sz w:val="24"/>
          <w:szCs w:val="24"/>
        </w:rPr>
        <w:t xml:space="preserve">, and intersecting streets. These features predict more walk trips. </w:t>
      </w:r>
      <w:r w:rsidR="003E304A" w:rsidRPr="001705C5">
        <w:rPr>
          <w:rFonts w:ascii="Cambria" w:hAnsi="Cambria" w:cs="Arial"/>
          <w:sz w:val="24"/>
          <w:szCs w:val="24"/>
        </w:rPr>
        <w:t>We convert block measures to tracts.</w:t>
      </w:r>
    </w:p>
    <w:p w14:paraId="28BB9968" w14:textId="77777777" w:rsidR="00FD15DD" w:rsidRPr="001705C5" w:rsidRDefault="00FD15DD" w:rsidP="005A2678">
      <w:pPr>
        <w:spacing w:line="276" w:lineRule="auto"/>
        <w:ind w:left="720"/>
        <w:rPr>
          <w:rFonts w:ascii="Cambria" w:hAnsi="Cambria" w:cs="Arial"/>
          <w:i/>
          <w:sz w:val="24"/>
          <w:szCs w:val="24"/>
        </w:rPr>
      </w:pPr>
      <w:r w:rsidRPr="001705C5">
        <w:rPr>
          <w:rFonts w:ascii="Cambria" w:hAnsi="Cambria" w:cs="Arial"/>
          <w:i/>
          <w:sz w:val="24"/>
          <w:szCs w:val="24"/>
        </w:rPr>
        <w:t>Crime</w:t>
      </w:r>
    </w:p>
    <w:p w14:paraId="3FF8E7A0" w14:textId="77777777" w:rsidR="00D07317" w:rsidRPr="005A6E9D" w:rsidRDefault="001705C5" w:rsidP="005A2678">
      <w:pPr>
        <w:spacing w:line="276" w:lineRule="auto"/>
        <w:rPr>
          <w:rFonts w:ascii="Cambria" w:hAnsi="Cambria" w:cs="Arial"/>
          <w:iCs/>
          <w:sz w:val="24"/>
          <w:szCs w:val="24"/>
        </w:rPr>
      </w:pPr>
      <w:r w:rsidRPr="001705C5">
        <w:rPr>
          <w:rFonts w:ascii="Cambria" w:hAnsi="Cambria"/>
          <w:iCs/>
          <w:sz w:val="24"/>
          <w:szCs w:val="24"/>
        </w:rPr>
        <w:t xml:space="preserve">Exposure to crime is an important neighborhood characteristic that likely affects home values. Unfortunately, comprehensive data on crime is only available at the county-level, and our analysis did not find that neighborhoods located in counties with higher crime </w:t>
      </w:r>
      <w:r w:rsidRPr="00D07317">
        <w:rPr>
          <w:rFonts w:ascii="Cambria" w:hAnsi="Cambria"/>
          <w:iCs/>
          <w:sz w:val="24"/>
          <w:szCs w:val="24"/>
        </w:rPr>
        <w:t xml:space="preserve">rates had lower property values. We do, however, control for the median age of residents in the neighborhood and the percent of families that are single-mothers with children under </w:t>
      </w:r>
      <w:r w:rsidRPr="005A6E9D">
        <w:rPr>
          <w:rFonts w:ascii="Cambria" w:hAnsi="Cambria" w:cs="Arial"/>
          <w:iCs/>
          <w:sz w:val="24"/>
          <w:szCs w:val="24"/>
        </w:rPr>
        <w:t xml:space="preserve">18 living in the home. Both are correlated with crime rates (-.28 and .47 respectively), suggesting that we are likely capturing crime effects in our analysis. </w:t>
      </w:r>
    </w:p>
    <w:p w14:paraId="4ADAAB7B" w14:textId="6BC730D2" w:rsidR="001705C5" w:rsidRPr="005A6E9D" w:rsidRDefault="001705C5" w:rsidP="005A2678">
      <w:pPr>
        <w:spacing w:line="276" w:lineRule="auto"/>
        <w:rPr>
          <w:rFonts w:ascii="Arial" w:hAnsi="Arial" w:cs="Arial"/>
          <w:iCs/>
          <w:sz w:val="24"/>
          <w:szCs w:val="24"/>
        </w:rPr>
      </w:pPr>
      <w:r w:rsidRPr="005A6E9D">
        <w:rPr>
          <w:rFonts w:ascii="Cambria" w:hAnsi="Cambria" w:cs="Arial"/>
          <w:iCs/>
          <w:sz w:val="24"/>
          <w:szCs w:val="24"/>
        </w:rPr>
        <w:lastRenderedPageBreak/>
        <w:t xml:space="preserve">To further investigate this, we obtained data from </w:t>
      </w:r>
      <w:del w:id="181" w:author="david jackson" w:date="2018-10-17T14:04:00Z">
        <w:r w:rsidR="00D07317" w:rsidRPr="005A6E9D" w:rsidDel="005C0A91">
          <w:rPr>
            <w:rFonts w:ascii="Cambria" w:hAnsi="Cambria" w:cs="Arial"/>
            <w:iCs/>
            <w:sz w:val="24"/>
            <w:szCs w:val="24"/>
          </w:rPr>
          <w:delText xml:space="preserve">ten </w:delText>
        </w:r>
      </w:del>
      <w:ins w:id="182" w:author="david jackson" w:date="2018-10-17T14:04:00Z">
        <w:r w:rsidR="005C0A91">
          <w:rPr>
            <w:rFonts w:ascii="Cambria" w:hAnsi="Cambria" w:cs="Arial"/>
            <w:iCs/>
            <w:sz w:val="24"/>
            <w:szCs w:val="24"/>
          </w:rPr>
          <w:t>10</w:t>
        </w:r>
        <w:r w:rsidR="005C0A91" w:rsidRPr="005A6E9D">
          <w:rPr>
            <w:rFonts w:ascii="Cambria" w:hAnsi="Cambria" w:cs="Arial"/>
            <w:iCs/>
            <w:sz w:val="24"/>
            <w:szCs w:val="24"/>
          </w:rPr>
          <w:t xml:space="preserve"> </w:t>
        </w:r>
      </w:ins>
      <w:r w:rsidRPr="005A6E9D">
        <w:rPr>
          <w:rFonts w:ascii="Cambria" w:hAnsi="Cambria" w:cs="Arial"/>
          <w:iCs/>
          <w:sz w:val="24"/>
          <w:szCs w:val="24"/>
        </w:rPr>
        <w:t>large cities</w:t>
      </w:r>
      <w:r w:rsidR="00D07317" w:rsidRPr="005A6E9D">
        <w:rPr>
          <w:rFonts w:ascii="Cambria" w:hAnsi="Cambria" w:cs="Arial"/>
          <w:iCs/>
          <w:sz w:val="24"/>
          <w:szCs w:val="24"/>
        </w:rPr>
        <w:t xml:space="preserve"> from </w:t>
      </w:r>
      <w:r w:rsidR="00D07317" w:rsidRPr="005A6E9D">
        <w:rPr>
          <w:rFonts w:ascii="Cambria" w:hAnsi="Cambria" w:cs="Arial"/>
          <w:sz w:val="24"/>
          <w:szCs w:val="24"/>
        </w:rPr>
        <w:t>U</w:t>
      </w:r>
      <w:ins w:id="183" w:author="david jackson" w:date="2018-10-17T14:04:00Z">
        <w:r w:rsidR="005C0A91">
          <w:rPr>
            <w:rFonts w:ascii="Cambria" w:hAnsi="Cambria" w:cs="Arial"/>
            <w:sz w:val="24"/>
            <w:szCs w:val="24"/>
          </w:rPr>
          <w:t>.</w:t>
        </w:r>
      </w:ins>
      <w:r w:rsidR="00D07317" w:rsidRPr="005A6E9D">
        <w:rPr>
          <w:rFonts w:ascii="Cambria" w:hAnsi="Cambria" w:cs="Arial"/>
          <w:sz w:val="24"/>
          <w:szCs w:val="24"/>
        </w:rPr>
        <w:t>S</w:t>
      </w:r>
      <w:ins w:id="184" w:author="david jackson" w:date="2018-10-17T14:04:00Z">
        <w:r w:rsidR="005C0A91">
          <w:rPr>
            <w:rFonts w:ascii="Cambria" w:hAnsi="Cambria" w:cs="Arial"/>
            <w:sz w:val="24"/>
            <w:szCs w:val="24"/>
          </w:rPr>
          <w:t>.</w:t>
        </w:r>
      </w:ins>
      <w:r w:rsidR="00D07317" w:rsidRPr="005A6E9D">
        <w:rPr>
          <w:rFonts w:ascii="Cambria" w:hAnsi="Cambria" w:cs="Arial"/>
          <w:sz w:val="24"/>
          <w:szCs w:val="24"/>
        </w:rPr>
        <w:t xml:space="preserve"> City Open Data Census</w:t>
      </w:r>
      <w:r w:rsidRPr="00D07317">
        <w:rPr>
          <w:rFonts w:ascii="Cambria" w:hAnsi="Cambria" w:cs="Arial"/>
          <w:iCs/>
          <w:sz w:val="24"/>
          <w:szCs w:val="24"/>
        </w:rPr>
        <w:t xml:space="preserve"> where </w:t>
      </w:r>
      <w:r w:rsidR="00D07317" w:rsidRPr="00F70C4C">
        <w:rPr>
          <w:rFonts w:ascii="Cambria" w:hAnsi="Cambria" w:cs="Arial"/>
          <w:iCs/>
          <w:sz w:val="24"/>
          <w:szCs w:val="24"/>
        </w:rPr>
        <w:t>crimes were coded using geo-coordinates</w:t>
      </w:r>
      <w:r w:rsidR="00D07317" w:rsidRPr="005A6E9D">
        <w:rPr>
          <w:rFonts w:ascii="Cambria" w:hAnsi="Cambria" w:cs="Arial"/>
          <w:iCs/>
          <w:sz w:val="24"/>
          <w:szCs w:val="24"/>
        </w:rPr>
        <w:t>.</w:t>
      </w:r>
      <w:r w:rsidRPr="005A6E9D">
        <w:rPr>
          <w:rFonts w:ascii="Cambria" w:hAnsi="Cambria" w:cs="Arial"/>
          <w:iCs/>
          <w:sz w:val="24"/>
          <w:szCs w:val="24"/>
        </w:rPr>
        <w:t xml:space="preserve"> </w:t>
      </w:r>
      <w:r w:rsidR="00D07317" w:rsidRPr="005A6E9D">
        <w:rPr>
          <w:rFonts w:ascii="Cambria" w:hAnsi="Cambria" w:cs="Arial"/>
          <w:iCs/>
          <w:sz w:val="24"/>
          <w:szCs w:val="24"/>
        </w:rPr>
        <w:t xml:space="preserve">The analysis is described in more detail in the Appendix. </w:t>
      </w:r>
      <w:r w:rsidR="003733F3" w:rsidRPr="005A6E9D">
        <w:rPr>
          <w:rFonts w:ascii="Cambria" w:hAnsi="Cambria" w:cs="Arial"/>
          <w:iCs/>
          <w:sz w:val="24"/>
          <w:szCs w:val="24"/>
        </w:rPr>
        <w:t>The results did not affect our estimates of the association between black population and home values</w:t>
      </w:r>
      <w:r w:rsidRPr="005A6E9D">
        <w:rPr>
          <w:rFonts w:ascii="Cambria" w:hAnsi="Cambria" w:cs="Arial"/>
          <w:iCs/>
          <w:sz w:val="24"/>
          <w:szCs w:val="24"/>
        </w:rPr>
        <w:t>, providing further reassurance that explicitly measuring crime at the neighborhood level would not change the conclusions of this research</w:t>
      </w:r>
      <w:r w:rsidRPr="005A6E9D">
        <w:rPr>
          <w:rFonts w:ascii="Arial" w:hAnsi="Arial" w:cs="Arial"/>
          <w:iCs/>
          <w:sz w:val="24"/>
          <w:szCs w:val="24"/>
        </w:rPr>
        <w:t>.</w:t>
      </w:r>
    </w:p>
    <w:p w14:paraId="41F17D07" w14:textId="77777777" w:rsidR="00E22BFA" w:rsidRPr="00B47B91" w:rsidRDefault="00E22BFA" w:rsidP="005A2678">
      <w:pPr>
        <w:spacing w:line="276" w:lineRule="auto"/>
        <w:ind w:left="720"/>
        <w:rPr>
          <w:rFonts w:ascii="Cambria" w:hAnsi="Cambria" w:cs="Arial"/>
          <w:i/>
          <w:sz w:val="24"/>
          <w:szCs w:val="24"/>
          <w:rPrChange w:id="185" w:author="david jackson" w:date="2018-10-16T14:44:00Z">
            <w:rPr>
              <w:rFonts w:ascii="Cambria" w:hAnsi="Cambria" w:cs="Arial"/>
              <w:sz w:val="24"/>
              <w:szCs w:val="24"/>
            </w:rPr>
          </w:rPrChange>
        </w:rPr>
      </w:pPr>
      <w:r w:rsidRPr="00B47B91">
        <w:rPr>
          <w:rFonts w:ascii="Cambria" w:hAnsi="Cambria" w:cs="Arial"/>
          <w:i/>
          <w:sz w:val="24"/>
          <w:szCs w:val="24"/>
          <w:rPrChange w:id="186" w:author="david jackson" w:date="2018-10-16T14:44:00Z">
            <w:rPr>
              <w:rFonts w:ascii="Cambria" w:hAnsi="Cambria" w:cs="Arial"/>
              <w:sz w:val="24"/>
              <w:szCs w:val="24"/>
            </w:rPr>
          </w:rPrChange>
        </w:rPr>
        <w:t>Income mobility</w:t>
      </w:r>
      <w:r w:rsidR="00777EBC" w:rsidRPr="00B47B91">
        <w:rPr>
          <w:rFonts w:ascii="Cambria" w:hAnsi="Cambria" w:cs="Arial"/>
          <w:i/>
          <w:sz w:val="24"/>
          <w:szCs w:val="24"/>
          <w:rPrChange w:id="187" w:author="david jackson" w:date="2018-10-16T14:44:00Z">
            <w:rPr>
              <w:rFonts w:ascii="Cambria" w:hAnsi="Cambria" w:cs="Arial"/>
              <w:sz w:val="24"/>
              <w:szCs w:val="24"/>
            </w:rPr>
          </w:rPrChange>
        </w:rPr>
        <w:t xml:space="preserve"> and other metrics</w:t>
      </w:r>
    </w:p>
    <w:p w14:paraId="68564C3C" w14:textId="5F125E24" w:rsidR="00E22BFA" w:rsidRPr="00FF7876" w:rsidRDefault="00E22BFA" w:rsidP="005A2678">
      <w:pPr>
        <w:spacing w:line="276" w:lineRule="auto"/>
        <w:rPr>
          <w:rFonts w:ascii="Cambria" w:hAnsi="Cambria" w:cs="Arial"/>
          <w:sz w:val="24"/>
          <w:szCs w:val="24"/>
        </w:rPr>
      </w:pPr>
      <w:r w:rsidRPr="00FF7876">
        <w:rPr>
          <w:rFonts w:ascii="Cambria" w:hAnsi="Cambria" w:cs="Arial"/>
          <w:sz w:val="24"/>
          <w:szCs w:val="24"/>
        </w:rPr>
        <w:t>Using data from Chetty</w:t>
      </w:r>
      <w:r w:rsidR="00777EBC" w:rsidRPr="00FF7876">
        <w:rPr>
          <w:rFonts w:ascii="Cambria" w:hAnsi="Cambria" w:cs="Arial"/>
          <w:sz w:val="24"/>
          <w:szCs w:val="24"/>
        </w:rPr>
        <w:t>, Hendren, Jones, and Porter</w:t>
      </w:r>
      <w:r w:rsidRPr="00FF7876">
        <w:rPr>
          <w:rFonts w:ascii="Cambria" w:hAnsi="Cambria" w:cs="Arial"/>
          <w:sz w:val="24"/>
          <w:szCs w:val="24"/>
        </w:rPr>
        <w:t>,</w:t>
      </w:r>
      <w:r w:rsidR="002E4227" w:rsidRPr="00FF7876">
        <w:rPr>
          <w:rFonts w:ascii="Cambria" w:hAnsi="Cambria" w:cs="Arial"/>
          <w:sz w:val="24"/>
          <w:szCs w:val="24"/>
        </w:rPr>
        <w:t xml:space="preserve"> we measure income mobility of black children by showing the average income rank by metropolitan area for black adults aged 31</w:t>
      </w:r>
      <w:ins w:id="188" w:author="david jackson" w:date="2018-10-16T14:45:00Z">
        <w:r w:rsidR="002A3E05">
          <w:rPr>
            <w:rFonts w:ascii="Cambria" w:hAnsi="Cambria" w:cs="Arial"/>
            <w:sz w:val="24"/>
            <w:szCs w:val="24"/>
          </w:rPr>
          <w:t xml:space="preserve"> to </w:t>
        </w:r>
      </w:ins>
      <w:del w:id="189" w:author="david jackson" w:date="2018-10-16T14:45:00Z">
        <w:r w:rsidR="002E4227" w:rsidRPr="00FF7876" w:rsidDel="002A3E05">
          <w:rPr>
            <w:rFonts w:ascii="Cambria" w:hAnsi="Cambria" w:cs="Arial"/>
            <w:sz w:val="24"/>
            <w:szCs w:val="24"/>
          </w:rPr>
          <w:delText>-</w:delText>
        </w:r>
      </w:del>
      <w:r w:rsidR="002E4227" w:rsidRPr="00FF7876">
        <w:rPr>
          <w:rFonts w:ascii="Cambria" w:hAnsi="Cambria" w:cs="Arial"/>
          <w:sz w:val="24"/>
          <w:szCs w:val="24"/>
        </w:rPr>
        <w:t>37 who grew up in low-income families, defined as those at the 25</w:t>
      </w:r>
      <w:r w:rsidR="002E4227" w:rsidRPr="002A3E05">
        <w:rPr>
          <w:rPrChange w:id="190" w:author="david jackson" w:date="2018-10-16T14:45:00Z">
            <w:rPr>
              <w:rFonts w:ascii="Cambria" w:hAnsi="Cambria" w:cs="Arial"/>
              <w:sz w:val="24"/>
              <w:szCs w:val="24"/>
              <w:vertAlign w:val="superscript"/>
            </w:rPr>
          </w:rPrChange>
        </w:rPr>
        <w:t>th</w:t>
      </w:r>
      <w:r w:rsidR="002E4227" w:rsidRPr="00FF7876">
        <w:rPr>
          <w:rFonts w:ascii="Cambria" w:hAnsi="Cambria" w:cs="Arial"/>
          <w:sz w:val="24"/>
          <w:szCs w:val="24"/>
        </w:rPr>
        <w:t xml:space="preserve"> percentile of the national income distribution.</w:t>
      </w:r>
      <w:r w:rsidR="002E4227" w:rsidRPr="00FF7876">
        <w:rPr>
          <w:rStyle w:val="EndnoteReference"/>
          <w:rFonts w:ascii="Cambria" w:hAnsi="Cambria" w:cs="Arial"/>
          <w:sz w:val="24"/>
          <w:szCs w:val="24"/>
        </w:rPr>
        <w:endnoteReference w:id="20"/>
      </w:r>
      <w:r w:rsidR="002E4227" w:rsidRPr="00FF7876">
        <w:rPr>
          <w:rFonts w:ascii="Cambria" w:hAnsi="Cambria" w:cs="Arial"/>
          <w:sz w:val="24"/>
          <w:szCs w:val="24"/>
        </w:rPr>
        <w:t xml:space="preserve"> Chetty and his coauthors made these data available at the level of commuting zones, which are like metropolitan areas but defined to include non-metropolitan counties and use a slightly different algorithm to assign counties to areas. We assign commuting zones to metropolitan areas by assigning the largest county (by 2010 population) in each commuting zone to its metropolitan area.</w:t>
      </w:r>
      <w:r w:rsidR="00777EBC" w:rsidRPr="00FF7876">
        <w:rPr>
          <w:rFonts w:ascii="Cambria" w:hAnsi="Cambria" w:cs="Arial"/>
          <w:sz w:val="24"/>
          <w:szCs w:val="24"/>
        </w:rPr>
        <w:t xml:space="preserve"> </w:t>
      </w:r>
    </w:p>
    <w:p w14:paraId="51B779B4" w14:textId="77777777" w:rsidR="00EE1498" w:rsidRPr="00FF7876" w:rsidRDefault="00777EBC" w:rsidP="005A2678">
      <w:pPr>
        <w:spacing w:line="276" w:lineRule="auto"/>
        <w:rPr>
          <w:rFonts w:ascii="Cambria" w:hAnsi="Cambria" w:cs="Arial"/>
          <w:sz w:val="24"/>
          <w:szCs w:val="24"/>
        </w:rPr>
      </w:pPr>
      <w:r w:rsidRPr="00FF7876">
        <w:rPr>
          <w:rFonts w:ascii="Cambria" w:hAnsi="Cambria" w:cs="Arial"/>
          <w:sz w:val="24"/>
          <w:szCs w:val="24"/>
        </w:rPr>
        <w:t>We follow Chetty, Hendren, Jones, and Porter in supplementing our analysis with data from Stephens-</w:t>
      </w:r>
      <w:proofErr w:type="spellStart"/>
      <w:r w:rsidRPr="00FF7876">
        <w:rPr>
          <w:rFonts w:ascii="Cambria" w:hAnsi="Cambria" w:cs="Arial"/>
          <w:sz w:val="24"/>
          <w:szCs w:val="24"/>
        </w:rPr>
        <w:t>Davidowitz</w:t>
      </w:r>
      <w:proofErr w:type="spellEnd"/>
      <w:r w:rsidRPr="00FF7876">
        <w:rPr>
          <w:rFonts w:ascii="Cambria" w:hAnsi="Cambria" w:cs="Arial"/>
          <w:sz w:val="24"/>
          <w:szCs w:val="24"/>
        </w:rPr>
        <w:t xml:space="preserve"> on the prevalence of anti-black Google searches in the metropolitan area.</w:t>
      </w:r>
      <w:r w:rsidRPr="00FF7876">
        <w:rPr>
          <w:rStyle w:val="EndnoteReference"/>
          <w:rFonts w:ascii="Cambria" w:hAnsi="Cambria" w:cs="Arial"/>
          <w:sz w:val="24"/>
          <w:szCs w:val="24"/>
        </w:rPr>
        <w:endnoteReference w:id="21"/>
      </w:r>
      <w:r w:rsidRPr="00FF7876">
        <w:rPr>
          <w:rFonts w:ascii="Cambria" w:hAnsi="Cambria" w:cs="Arial"/>
          <w:sz w:val="24"/>
          <w:szCs w:val="24"/>
        </w:rPr>
        <w:t xml:space="preserve"> </w:t>
      </w:r>
      <w:r w:rsidRPr="009C465E">
        <w:rPr>
          <w:rFonts w:ascii="Cambria" w:hAnsi="Cambria" w:cs="Arial"/>
          <w:sz w:val="24"/>
          <w:szCs w:val="24"/>
        </w:rPr>
        <w:t>In the absence of representative survey data at the metropolitan scale on racist beliefs, this metric is one of the few potential indicators of racist or anti-black sentiment available</w:t>
      </w:r>
      <w:r w:rsidRPr="00FF7876">
        <w:rPr>
          <w:rFonts w:ascii="Cambria" w:hAnsi="Cambria" w:cs="Arial"/>
          <w:sz w:val="24"/>
          <w:szCs w:val="24"/>
        </w:rPr>
        <w:t>. If racism is a factor in the devaluation of black homes, and Google searches that use anti-black slang indicate racism, then this metric may explain some of the variation in devaluation.</w:t>
      </w:r>
      <w:r w:rsidR="00EE1498" w:rsidRPr="00FF7876">
        <w:rPr>
          <w:rFonts w:ascii="Cambria" w:hAnsi="Cambria" w:cs="Arial"/>
          <w:sz w:val="24"/>
          <w:szCs w:val="24"/>
        </w:rPr>
        <w:t xml:space="preserve"> </w:t>
      </w:r>
    </w:p>
    <w:p w14:paraId="06C4DB6A" w14:textId="77777777" w:rsidR="00777EBC" w:rsidRDefault="00EE1498" w:rsidP="005A2678">
      <w:pPr>
        <w:spacing w:line="276" w:lineRule="auto"/>
        <w:rPr>
          <w:rFonts w:ascii="Cambria" w:hAnsi="Cambria" w:cs="Arial"/>
          <w:sz w:val="24"/>
          <w:szCs w:val="24"/>
        </w:rPr>
      </w:pPr>
      <w:r w:rsidRPr="00FF7876">
        <w:rPr>
          <w:rFonts w:ascii="Cambria" w:hAnsi="Cambria" w:cs="Arial"/>
          <w:sz w:val="24"/>
          <w:szCs w:val="24"/>
        </w:rPr>
        <w:t>We further supplement the analysis with a standard measure of segregation, the dissimilarity index, which measures the unevenness of racial group residency across census tracts. We construct this measure using the same 2012-2016 American Community Survey data used in the rest of the analysis.</w:t>
      </w:r>
    </w:p>
    <w:p w14:paraId="49222FFF" w14:textId="77777777" w:rsidR="003C1483" w:rsidRPr="00E820A5" w:rsidRDefault="003C1483" w:rsidP="005A2678">
      <w:pPr>
        <w:spacing w:line="276" w:lineRule="auto"/>
        <w:ind w:firstLine="720"/>
        <w:rPr>
          <w:rFonts w:ascii="Cambria" w:hAnsi="Cambria" w:cs="Arial"/>
          <w:i/>
          <w:sz w:val="24"/>
          <w:szCs w:val="24"/>
          <w:rPrChange w:id="196" w:author="david jackson" w:date="2018-10-16T14:47:00Z">
            <w:rPr>
              <w:rFonts w:ascii="Cambria" w:hAnsi="Cambria" w:cs="Arial"/>
              <w:sz w:val="24"/>
              <w:szCs w:val="24"/>
            </w:rPr>
          </w:rPrChange>
        </w:rPr>
      </w:pPr>
      <w:r w:rsidRPr="00E820A5">
        <w:rPr>
          <w:rFonts w:ascii="Cambria" w:hAnsi="Cambria"/>
          <w:i/>
          <w:iCs/>
          <w:sz w:val="24"/>
          <w:szCs w:val="24"/>
          <w:rPrChange w:id="197" w:author="david jackson" w:date="2018-10-16T14:47:00Z">
            <w:rPr>
              <w:rFonts w:ascii="Cambria" w:hAnsi="Cambria"/>
              <w:iCs/>
              <w:sz w:val="24"/>
              <w:szCs w:val="24"/>
            </w:rPr>
          </w:rPrChange>
        </w:rPr>
        <w:t>Household income and educational attainment</w:t>
      </w:r>
    </w:p>
    <w:p w14:paraId="3F983635" w14:textId="0657BCA5" w:rsidR="003C1483" w:rsidRPr="003C1483" w:rsidRDefault="003C1483" w:rsidP="005A2678">
      <w:pPr>
        <w:spacing w:line="276" w:lineRule="auto"/>
        <w:rPr>
          <w:rFonts w:ascii="Cambria" w:hAnsi="Cambria"/>
          <w:iCs/>
          <w:sz w:val="24"/>
          <w:szCs w:val="24"/>
        </w:rPr>
      </w:pPr>
      <w:r w:rsidRPr="003C1483">
        <w:rPr>
          <w:rFonts w:ascii="Cambria" w:hAnsi="Cambria"/>
          <w:iCs/>
          <w:sz w:val="24"/>
          <w:szCs w:val="24"/>
        </w:rPr>
        <w:t>We did not include household income or education directly in our model to estimate devaluation. Income and education reflect the buying power of individuals, and naturally, both tend to rise along with home values. Including them in the model would essential</w:t>
      </w:r>
      <w:ins w:id="198" w:author="david jackson" w:date="2018-10-16T14:47:00Z">
        <w:r w:rsidR="00516608">
          <w:rPr>
            <w:rFonts w:ascii="Cambria" w:hAnsi="Cambria"/>
            <w:iCs/>
            <w:sz w:val="24"/>
            <w:szCs w:val="24"/>
          </w:rPr>
          <w:t>ly</w:t>
        </w:r>
      </w:ins>
      <w:r w:rsidRPr="003C1483">
        <w:rPr>
          <w:rFonts w:ascii="Cambria" w:hAnsi="Cambria"/>
          <w:iCs/>
          <w:sz w:val="24"/>
          <w:szCs w:val="24"/>
        </w:rPr>
        <w:t xml:space="preserve"> test whether homes in black neighborhoods are over or under-valued relative to the purchasing power of residents; in other words, it would be estimating the affordability of housing. Th</w:t>
      </w:r>
      <w:ins w:id="199" w:author="david jackson" w:date="2018-10-16T14:47:00Z">
        <w:r w:rsidR="00516608">
          <w:rPr>
            <w:rFonts w:ascii="Cambria" w:hAnsi="Cambria"/>
            <w:iCs/>
            <w:sz w:val="24"/>
            <w:szCs w:val="24"/>
          </w:rPr>
          <w:t>at</w:t>
        </w:r>
      </w:ins>
      <w:del w:id="200" w:author="david jackson" w:date="2018-10-16T14:47:00Z">
        <w:r w:rsidRPr="003C1483" w:rsidDel="00516608">
          <w:rPr>
            <w:rFonts w:ascii="Cambria" w:hAnsi="Cambria"/>
            <w:iCs/>
            <w:sz w:val="24"/>
            <w:szCs w:val="24"/>
          </w:rPr>
          <w:delText>is</w:delText>
        </w:r>
      </w:del>
      <w:r w:rsidRPr="003C1483">
        <w:rPr>
          <w:rFonts w:ascii="Cambria" w:hAnsi="Cambria"/>
          <w:iCs/>
          <w:sz w:val="24"/>
          <w:szCs w:val="24"/>
        </w:rPr>
        <w:t xml:space="preserve"> is a different question than the one we ask here, which is whether homes are over or under-valued in black neighborhoods based on the qualities of the home and neighborhood in a given metropolitan housing market. People who live outside of the neighborhood are potential buyers and so should be considered part of the market. Since we control for metropolitan area fixed effects, this is already captured in our analysis.</w:t>
      </w:r>
    </w:p>
    <w:p w14:paraId="4D6470A9" w14:textId="6920B1BB" w:rsidR="003C1483" w:rsidRPr="003C1483" w:rsidRDefault="003C1483" w:rsidP="005A2678">
      <w:pPr>
        <w:spacing w:line="276" w:lineRule="auto"/>
        <w:rPr>
          <w:rFonts w:ascii="Cambria" w:hAnsi="Cambria" w:cs="Arial"/>
          <w:sz w:val="24"/>
          <w:szCs w:val="24"/>
        </w:rPr>
      </w:pPr>
      <w:r w:rsidRPr="003C1483">
        <w:rPr>
          <w:rFonts w:ascii="Cambria" w:hAnsi="Cambria"/>
          <w:iCs/>
          <w:sz w:val="24"/>
          <w:szCs w:val="24"/>
        </w:rPr>
        <w:lastRenderedPageBreak/>
        <w:t xml:space="preserve">To understand the consequences of omitting income and education in our model, we ran our preferred specification—a regression of the list price per square foot on our full model—while including median household income and the share of residents with a bachelor’s degree or higher. Both are significant and positively related to home values, as expected, but their inclusion has no effect on our main variable of interest—the black population share. Our devaluation estimate </w:t>
      </w:r>
      <w:del w:id="201" w:author="david jackson" w:date="2018-10-16T14:48:00Z">
        <w:r w:rsidRPr="003C1483" w:rsidDel="004F24AD">
          <w:rPr>
            <w:rFonts w:ascii="Cambria" w:hAnsi="Cambria"/>
            <w:iCs/>
            <w:sz w:val="24"/>
            <w:szCs w:val="24"/>
          </w:rPr>
          <w:delText xml:space="preserve">while </w:delText>
        </w:r>
      </w:del>
      <w:r w:rsidRPr="003C1483">
        <w:rPr>
          <w:rFonts w:ascii="Cambria" w:hAnsi="Cambria"/>
          <w:iCs/>
          <w:sz w:val="24"/>
          <w:szCs w:val="24"/>
        </w:rPr>
        <w:t>excluding income and education in this model is -22.7</w:t>
      </w:r>
      <w:del w:id="202" w:author="david jackson" w:date="2018-10-16T14:48:00Z">
        <w:r w:rsidRPr="003C1483" w:rsidDel="007875A3">
          <w:rPr>
            <w:rFonts w:ascii="Cambria" w:hAnsi="Cambria"/>
            <w:iCs/>
            <w:sz w:val="24"/>
            <w:szCs w:val="24"/>
          </w:rPr>
          <w:delText xml:space="preserve">%, </w:delText>
        </w:r>
      </w:del>
      <w:ins w:id="203" w:author="david jackson" w:date="2018-10-16T14:48:00Z">
        <w:r w:rsidR="007875A3">
          <w:rPr>
            <w:rFonts w:ascii="Cambria" w:hAnsi="Cambria"/>
            <w:iCs/>
            <w:sz w:val="24"/>
            <w:szCs w:val="24"/>
          </w:rPr>
          <w:t xml:space="preserve"> percent</w:t>
        </w:r>
        <w:r w:rsidR="007875A3" w:rsidRPr="003C1483">
          <w:rPr>
            <w:rFonts w:ascii="Cambria" w:hAnsi="Cambria"/>
            <w:iCs/>
            <w:sz w:val="24"/>
            <w:szCs w:val="24"/>
          </w:rPr>
          <w:t xml:space="preserve">, </w:t>
        </w:r>
      </w:ins>
      <w:r w:rsidRPr="003C1483">
        <w:rPr>
          <w:rFonts w:ascii="Cambria" w:hAnsi="Cambria"/>
          <w:iCs/>
          <w:sz w:val="24"/>
          <w:szCs w:val="24"/>
        </w:rPr>
        <w:t>whereas it is -21.7</w:t>
      </w:r>
      <w:del w:id="204" w:author="david jackson" w:date="2018-10-16T14:48:00Z">
        <w:r w:rsidRPr="003C1483" w:rsidDel="007875A3">
          <w:rPr>
            <w:rFonts w:ascii="Cambria" w:hAnsi="Cambria"/>
            <w:iCs/>
            <w:sz w:val="24"/>
            <w:szCs w:val="24"/>
          </w:rPr>
          <w:delText xml:space="preserve">% </w:delText>
        </w:r>
      </w:del>
      <w:ins w:id="205" w:author="david jackson" w:date="2018-10-16T14:48:00Z">
        <w:r w:rsidR="007875A3">
          <w:rPr>
            <w:rFonts w:ascii="Cambria" w:hAnsi="Cambria"/>
            <w:iCs/>
            <w:sz w:val="24"/>
            <w:szCs w:val="24"/>
          </w:rPr>
          <w:t xml:space="preserve"> percent</w:t>
        </w:r>
        <w:r w:rsidR="007875A3" w:rsidRPr="003C1483">
          <w:rPr>
            <w:rFonts w:ascii="Cambria" w:hAnsi="Cambria"/>
            <w:iCs/>
            <w:sz w:val="24"/>
            <w:szCs w:val="24"/>
          </w:rPr>
          <w:t xml:space="preserve"> </w:t>
        </w:r>
      </w:ins>
      <w:r w:rsidRPr="003C1483">
        <w:rPr>
          <w:rFonts w:ascii="Cambria" w:hAnsi="Cambria"/>
          <w:iCs/>
          <w:sz w:val="24"/>
          <w:szCs w:val="24"/>
        </w:rPr>
        <w:t>if we include them. We infer from this that home affordability patterns are similar for home</w:t>
      </w:r>
      <w:del w:id="206" w:author="david jackson" w:date="2018-10-16T14:49:00Z">
        <w:r w:rsidRPr="003C1483" w:rsidDel="00DD2375">
          <w:rPr>
            <w:rFonts w:ascii="Cambria" w:hAnsi="Cambria"/>
            <w:iCs/>
            <w:sz w:val="24"/>
            <w:szCs w:val="24"/>
          </w:rPr>
          <w:delText>-</w:delText>
        </w:r>
      </w:del>
      <w:r w:rsidRPr="003C1483">
        <w:rPr>
          <w:rFonts w:ascii="Cambria" w:hAnsi="Cambria"/>
          <w:iCs/>
          <w:sz w:val="24"/>
          <w:szCs w:val="24"/>
        </w:rPr>
        <w:t>owners in majority black neighborhoods and those outside them, controlling for everything else we see about the home and neighborhood. This result reinforces are finding that homes are devalued in black neighborhoods in large part because they are in black neighborhoods, and not only because the homes or neighborhoods have less desirable features</w:t>
      </w:r>
    </w:p>
    <w:p w14:paraId="2142E255" w14:textId="77777777" w:rsidR="005F128A" w:rsidRPr="00FF7876" w:rsidRDefault="00C77101" w:rsidP="005A2678">
      <w:pPr>
        <w:spacing w:line="276" w:lineRule="auto"/>
        <w:rPr>
          <w:rFonts w:ascii="Cambria" w:hAnsi="Cambria" w:cs="Helvetica"/>
          <w:b/>
          <w:color w:val="030A13"/>
          <w:sz w:val="24"/>
          <w:szCs w:val="24"/>
          <w:shd w:val="clear" w:color="auto" w:fill="FFFFFF"/>
        </w:rPr>
      </w:pPr>
      <w:r w:rsidRPr="00FF7876">
        <w:rPr>
          <w:rFonts w:ascii="Cambria" w:hAnsi="Cambria" w:cs="Helvetica"/>
          <w:b/>
          <w:color w:val="030A13"/>
          <w:sz w:val="24"/>
          <w:szCs w:val="24"/>
          <w:shd w:val="clear" w:color="auto" w:fill="FFFFFF"/>
        </w:rPr>
        <w:t>FINDINGS</w:t>
      </w:r>
    </w:p>
    <w:p w14:paraId="1DF18FAD" w14:textId="77777777" w:rsidR="003E304A" w:rsidRPr="00FF7876" w:rsidRDefault="003E304A" w:rsidP="005A2678">
      <w:pPr>
        <w:spacing w:line="276" w:lineRule="auto"/>
        <w:rPr>
          <w:rFonts w:ascii="Cambria" w:hAnsi="Cambria" w:cs="Helvetica"/>
          <w:b/>
          <w:color w:val="030A13"/>
          <w:sz w:val="24"/>
          <w:szCs w:val="24"/>
          <w:shd w:val="clear" w:color="auto" w:fill="FFFFFF"/>
        </w:rPr>
      </w:pPr>
      <w:r w:rsidRPr="00FF7876">
        <w:rPr>
          <w:rFonts w:ascii="Cambria" w:hAnsi="Cambria" w:cs="Helvetica"/>
          <w:b/>
          <w:color w:val="030A13"/>
          <w:sz w:val="24"/>
          <w:szCs w:val="24"/>
          <w:shd w:val="clear" w:color="auto" w:fill="FFFFFF"/>
        </w:rPr>
        <w:t>In U.S. metropolitan areas, 10</w:t>
      </w:r>
      <w:r w:rsidR="002941C6">
        <w:rPr>
          <w:rFonts w:ascii="Cambria" w:hAnsi="Cambria" w:cs="Helvetica"/>
          <w:b/>
          <w:color w:val="030A13"/>
          <w:sz w:val="24"/>
          <w:szCs w:val="24"/>
          <w:shd w:val="clear" w:color="auto" w:fill="FFFFFF"/>
        </w:rPr>
        <w:t xml:space="preserve"> percent</w:t>
      </w:r>
      <w:r w:rsidRPr="00FF7876">
        <w:rPr>
          <w:rFonts w:ascii="Cambria" w:hAnsi="Cambria" w:cs="Helvetica"/>
          <w:b/>
          <w:color w:val="030A13"/>
          <w:sz w:val="24"/>
          <w:szCs w:val="24"/>
          <w:shd w:val="clear" w:color="auto" w:fill="FFFFFF"/>
        </w:rPr>
        <w:t xml:space="preserve"> of neighborhoods are majority black, and they are home to 41</w:t>
      </w:r>
      <w:r w:rsidR="002941C6">
        <w:rPr>
          <w:rFonts w:ascii="Cambria" w:hAnsi="Cambria" w:cs="Helvetica"/>
          <w:b/>
          <w:color w:val="030A13"/>
          <w:sz w:val="24"/>
          <w:szCs w:val="24"/>
          <w:shd w:val="clear" w:color="auto" w:fill="FFFFFF"/>
        </w:rPr>
        <w:t xml:space="preserve"> percent</w:t>
      </w:r>
      <w:r w:rsidRPr="00FF7876">
        <w:rPr>
          <w:rFonts w:ascii="Cambria" w:hAnsi="Cambria" w:cs="Helvetica"/>
          <w:b/>
          <w:color w:val="030A13"/>
          <w:sz w:val="24"/>
          <w:szCs w:val="24"/>
          <w:shd w:val="clear" w:color="auto" w:fill="FFFFFF"/>
        </w:rPr>
        <w:t xml:space="preserve"> of the black population living in metropolitan areas and 37</w:t>
      </w:r>
      <w:r w:rsidR="002941C6">
        <w:rPr>
          <w:rFonts w:ascii="Cambria" w:hAnsi="Cambria" w:cs="Helvetica"/>
          <w:b/>
          <w:color w:val="030A13"/>
          <w:sz w:val="24"/>
          <w:szCs w:val="24"/>
          <w:shd w:val="clear" w:color="auto" w:fill="FFFFFF"/>
        </w:rPr>
        <w:t xml:space="preserve"> percent</w:t>
      </w:r>
      <w:r w:rsidRPr="00FF7876">
        <w:rPr>
          <w:rFonts w:ascii="Cambria" w:hAnsi="Cambria" w:cs="Helvetica"/>
          <w:b/>
          <w:color w:val="030A13"/>
          <w:sz w:val="24"/>
          <w:szCs w:val="24"/>
          <w:shd w:val="clear" w:color="auto" w:fill="FFFFFF"/>
        </w:rPr>
        <w:t xml:space="preserve"> of the U.S. black population. </w:t>
      </w:r>
    </w:p>
    <w:p w14:paraId="5721AD8C" w14:textId="77777777" w:rsidR="003E304A" w:rsidRPr="00FF7876" w:rsidRDefault="00D04ABB" w:rsidP="005A2678">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Black Americans are highly urbanized. 90</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live in metropolitan areas, compared to 86</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of all U.S. residents. And decades after the Civil Rights movement, blacks remain highly segregated. Though blacks comprise just 12</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of the U.S. population, 70</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live in neighborhoods that are over 20</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black, and 41</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live in majority black neighborhoods.</w:t>
      </w:r>
    </w:p>
    <w:p w14:paraId="420BBB8F" w14:textId="77777777" w:rsidR="002F0211" w:rsidRPr="00FF7876" w:rsidRDefault="00D04ABB" w:rsidP="005A2678">
      <w:pPr>
        <w:spacing w:line="276" w:lineRule="auto"/>
        <w:rPr>
          <w:rFonts w:ascii="Cambria" w:hAnsi="Cambria" w:cs="Helvetica"/>
          <w:color w:val="030A13"/>
          <w:sz w:val="24"/>
          <w:szCs w:val="24"/>
          <w:shd w:val="clear" w:color="auto" w:fill="FFFFFF"/>
        </w:rPr>
      </w:pPr>
      <w:r w:rsidRPr="00E65FCE">
        <w:rPr>
          <w:rFonts w:ascii="Cambria" w:hAnsi="Cambria" w:cs="Helvetica"/>
          <w:color w:val="030A13"/>
          <w:sz w:val="24"/>
          <w:szCs w:val="24"/>
          <w:shd w:val="clear" w:color="auto" w:fill="FFFFFF"/>
        </w:rPr>
        <w:t>These</w:t>
      </w:r>
      <w:r w:rsidR="00935B52" w:rsidRPr="00E65FCE">
        <w:rPr>
          <w:rFonts w:ascii="Cambria" w:hAnsi="Cambria" w:cs="Helvetica"/>
          <w:color w:val="030A13"/>
          <w:sz w:val="24"/>
          <w:szCs w:val="24"/>
          <w:shd w:val="clear" w:color="auto" w:fill="FFFFFF"/>
        </w:rPr>
        <w:t xml:space="preserve"> majority black neighborhoods may be overlooked as sites for economic development, but they contain important assets</w:t>
      </w:r>
      <w:r w:rsidR="002F0211" w:rsidRPr="00E65FCE">
        <w:rPr>
          <w:rFonts w:ascii="Cambria" w:hAnsi="Cambria" w:cs="Helvetica"/>
          <w:color w:val="030A13"/>
          <w:sz w:val="24"/>
          <w:szCs w:val="24"/>
          <w:shd w:val="clear" w:color="auto" w:fill="FFFFFF"/>
        </w:rPr>
        <w:t>, in terms of people, public infrastructure, and wealth</w:t>
      </w:r>
      <w:r w:rsidR="00935B52" w:rsidRPr="00E65FCE">
        <w:rPr>
          <w:rFonts w:ascii="Cambria" w:hAnsi="Cambria" w:cs="Helvetica"/>
          <w:color w:val="030A13"/>
          <w:sz w:val="24"/>
          <w:szCs w:val="24"/>
          <w:shd w:val="clear" w:color="auto" w:fill="FFFFFF"/>
        </w:rPr>
        <w:t>.</w:t>
      </w:r>
      <w:r w:rsidRPr="00FF7876">
        <w:rPr>
          <w:rFonts w:ascii="Cambria" w:hAnsi="Cambria" w:cs="Helvetica"/>
          <w:color w:val="030A13"/>
          <w:sz w:val="24"/>
          <w:szCs w:val="24"/>
          <w:shd w:val="clear" w:color="auto" w:fill="FFFFFF"/>
        </w:rPr>
        <w:t xml:space="preserve"> </w:t>
      </w:r>
    </w:p>
    <w:p w14:paraId="572745C6" w14:textId="0245D904" w:rsidR="003E304A" w:rsidRPr="00FF7876" w:rsidRDefault="00935B52" w:rsidP="005A2678">
      <w:pPr>
        <w:spacing w:line="276" w:lineRule="auto"/>
        <w:rPr>
          <w:rFonts w:ascii="Cambria" w:hAnsi="Cambria" w:cs="Helvetica"/>
          <w:b/>
          <w:color w:val="030A13"/>
          <w:sz w:val="24"/>
          <w:szCs w:val="24"/>
          <w:shd w:val="clear" w:color="auto" w:fill="FFFFFF"/>
        </w:rPr>
      </w:pPr>
      <w:r w:rsidRPr="00FF7876">
        <w:rPr>
          <w:rFonts w:ascii="Cambria" w:hAnsi="Cambria" w:cs="Helvetica"/>
          <w:color w:val="030A13"/>
          <w:sz w:val="24"/>
          <w:szCs w:val="24"/>
          <w:shd w:val="clear" w:color="auto" w:fill="FFFFFF"/>
        </w:rPr>
        <w:t>M</w:t>
      </w:r>
      <w:r w:rsidR="00D04ABB" w:rsidRPr="00FF7876">
        <w:rPr>
          <w:rFonts w:ascii="Cambria" w:hAnsi="Cambria" w:cs="Helvetica"/>
          <w:color w:val="030A13"/>
          <w:sz w:val="24"/>
          <w:szCs w:val="24"/>
          <w:shd w:val="clear" w:color="auto" w:fill="FFFFFF"/>
        </w:rPr>
        <w:t xml:space="preserve">ajority black neighborhoods </w:t>
      </w:r>
      <w:r w:rsidRPr="00FF7876">
        <w:rPr>
          <w:rFonts w:ascii="Cambria" w:hAnsi="Cambria" w:cs="Helvetica"/>
          <w:color w:val="030A13"/>
          <w:sz w:val="24"/>
          <w:szCs w:val="24"/>
          <w:shd w:val="clear" w:color="auto" w:fill="FFFFFF"/>
        </w:rPr>
        <w:t xml:space="preserve">in metropolitan areas </w:t>
      </w:r>
      <w:r w:rsidR="001D7DBB" w:rsidRPr="00FF7876">
        <w:rPr>
          <w:rFonts w:ascii="Cambria" w:hAnsi="Cambria" w:cs="Helvetica"/>
          <w:color w:val="030A13"/>
          <w:sz w:val="24"/>
          <w:szCs w:val="24"/>
          <w:shd w:val="clear" w:color="auto" w:fill="FFFFFF"/>
        </w:rPr>
        <w:t xml:space="preserve">are </w:t>
      </w:r>
      <w:ins w:id="207" w:author="david jackson" w:date="2018-10-16T14:54:00Z">
        <w:r w:rsidR="00F137CE">
          <w:rPr>
            <w:rFonts w:ascii="Cambria" w:hAnsi="Cambria" w:cs="Helvetica"/>
            <w:color w:val="030A13"/>
            <w:sz w:val="24"/>
            <w:szCs w:val="24"/>
            <w:shd w:val="clear" w:color="auto" w:fill="FFFFFF"/>
          </w:rPr>
          <w:t xml:space="preserve">also </w:t>
        </w:r>
      </w:ins>
      <w:r w:rsidR="001D7DBB" w:rsidRPr="00FF7876">
        <w:rPr>
          <w:rFonts w:ascii="Cambria" w:hAnsi="Cambria" w:cs="Helvetica"/>
          <w:color w:val="030A13"/>
          <w:sz w:val="24"/>
          <w:szCs w:val="24"/>
          <w:shd w:val="clear" w:color="auto" w:fill="FFFFFF"/>
        </w:rPr>
        <w:t xml:space="preserve">home to </w:t>
      </w:r>
      <w:r w:rsidR="001D7DBB" w:rsidRPr="00E65FCE">
        <w:rPr>
          <w:rFonts w:ascii="Cambria" w:hAnsi="Cambria" w:cs="Helvetica"/>
          <w:color w:val="030A13"/>
          <w:sz w:val="24"/>
          <w:szCs w:val="24"/>
          <w:shd w:val="clear" w:color="auto" w:fill="FFFFFF"/>
        </w:rPr>
        <w:t>14.4</w:t>
      </w:r>
      <w:r w:rsidRPr="00E65FCE">
        <w:rPr>
          <w:rFonts w:ascii="Cambria" w:hAnsi="Cambria" w:cs="Helvetica"/>
          <w:color w:val="030A13"/>
          <w:sz w:val="24"/>
          <w:szCs w:val="24"/>
          <w:shd w:val="clear" w:color="auto" w:fill="FFFFFF"/>
        </w:rPr>
        <w:t xml:space="preserve"> million</w:t>
      </w:r>
      <w:r w:rsidR="001D7DBB" w:rsidRPr="00E65FCE">
        <w:rPr>
          <w:rFonts w:ascii="Cambria" w:hAnsi="Cambria" w:cs="Helvetica"/>
          <w:color w:val="030A13"/>
          <w:sz w:val="24"/>
          <w:szCs w:val="24"/>
          <w:shd w:val="clear" w:color="auto" w:fill="FFFFFF"/>
        </w:rPr>
        <w:t xml:space="preserve"> non-Hispanic black</w:t>
      </w:r>
      <w:r w:rsidR="001D7DBB" w:rsidRPr="00FF7876">
        <w:rPr>
          <w:rFonts w:ascii="Cambria" w:hAnsi="Cambria" w:cs="Helvetica"/>
          <w:color w:val="030A13"/>
          <w:sz w:val="24"/>
          <w:szCs w:val="24"/>
          <w:shd w:val="clear" w:color="auto" w:fill="FFFFFF"/>
        </w:rPr>
        <w:t xml:space="preserve"> residents and 5 million residents from other racial and ethnic groups. </w:t>
      </w:r>
      <w:r w:rsidRPr="00FF7876">
        <w:rPr>
          <w:rFonts w:ascii="Cambria" w:hAnsi="Cambria" w:cs="Helvetica"/>
          <w:color w:val="030A13"/>
          <w:sz w:val="24"/>
          <w:szCs w:val="24"/>
          <w:shd w:val="clear" w:color="auto" w:fill="FFFFFF"/>
        </w:rPr>
        <w:t xml:space="preserve">They also </w:t>
      </w:r>
      <w:del w:id="208" w:author="david jackson" w:date="2018-10-16T14:54:00Z">
        <w:r w:rsidRPr="00FF7876" w:rsidDel="007C68BE">
          <w:rPr>
            <w:rFonts w:ascii="Cambria" w:hAnsi="Cambria" w:cs="Helvetica"/>
            <w:color w:val="030A13"/>
            <w:sz w:val="24"/>
            <w:szCs w:val="24"/>
            <w:shd w:val="clear" w:color="auto" w:fill="FFFFFF"/>
          </w:rPr>
          <w:delText>are home to</w:delText>
        </w:r>
      </w:del>
      <w:ins w:id="209" w:author="david jackson" w:date="2018-10-16T14:54:00Z">
        <w:r w:rsidR="007C68BE">
          <w:rPr>
            <w:rFonts w:ascii="Cambria" w:hAnsi="Cambria" w:cs="Helvetica"/>
            <w:color w:val="030A13"/>
            <w:sz w:val="24"/>
            <w:szCs w:val="24"/>
            <w:shd w:val="clear" w:color="auto" w:fill="FFFFFF"/>
          </w:rPr>
          <w:t>house</w:t>
        </w:r>
      </w:ins>
      <w:r w:rsidRPr="00FF7876">
        <w:rPr>
          <w:rFonts w:ascii="Cambria" w:hAnsi="Cambria" w:cs="Helvetica"/>
          <w:color w:val="030A13"/>
          <w:sz w:val="24"/>
          <w:szCs w:val="24"/>
          <w:shd w:val="clear" w:color="auto" w:fill="FFFFFF"/>
        </w:rPr>
        <w:t xml:space="preserve"> a large portion of the nation’s human capital, in that </w:t>
      </w:r>
      <w:r w:rsidR="00460E1C">
        <w:rPr>
          <w:rFonts w:ascii="Cambria" w:hAnsi="Cambria" w:cs="Helvetica"/>
          <w:color w:val="030A13"/>
          <w:sz w:val="24"/>
          <w:szCs w:val="24"/>
          <w:shd w:val="clear" w:color="auto" w:fill="FFFFFF"/>
        </w:rPr>
        <w:t>2.3 million</w:t>
      </w:r>
      <w:r w:rsidRPr="00FF7876">
        <w:rPr>
          <w:rFonts w:ascii="Cambria" w:hAnsi="Cambria" w:cs="Helvetica"/>
          <w:color w:val="030A13"/>
          <w:sz w:val="24"/>
          <w:szCs w:val="24"/>
          <w:shd w:val="clear" w:color="auto" w:fill="FFFFFF"/>
        </w:rPr>
        <w:t xml:space="preserve"> adults 25 and older call majority black neighborhoods their home, representing 5</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of the nation’s </w:t>
      </w:r>
      <w:r w:rsidR="00C8575C" w:rsidRPr="00FF7876">
        <w:rPr>
          <w:rFonts w:ascii="Cambria" w:hAnsi="Cambria" w:cs="Helvetica"/>
          <w:color w:val="030A13"/>
          <w:sz w:val="24"/>
          <w:szCs w:val="24"/>
          <w:shd w:val="clear" w:color="auto" w:fill="FFFFFF"/>
        </w:rPr>
        <w:t xml:space="preserve">metropolitan </w:t>
      </w:r>
      <w:r w:rsidRPr="00FF7876">
        <w:rPr>
          <w:rFonts w:ascii="Cambria" w:hAnsi="Cambria" w:cs="Helvetica"/>
          <w:color w:val="030A13"/>
          <w:sz w:val="24"/>
          <w:szCs w:val="24"/>
          <w:shd w:val="clear" w:color="auto" w:fill="FFFFFF"/>
        </w:rPr>
        <w:t>population with a bachelor’s degree</w:t>
      </w:r>
      <w:r w:rsidR="00C8575C" w:rsidRPr="00FF7876">
        <w:rPr>
          <w:rFonts w:ascii="Cambria" w:hAnsi="Cambria" w:cs="Helvetica"/>
          <w:color w:val="030A13"/>
          <w:sz w:val="24"/>
          <w:szCs w:val="24"/>
          <w:shd w:val="clear" w:color="auto" w:fill="FFFFFF"/>
        </w:rPr>
        <w:t>, and 10</w:t>
      </w:r>
      <w:r w:rsidR="002941C6">
        <w:rPr>
          <w:rFonts w:ascii="Cambria" w:hAnsi="Cambria" w:cs="Helvetica"/>
          <w:color w:val="030A13"/>
          <w:sz w:val="24"/>
          <w:szCs w:val="24"/>
          <w:shd w:val="clear" w:color="auto" w:fill="FFFFFF"/>
        </w:rPr>
        <w:t xml:space="preserve"> percent</w:t>
      </w:r>
      <w:r w:rsidR="00C8575C" w:rsidRPr="00FF7876">
        <w:rPr>
          <w:rFonts w:ascii="Cambria" w:hAnsi="Cambria" w:cs="Helvetica"/>
          <w:color w:val="030A13"/>
          <w:sz w:val="24"/>
          <w:szCs w:val="24"/>
          <w:shd w:val="clear" w:color="auto" w:fill="FFFFFF"/>
        </w:rPr>
        <w:t xml:space="preserve"> of its public schools and 6</w:t>
      </w:r>
      <w:r w:rsidR="002941C6">
        <w:rPr>
          <w:rFonts w:ascii="Cambria" w:hAnsi="Cambria" w:cs="Helvetica"/>
          <w:color w:val="030A13"/>
          <w:sz w:val="24"/>
          <w:szCs w:val="24"/>
          <w:shd w:val="clear" w:color="auto" w:fill="FFFFFF"/>
        </w:rPr>
        <w:t xml:space="preserve"> percent</w:t>
      </w:r>
      <w:r w:rsidR="00C8575C" w:rsidRPr="00FF7876">
        <w:rPr>
          <w:rFonts w:ascii="Cambria" w:hAnsi="Cambria" w:cs="Helvetica"/>
          <w:color w:val="030A13"/>
          <w:sz w:val="24"/>
          <w:szCs w:val="24"/>
          <w:shd w:val="clear" w:color="auto" w:fill="FFFFFF"/>
        </w:rPr>
        <w:t xml:space="preserve"> of its libraries.</w:t>
      </w:r>
    </w:p>
    <w:tbl>
      <w:tblPr>
        <w:tblW w:w="5000" w:type="pct"/>
        <w:tblLook w:val="04A0" w:firstRow="1" w:lastRow="0" w:firstColumn="1" w:lastColumn="0" w:noHBand="0" w:noVBand="1"/>
      </w:tblPr>
      <w:tblGrid>
        <w:gridCol w:w="4498"/>
        <w:gridCol w:w="2239"/>
        <w:gridCol w:w="2623"/>
      </w:tblGrid>
      <w:tr w:rsidR="003E304A" w:rsidRPr="00FF7876" w14:paraId="30CA6D9C" w14:textId="77777777" w:rsidTr="003E304A">
        <w:trPr>
          <w:trHeight w:val="280"/>
        </w:trPr>
        <w:tc>
          <w:tcPr>
            <w:tcW w:w="5000" w:type="pct"/>
            <w:gridSpan w:val="3"/>
            <w:tcBorders>
              <w:top w:val="nil"/>
              <w:left w:val="nil"/>
              <w:bottom w:val="single" w:sz="4" w:space="0" w:color="auto"/>
              <w:right w:val="nil"/>
            </w:tcBorders>
            <w:shd w:val="clear" w:color="auto" w:fill="auto"/>
            <w:vAlign w:val="bottom"/>
            <w:hideMark/>
          </w:tcPr>
          <w:p w14:paraId="18AC9B31" w14:textId="77777777" w:rsidR="003E304A" w:rsidRPr="00FF7876" w:rsidRDefault="003E304A" w:rsidP="005A2678">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The distribution of neighborhoods and black population by exposure to black neighbors in U.S. metropolitan areas, 2012-2016</w:t>
            </w:r>
          </w:p>
        </w:tc>
      </w:tr>
      <w:tr w:rsidR="003E304A" w:rsidRPr="00FF7876" w14:paraId="2253A0DE" w14:textId="77777777" w:rsidTr="003E304A">
        <w:trPr>
          <w:trHeight w:val="1680"/>
        </w:trPr>
        <w:tc>
          <w:tcPr>
            <w:tcW w:w="2403" w:type="pct"/>
            <w:tcBorders>
              <w:top w:val="nil"/>
              <w:left w:val="nil"/>
              <w:bottom w:val="nil"/>
              <w:right w:val="nil"/>
            </w:tcBorders>
            <w:shd w:val="clear" w:color="auto" w:fill="auto"/>
            <w:noWrap/>
            <w:vAlign w:val="bottom"/>
            <w:hideMark/>
          </w:tcPr>
          <w:p w14:paraId="60DBC619" w14:textId="77777777" w:rsidR="003E304A" w:rsidRPr="00FF7876" w:rsidRDefault="003E304A" w:rsidP="00480879">
            <w:pPr>
              <w:spacing w:after="0" w:line="276" w:lineRule="auto"/>
              <w:jc w:val="center"/>
              <w:rPr>
                <w:rFonts w:ascii="Cambria" w:eastAsia="Times New Roman" w:hAnsi="Cambria" w:cs="Arial"/>
                <w:color w:val="000000"/>
                <w:sz w:val="24"/>
                <w:szCs w:val="24"/>
              </w:rPr>
            </w:pPr>
          </w:p>
        </w:tc>
        <w:tc>
          <w:tcPr>
            <w:tcW w:w="1196" w:type="pct"/>
            <w:tcBorders>
              <w:top w:val="nil"/>
              <w:left w:val="nil"/>
              <w:bottom w:val="nil"/>
              <w:right w:val="nil"/>
            </w:tcBorders>
            <w:shd w:val="clear" w:color="auto" w:fill="auto"/>
            <w:vAlign w:val="bottom"/>
            <w:hideMark/>
          </w:tcPr>
          <w:p w14:paraId="6A4B9169"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black metropolitan population</w:t>
            </w:r>
          </w:p>
        </w:tc>
        <w:tc>
          <w:tcPr>
            <w:tcW w:w="1401" w:type="pct"/>
            <w:tcBorders>
              <w:top w:val="nil"/>
              <w:left w:val="nil"/>
              <w:bottom w:val="nil"/>
              <w:right w:val="nil"/>
            </w:tcBorders>
            <w:shd w:val="clear" w:color="auto" w:fill="auto"/>
            <w:vAlign w:val="bottom"/>
            <w:hideMark/>
          </w:tcPr>
          <w:p w14:paraId="70164B4C"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Share of metropolitan neighborhoods</w:t>
            </w:r>
          </w:p>
        </w:tc>
      </w:tr>
      <w:tr w:rsidR="003E304A" w:rsidRPr="00FF7876" w14:paraId="66145B1E" w14:textId="77777777" w:rsidTr="003E304A">
        <w:trPr>
          <w:trHeight w:val="280"/>
        </w:trPr>
        <w:tc>
          <w:tcPr>
            <w:tcW w:w="2403" w:type="pct"/>
            <w:tcBorders>
              <w:top w:val="nil"/>
              <w:left w:val="nil"/>
              <w:bottom w:val="nil"/>
              <w:right w:val="nil"/>
            </w:tcBorders>
            <w:shd w:val="clear" w:color="auto" w:fill="auto"/>
            <w:noWrap/>
            <w:vAlign w:val="bottom"/>
            <w:hideMark/>
          </w:tcPr>
          <w:p w14:paraId="7D4F1AAB"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0% to less than 1%</w:t>
            </w:r>
          </w:p>
        </w:tc>
        <w:tc>
          <w:tcPr>
            <w:tcW w:w="1196" w:type="pct"/>
            <w:tcBorders>
              <w:top w:val="nil"/>
              <w:left w:val="nil"/>
              <w:bottom w:val="nil"/>
              <w:right w:val="nil"/>
            </w:tcBorders>
            <w:shd w:val="clear" w:color="auto" w:fill="auto"/>
            <w:noWrap/>
            <w:vAlign w:val="bottom"/>
            <w:hideMark/>
          </w:tcPr>
          <w:p w14:paraId="5EBF10E6"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w:t>
            </w:r>
          </w:p>
        </w:tc>
        <w:tc>
          <w:tcPr>
            <w:tcW w:w="1401" w:type="pct"/>
            <w:tcBorders>
              <w:top w:val="nil"/>
              <w:left w:val="nil"/>
              <w:bottom w:val="nil"/>
              <w:right w:val="nil"/>
            </w:tcBorders>
            <w:shd w:val="clear" w:color="auto" w:fill="auto"/>
            <w:noWrap/>
            <w:vAlign w:val="bottom"/>
            <w:hideMark/>
          </w:tcPr>
          <w:p w14:paraId="62F82E48"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22%</w:t>
            </w:r>
          </w:p>
        </w:tc>
      </w:tr>
      <w:tr w:rsidR="003E304A" w:rsidRPr="00FF7876" w14:paraId="31F3FF6B" w14:textId="77777777" w:rsidTr="003E304A">
        <w:trPr>
          <w:trHeight w:val="280"/>
        </w:trPr>
        <w:tc>
          <w:tcPr>
            <w:tcW w:w="2403" w:type="pct"/>
            <w:tcBorders>
              <w:top w:val="nil"/>
              <w:left w:val="nil"/>
              <w:bottom w:val="nil"/>
              <w:right w:val="nil"/>
            </w:tcBorders>
            <w:shd w:val="clear" w:color="auto" w:fill="auto"/>
            <w:noWrap/>
            <w:vAlign w:val="bottom"/>
            <w:hideMark/>
          </w:tcPr>
          <w:p w14:paraId="35F87B5F"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1% to less than 5%</w:t>
            </w:r>
          </w:p>
        </w:tc>
        <w:tc>
          <w:tcPr>
            <w:tcW w:w="1196" w:type="pct"/>
            <w:tcBorders>
              <w:top w:val="nil"/>
              <w:left w:val="nil"/>
              <w:bottom w:val="nil"/>
              <w:right w:val="nil"/>
            </w:tcBorders>
            <w:shd w:val="clear" w:color="auto" w:fill="auto"/>
            <w:noWrap/>
            <w:vAlign w:val="bottom"/>
            <w:hideMark/>
          </w:tcPr>
          <w:p w14:paraId="18A1AD74"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w:t>
            </w:r>
          </w:p>
        </w:tc>
        <w:tc>
          <w:tcPr>
            <w:tcW w:w="1401" w:type="pct"/>
            <w:tcBorders>
              <w:top w:val="nil"/>
              <w:left w:val="nil"/>
              <w:bottom w:val="nil"/>
              <w:right w:val="nil"/>
            </w:tcBorders>
            <w:shd w:val="clear" w:color="auto" w:fill="auto"/>
            <w:noWrap/>
            <w:vAlign w:val="bottom"/>
            <w:hideMark/>
          </w:tcPr>
          <w:p w14:paraId="0D87E8A0"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28%</w:t>
            </w:r>
          </w:p>
        </w:tc>
      </w:tr>
      <w:tr w:rsidR="003E304A" w:rsidRPr="00FF7876" w14:paraId="64DEFCC3" w14:textId="77777777" w:rsidTr="003E304A">
        <w:trPr>
          <w:trHeight w:val="280"/>
        </w:trPr>
        <w:tc>
          <w:tcPr>
            <w:tcW w:w="2403" w:type="pct"/>
            <w:tcBorders>
              <w:top w:val="nil"/>
              <w:left w:val="nil"/>
              <w:bottom w:val="nil"/>
              <w:right w:val="nil"/>
            </w:tcBorders>
            <w:shd w:val="clear" w:color="auto" w:fill="auto"/>
            <w:noWrap/>
            <w:vAlign w:val="bottom"/>
            <w:hideMark/>
          </w:tcPr>
          <w:p w14:paraId="789A75AC"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5% to less than 10%</w:t>
            </w:r>
          </w:p>
        </w:tc>
        <w:tc>
          <w:tcPr>
            <w:tcW w:w="1196" w:type="pct"/>
            <w:tcBorders>
              <w:top w:val="nil"/>
              <w:left w:val="nil"/>
              <w:bottom w:val="nil"/>
              <w:right w:val="nil"/>
            </w:tcBorders>
            <w:shd w:val="clear" w:color="auto" w:fill="auto"/>
            <w:noWrap/>
            <w:vAlign w:val="bottom"/>
            <w:hideMark/>
          </w:tcPr>
          <w:p w14:paraId="58A14477"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9%</w:t>
            </w:r>
          </w:p>
        </w:tc>
        <w:tc>
          <w:tcPr>
            <w:tcW w:w="1401" w:type="pct"/>
            <w:tcBorders>
              <w:top w:val="nil"/>
              <w:left w:val="nil"/>
              <w:bottom w:val="nil"/>
              <w:right w:val="nil"/>
            </w:tcBorders>
            <w:shd w:val="clear" w:color="auto" w:fill="auto"/>
            <w:noWrap/>
            <w:vAlign w:val="bottom"/>
            <w:hideMark/>
          </w:tcPr>
          <w:p w14:paraId="3DCC622C"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14%</w:t>
            </w:r>
          </w:p>
        </w:tc>
      </w:tr>
      <w:tr w:rsidR="003E304A" w:rsidRPr="00FF7876" w14:paraId="2FC5C1CB" w14:textId="77777777" w:rsidTr="003E304A">
        <w:trPr>
          <w:trHeight w:val="280"/>
        </w:trPr>
        <w:tc>
          <w:tcPr>
            <w:tcW w:w="2403" w:type="pct"/>
            <w:tcBorders>
              <w:top w:val="nil"/>
              <w:left w:val="nil"/>
              <w:bottom w:val="nil"/>
              <w:right w:val="nil"/>
            </w:tcBorders>
            <w:shd w:val="clear" w:color="auto" w:fill="auto"/>
            <w:noWrap/>
            <w:vAlign w:val="bottom"/>
            <w:hideMark/>
          </w:tcPr>
          <w:p w14:paraId="5993A951"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10% to less than 20%</w:t>
            </w:r>
          </w:p>
        </w:tc>
        <w:tc>
          <w:tcPr>
            <w:tcW w:w="1196" w:type="pct"/>
            <w:tcBorders>
              <w:top w:val="nil"/>
              <w:left w:val="nil"/>
              <w:bottom w:val="nil"/>
              <w:right w:val="nil"/>
            </w:tcBorders>
            <w:shd w:val="clear" w:color="auto" w:fill="auto"/>
            <w:noWrap/>
            <w:vAlign w:val="bottom"/>
            <w:hideMark/>
          </w:tcPr>
          <w:p w14:paraId="10D37886"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15%</w:t>
            </w:r>
          </w:p>
        </w:tc>
        <w:tc>
          <w:tcPr>
            <w:tcW w:w="1401" w:type="pct"/>
            <w:tcBorders>
              <w:top w:val="nil"/>
              <w:left w:val="nil"/>
              <w:bottom w:val="nil"/>
              <w:right w:val="nil"/>
            </w:tcBorders>
            <w:shd w:val="clear" w:color="auto" w:fill="auto"/>
            <w:noWrap/>
            <w:vAlign w:val="bottom"/>
            <w:hideMark/>
          </w:tcPr>
          <w:p w14:paraId="1BC355F8"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13%</w:t>
            </w:r>
          </w:p>
        </w:tc>
      </w:tr>
      <w:tr w:rsidR="003E304A" w:rsidRPr="00FF7876" w14:paraId="18B5CEC3" w14:textId="77777777" w:rsidTr="003E304A">
        <w:trPr>
          <w:trHeight w:val="280"/>
        </w:trPr>
        <w:tc>
          <w:tcPr>
            <w:tcW w:w="2403" w:type="pct"/>
            <w:tcBorders>
              <w:top w:val="nil"/>
              <w:left w:val="nil"/>
              <w:bottom w:val="nil"/>
              <w:right w:val="nil"/>
            </w:tcBorders>
            <w:shd w:val="clear" w:color="auto" w:fill="auto"/>
            <w:noWrap/>
            <w:vAlign w:val="bottom"/>
            <w:hideMark/>
          </w:tcPr>
          <w:p w14:paraId="50A85326"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20% to less than 50%</w:t>
            </w:r>
          </w:p>
        </w:tc>
        <w:tc>
          <w:tcPr>
            <w:tcW w:w="1196" w:type="pct"/>
            <w:tcBorders>
              <w:top w:val="nil"/>
              <w:left w:val="nil"/>
              <w:bottom w:val="nil"/>
              <w:right w:val="nil"/>
            </w:tcBorders>
            <w:shd w:val="clear" w:color="auto" w:fill="auto"/>
            <w:noWrap/>
            <w:vAlign w:val="bottom"/>
            <w:hideMark/>
          </w:tcPr>
          <w:p w14:paraId="648AC0CE"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29%</w:t>
            </w:r>
          </w:p>
        </w:tc>
        <w:tc>
          <w:tcPr>
            <w:tcW w:w="1401" w:type="pct"/>
            <w:tcBorders>
              <w:top w:val="nil"/>
              <w:left w:val="nil"/>
              <w:bottom w:val="nil"/>
              <w:right w:val="nil"/>
            </w:tcBorders>
            <w:shd w:val="clear" w:color="auto" w:fill="auto"/>
            <w:noWrap/>
            <w:vAlign w:val="bottom"/>
            <w:hideMark/>
          </w:tcPr>
          <w:p w14:paraId="3A137D2C"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12%</w:t>
            </w:r>
          </w:p>
        </w:tc>
      </w:tr>
      <w:tr w:rsidR="003E304A" w:rsidRPr="00FF7876" w14:paraId="588F678D" w14:textId="77777777" w:rsidTr="003E304A">
        <w:trPr>
          <w:trHeight w:val="280"/>
        </w:trPr>
        <w:tc>
          <w:tcPr>
            <w:tcW w:w="2403" w:type="pct"/>
            <w:tcBorders>
              <w:top w:val="nil"/>
              <w:left w:val="nil"/>
              <w:bottom w:val="nil"/>
              <w:right w:val="nil"/>
            </w:tcBorders>
            <w:shd w:val="clear" w:color="auto" w:fill="auto"/>
            <w:noWrap/>
            <w:vAlign w:val="bottom"/>
            <w:hideMark/>
          </w:tcPr>
          <w:p w14:paraId="11C9D726"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Blacks 50% or higher</w:t>
            </w:r>
          </w:p>
        </w:tc>
        <w:tc>
          <w:tcPr>
            <w:tcW w:w="1196" w:type="pct"/>
            <w:tcBorders>
              <w:top w:val="nil"/>
              <w:left w:val="nil"/>
              <w:bottom w:val="nil"/>
              <w:right w:val="nil"/>
            </w:tcBorders>
            <w:shd w:val="clear" w:color="auto" w:fill="auto"/>
            <w:noWrap/>
            <w:vAlign w:val="bottom"/>
            <w:hideMark/>
          </w:tcPr>
          <w:p w14:paraId="074F8B26"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41%</w:t>
            </w:r>
          </w:p>
        </w:tc>
        <w:tc>
          <w:tcPr>
            <w:tcW w:w="1401" w:type="pct"/>
            <w:tcBorders>
              <w:top w:val="nil"/>
              <w:left w:val="nil"/>
              <w:bottom w:val="nil"/>
              <w:right w:val="nil"/>
            </w:tcBorders>
            <w:shd w:val="clear" w:color="auto" w:fill="auto"/>
            <w:noWrap/>
            <w:vAlign w:val="bottom"/>
            <w:hideMark/>
          </w:tcPr>
          <w:p w14:paraId="1199E914" w14:textId="77777777" w:rsidR="003E304A" w:rsidRPr="00FF7876" w:rsidRDefault="003E304A"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10%</w:t>
            </w:r>
          </w:p>
        </w:tc>
      </w:tr>
      <w:tr w:rsidR="003E304A" w:rsidRPr="00FF7876" w14:paraId="42F2FDFC" w14:textId="77777777" w:rsidTr="003E304A">
        <w:trPr>
          <w:trHeight w:val="280"/>
        </w:trPr>
        <w:tc>
          <w:tcPr>
            <w:tcW w:w="5000" w:type="pct"/>
            <w:gridSpan w:val="3"/>
            <w:tcBorders>
              <w:top w:val="single" w:sz="4" w:space="0" w:color="auto"/>
              <w:left w:val="nil"/>
              <w:bottom w:val="nil"/>
              <w:right w:val="nil"/>
            </w:tcBorders>
            <w:shd w:val="clear" w:color="auto" w:fill="auto"/>
            <w:vAlign w:val="bottom"/>
            <w:hideMark/>
          </w:tcPr>
          <w:p w14:paraId="10846A69" w14:textId="5D66008A" w:rsidR="003E304A" w:rsidRPr="00063F9B" w:rsidRDefault="003E304A" w:rsidP="00480879">
            <w:pPr>
              <w:spacing w:after="0" w:line="276" w:lineRule="auto"/>
              <w:jc w:val="center"/>
              <w:rPr>
                <w:rFonts w:ascii="Cambria" w:eastAsia="Times New Roman" w:hAnsi="Cambria" w:cs="Arial"/>
                <w:i/>
                <w:color w:val="000000"/>
                <w:sz w:val="24"/>
                <w:szCs w:val="24"/>
                <w:rPrChange w:id="210" w:author="david jackson" w:date="2018-10-16T15:14:00Z">
                  <w:rPr>
                    <w:rFonts w:ascii="Cambria" w:eastAsia="Times New Roman" w:hAnsi="Cambria" w:cs="Arial"/>
                    <w:color w:val="000000"/>
                    <w:sz w:val="24"/>
                    <w:szCs w:val="24"/>
                  </w:rPr>
                </w:rPrChange>
              </w:rPr>
            </w:pPr>
            <w:r w:rsidRPr="00063F9B">
              <w:rPr>
                <w:rFonts w:ascii="Cambria" w:eastAsia="Times New Roman" w:hAnsi="Cambria" w:cs="Arial"/>
                <w:i/>
                <w:color w:val="000000"/>
                <w:sz w:val="24"/>
                <w:szCs w:val="24"/>
                <w:rPrChange w:id="211" w:author="david jackson" w:date="2018-10-16T15:14:00Z">
                  <w:rPr>
                    <w:rFonts w:ascii="Cambria" w:eastAsia="Times New Roman" w:hAnsi="Cambria" w:cs="Arial"/>
                    <w:color w:val="000000"/>
                    <w:sz w:val="24"/>
                    <w:szCs w:val="24"/>
                  </w:rPr>
                </w:rPrChange>
              </w:rPr>
              <w:t>Source: Authors' analysis 2016 American Community Survey 5-year estimates</w:t>
            </w:r>
            <w:del w:id="212" w:author="david jackson" w:date="2018-10-16T15:14:00Z">
              <w:r w:rsidRPr="00063F9B" w:rsidDel="00063F9B">
                <w:rPr>
                  <w:rFonts w:ascii="Cambria" w:eastAsia="Times New Roman" w:hAnsi="Cambria" w:cs="Arial"/>
                  <w:i/>
                  <w:color w:val="000000"/>
                  <w:sz w:val="24"/>
                  <w:szCs w:val="24"/>
                  <w:rPrChange w:id="213" w:author="david jackson" w:date="2018-10-16T15:14:00Z">
                    <w:rPr>
                      <w:rFonts w:ascii="Cambria" w:eastAsia="Times New Roman" w:hAnsi="Cambria" w:cs="Arial"/>
                      <w:color w:val="000000"/>
                      <w:sz w:val="24"/>
                      <w:szCs w:val="24"/>
                    </w:rPr>
                  </w:rPrChange>
                </w:rPr>
                <w:delText>.</w:delText>
              </w:r>
            </w:del>
          </w:p>
        </w:tc>
      </w:tr>
    </w:tbl>
    <w:p w14:paraId="7F067D17" w14:textId="77777777" w:rsidR="003E304A" w:rsidRPr="00FF7876" w:rsidRDefault="003E304A" w:rsidP="00480879">
      <w:pPr>
        <w:spacing w:line="276" w:lineRule="auto"/>
        <w:rPr>
          <w:rFonts w:ascii="Cambria" w:hAnsi="Cambria" w:cs="Helvetica"/>
          <w:b/>
          <w:color w:val="030A13"/>
          <w:sz w:val="24"/>
          <w:szCs w:val="24"/>
          <w:shd w:val="clear" w:color="auto" w:fill="FFFFFF"/>
        </w:rPr>
      </w:pPr>
    </w:p>
    <w:p w14:paraId="36F9E5AD" w14:textId="77777777" w:rsidR="00935B52" w:rsidRPr="00FF7876" w:rsidRDefault="00935B52"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There is also wealth in these neighborhoods. In metropolitan America, there are 3.2 million owner-occupied homes</w:t>
      </w:r>
      <w:r w:rsidR="00460E1C">
        <w:rPr>
          <w:rFonts w:ascii="Cambria" w:hAnsi="Cambria" w:cs="Helvetica"/>
          <w:color w:val="030A13"/>
          <w:sz w:val="24"/>
          <w:szCs w:val="24"/>
          <w:shd w:val="clear" w:color="auto" w:fill="FFFFFF"/>
        </w:rPr>
        <w:t xml:space="preserve"> in majority black neighborhoods</w:t>
      </w:r>
      <w:r w:rsidR="00C8575C" w:rsidRPr="00FF7876">
        <w:rPr>
          <w:rFonts w:ascii="Cambria" w:hAnsi="Cambria" w:cs="Helvetica"/>
          <w:color w:val="030A13"/>
          <w:sz w:val="24"/>
          <w:szCs w:val="24"/>
          <w:shd w:val="clear" w:color="auto" w:fill="FFFFFF"/>
        </w:rPr>
        <w:t>, 5</w:t>
      </w:r>
      <w:r w:rsidR="002941C6">
        <w:rPr>
          <w:rFonts w:ascii="Cambria" w:hAnsi="Cambria" w:cs="Helvetica"/>
          <w:color w:val="030A13"/>
          <w:sz w:val="24"/>
          <w:szCs w:val="24"/>
          <w:shd w:val="clear" w:color="auto" w:fill="FFFFFF"/>
        </w:rPr>
        <w:t xml:space="preserve"> percent</w:t>
      </w:r>
      <w:r w:rsidR="00C8575C" w:rsidRPr="00FF7876">
        <w:rPr>
          <w:rFonts w:ascii="Cambria" w:hAnsi="Cambria" w:cs="Helvetica"/>
          <w:color w:val="030A13"/>
          <w:sz w:val="24"/>
          <w:szCs w:val="24"/>
          <w:shd w:val="clear" w:color="auto" w:fill="FFFFFF"/>
        </w:rPr>
        <w:t xml:space="preserve"> of the total</w:t>
      </w:r>
      <w:r w:rsidRPr="00FF7876">
        <w:rPr>
          <w:rFonts w:ascii="Cambria" w:hAnsi="Cambria" w:cs="Helvetica"/>
          <w:color w:val="030A13"/>
          <w:sz w:val="24"/>
          <w:szCs w:val="24"/>
          <w:shd w:val="clear" w:color="auto" w:fill="FFFFFF"/>
        </w:rPr>
        <w:t>, and they are collectively worth $609 billion.</w:t>
      </w:r>
      <w:r w:rsidRPr="00FF7876">
        <w:rPr>
          <w:rStyle w:val="EndnoteReference"/>
          <w:rFonts w:ascii="Cambria" w:hAnsi="Cambria" w:cs="Helvetica"/>
          <w:color w:val="030A13"/>
          <w:sz w:val="24"/>
          <w:szCs w:val="24"/>
          <w:shd w:val="clear" w:color="auto" w:fill="FFFFFF"/>
        </w:rPr>
        <w:endnoteReference w:id="22"/>
      </w:r>
      <w:r w:rsidR="00C8575C" w:rsidRPr="00FF7876">
        <w:rPr>
          <w:rFonts w:ascii="Cambria" w:hAnsi="Cambria" w:cs="Helvetica"/>
          <w:color w:val="030A13"/>
          <w:sz w:val="24"/>
          <w:szCs w:val="24"/>
          <w:shd w:val="clear" w:color="auto" w:fill="FFFFFF"/>
        </w:rPr>
        <w:t xml:space="preserve"> Likewise, over 3 million business establishments are located in majority black metropolitan neighborhoods, 7</w:t>
      </w:r>
      <w:r w:rsidR="002941C6">
        <w:rPr>
          <w:rFonts w:ascii="Cambria" w:hAnsi="Cambria" w:cs="Helvetica"/>
          <w:color w:val="030A13"/>
          <w:sz w:val="24"/>
          <w:szCs w:val="24"/>
          <w:shd w:val="clear" w:color="auto" w:fill="FFFFFF"/>
        </w:rPr>
        <w:t xml:space="preserve"> percent</w:t>
      </w:r>
      <w:r w:rsidR="00C8575C" w:rsidRPr="00FF7876">
        <w:rPr>
          <w:rFonts w:ascii="Cambria" w:hAnsi="Cambria" w:cs="Helvetica"/>
          <w:color w:val="030A13"/>
          <w:sz w:val="24"/>
          <w:szCs w:val="24"/>
          <w:shd w:val="clear" w:color="auto" w:fill="FFFFFF"/>
        </w:rPr>
        <w:t xml:space="preserve"> of all metropolitan businesses.</w:t>
      </w:r>
    </w:p>
    <w:p w14:paraId="2BECDD50" w14:textId="245AB339" w:rsidR="00C8575C" w:rsidDel="00993AC7" w:rsidRDefault="00993AC7" w:rsidP="00480879">
      <w:pPr>
        <w:spacing w:line="276" w:lineRule="auto"/>
        <w:rPr>
          <w:del w:id="214" w:author="david jackson" w:date="2018-10-17T14:08:00Z"/>
          <w:rFonts w:ascii="Cambria" w:hAnsi="Cambria" w:cs="Arial"/>
          <w:color w:val="030A13"/>
          <w:sz w:val="24"/>
          <w:szCs w:val="24"/>
          <w:shd w:val="clear" w:color="auto" w:fill="FFFFFF"/>
        </w:rPr>
      </w:pPr>
      <w:r w:rsidRPr="00FF7876">
        <w:rPr>
          <w:rFonts w:ascii="Cambria" w:hAnsi="Cambria" w:cs="Arial"/>
          <w:b/>
          <w:color w:val="030A13"/>
          <w:sz w:val="24"/>
          <w:szCs w:val="24"/>
          <w:shd w:val="clear" w:color="auto" w:fill="FFFFFF"/>
        </w:rPr>
        <w:t xml:space="preserve">In the average U.S. metropolitan area, homes </w:t>
      </w:r>
      <w:r>
        <w:rPr>
          <w:rFonts w:ascii="Cambria" w:hAnsi="Cambria" w:cs="Arial"/>
          <w:b/>
          <w:color w:val="030A13"/>
          <w:sz w:val="24"/>
          <w:szCs w:val="24"/>
          <w:shd w:val="clear" w:color="auto" w:fill="FFFFFF"/>
        </w:rPr>
        <w:t xml:space="preserve">in neighborhoods </w:t>
      </w:r>
      <w:r w:rsidRPr="00FF7876">
        <w:rPr>
          <w:rFonts w:ascii="Cambria" w:hAnsi="Cambria" w:cs="Arial"/>
          <w:b/>
          <w:color w:val="030A13"/>
          <w:sz w:val="24"/>
          <w:szCs w:val="24"/>
          <w:shd w:val="clear" w:color="auto" w:fill="FFFFFF"/>
        </w:rPr>
        <w:t>where the share of the population is 50</w:t>
      </w:r>
      <w:r>
        <w:rPr>
          <w:rFonts w:ascii="Cambria" w:hAnsi="Cambria" w:cs="Arial"/>
          <w:b/>
          <w:color w:val="030A13"/>
          <w:sz w:val="24"/>
          <w:szCs w:val="24"/>
          <w:shd w:val="clear" w:color="auto" w:fill="FFFFFF"/>
        </w:rPr>
        <w:t xml:space="preserve"> percent black </w:t>
      </w:r>
      <w:r w:rsidRPr="00FF7876">
        <w:rPr>
          <w:rFonts w:ascii="Cambria" w:hAnsi="Cambria" w:cs="Arial"/>
          <w:b/>
          <w:color w:val="030A13"/>
          <w:sz w:val="24"/>
          <w:szCs w:val="24"/>
          <w:shd w:val="clear" w:color="auto" w:fill="FFFFFF"/>
        </w:rPr>
        <w:t xml:space="preserve">are valued </w:t>
      </w:r>
      <w:r>
        <w:rPr>
          <w:rFonts w:ascii="Cambria" w:hAnsi="Cambria" w:cs="Arial"/>
          <w:b/>
          <w:color w:val="030A13"/>
          <w:sz w:val="24"/>
          <w:szCs w:val="24"/>
          <w:shd w:val="clear" w:color="auto" w:fill="FFFFFF"/>
        </w:rPr>
        <w:t xml:space="preserve">at roughly half the price as homes in neighborhoods with </w:t>
      </w:r>
      <w:r w:rsidRPr="00FF7876">
        <w:rPr>
          <w:rFonts w:ascii="Cambria" w:hAnsi="Cambria" w:cs="Arial"/>
          <w:b/>
          <w:color w:val="030A13"/>
          <w:sz w:val="24"/>
          <w:szCs w:val="24"/>
          <w:shd w:val="clear" w:color="auto" w:fill="FFFFFF"/>
        </w:rPr>
        <w:t>no black residents.</w:t>
      </w:r>
      <w:r w:rsidRPr="00FF7876">
        <w:rPr>
          <w:rFonts w:ascii="Cambria" w:hAnsi="Cambria" w:cs="Arial"/>
          <w:color w:val="030A13"/>
          <w:sz w:val="24"/>
          <w:szCs w:val="24"/>
          <w:shd w:val="clear" w:color="auto" w:fill="FFFFFF"/>
        </w:rPr>
        <w:t xml:space="preserve"> </w:t>
      </w:r>
      <w:del w:id="215" w:author="david jackson" w:date="2018-10-17T14:08:00Z">
        <w:r w:rsidR="00C8575C" w:rsidRPr="00FF7876" w:rsidDel="00993AC7">
          <w:rPr>
            <w:rFonts w:ascii="Cambria" w:hAnsi="Cambria" w:cs="Helvetica"/>
            <w:b/>
            <w:color w:val="030A13"/>
            <w:sz w:val="24"/>
            <w:szCs w:val="24"/>
            <w:shd w:val="clear" w:color="auto" w:fill="FFFFFF"/>
          </w:rPr>
          <w:delText>In the average U.S. metropolitan area, homes are valued 51</w:delText>
        </w:r>
        <w:r w:rsidR="002941C6" w:rsidDel="00993AC7">
          <w:rPr>
            <w:rFonts w:ascii="Cambria" w:hAnsi="Cambria" w:cs="Helvetica"/>
            <w:b/>
            <w:color w:val="030A13"/>
            <w:sz w:val="24"/>
            <w:szCs w:val="24"/>
            <w:shd w:val="clear" w:color="auto" w:fill="FFFFFF"/>
          </w:rPr>
          <w:delText xml:space="preserve"> percent</w:delText>
        </w:r>
        <w:r w:rsidR="00C8575C" w:rsidRPr="00FF7876" w:rsidDel="00993AC7">
          <w:rPr>
            <w:rFonts w:ascii="Cambria" w:hAnsi="Cambria" w:cs="Helvetica"/>
            <w:b/>
            <w:color w:val="030A13"/>
            <w:sz w:val="24"/>
            <w:szCs w:val="24"/>
            <w:shd w:val="clear" w:color="auto" w:fill="FFFFFF"/>
          </w:rPr>
          <w:delText xml:space="preserve"> to 55</w:delText>
        </w:r>
        <w:r w:rsidR="002941C6" w:rsidDel="00993AC7">
          <w:rPr>
            <w:rFonts w:ascii="Cambria" w:hAnsi="Cambria" w:cs="Helvetica"/>
            <w:b/>
            <w:color w:val="030A13"/>
            <w:sz w:val="24"/>
            <w:szCs w:val="24"/>
            <w:shd w:val="clear" w:color="auto" w:fill="FFFFFF"/>
          </w:rPr>
          <w:delText xml:space="preserve"> percent</w:delText>
        </w:r>
        <w:r w:rsidR="00C8575C" w:rsidRPr="00FF7876" w:rsidDel="00993AC7">
          <w:rPr>
            <w:rFonts w:ascii="Cambria" w:hAnsi="Cambria" w:cs="Helvetica"/>
            <w:b/>
            <w:color w:val="030A13"/>
            <w:sz w:val="24"/>
            <w:szCs w:val="24"/>
            <w:shd w:val="clear" w:color="auto" w:fill="FFFFFF"/>
          </w:rPr>
          <w:delText xml:space="preserve"> less in neighborhoods where the black share of the population is 50</w:delText>
        </w:r>
        <w:r w:rsidR="002941C6" w:rsidDel="00993AC7">
          <w:rPr>
            <w:rFonts w:ascii="Cambria" w:hAnsi="Cambria" w:cs="Helvetica"/>
            <w:b/>
            <w:color w:val="030A13"/>
            <w:sz w:val="24"/>
            <w:szCs w:val="24"/>
            <w:shd w:val="clear" w:color="auto" w:fill="FFFFFF"/>
          </w:rPr>
          <w:delText xml:space="preserve"> percent</w:delText>
        </w:r>
        <w:r w:rsidR="00C8575C" w:rsidRPr="00FF7876" w:rsidDel="00993AC7">
          <w:rPr>
            <w:rFonts w:ascii="Cambria" w:hAnsi="Cambria" w:cs="Helvetica"/>
            <w:b/>
            <w:color w:val="030A13"/>
            <w:sz w:val="24"/>
            <w:szCs w:val="24"/>
            <w:shd w:val="clear" w:color="auto" w:fill="FFFFFF"/>
          </w:rPr>
          <w:delText xml:space="preserve"> compared to neighborhoods with no black residents.</w:delText>
        </w:r>
      </w:del>
    </w:p>
    <w:p w14:paraId="469A44BC" w14:textId="77777777" w:rsidR="00993AC7" w:rsidRPr="00FF7876" w:rsidRDefault="00993AC7" w:rsidP="00480879">
      <w:pPr>
        <w:spacing w:line="276" w:lineRule="auto"/>
        <w:rPr>
          <w:ins w:id="216" w:author="david jackson" w:date="2018-10-17T14:08:00Z"/>
          <w:rFonts w:ascii="Cambria" w:hAnsi="Cambria" w:cs="Helvetica"/>
          <w:b/>
          <w:color w:val="030A13"/>
          <w:sz w:val="24"/>
          <w:szCs w:val="24"/>
          <w:shd w:val="clear" w:color="auto" w:fill="FFFFFF"/>
        </w:rPr>
      </w:pPr>
    </w:p>
    <w:p w14:paraId="38F31A22" w14:textId="23A79949" w:rsidR="00C8575C" w:rsidRPr="00FF7876" w:rsidRDefault="002F0211"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 xml:space="preserve">Across metropolitan America, housing prices are systematically lower where </w:t>
      </w:r>
      <w:del w:id="217" w:author="david jackson" w:date="2018-10-17T15:29:00Z">
        <w:r w:rsidRPr="00FF7876" w:rsidDel="00B35CDC">
          <w:rPr>
            <w:rFonts w:ascii="Cambria" w:hAnsi="Cambria" w:cs="Helvetica"/>
            <w:color w:val="030A13"/>
            <w:sz w:val="24"/>
            <w:szCs w:val="24"/>
            <w:shd w:val="clear" w:color="auto" w:fill="FFFFFF"/>
          </w:rPr>
          <w:delText xml:space="preserve">the </w:delText>
        </w:r>
      </w:del>
      <w:r w:rsidRPr="00FF7876">
        <w:rPr>
          <w:rFonts w:ascii="Cambria" w:hAnsi="Cambria" w:cs="Helvetica"/>
          <w:color w:val="030A13"/>
          <w:sz w:val="24"/>
          <w:szCs w:val="24"/>
          <w:shd w:val="clear" w:color="auto" w:fill="FFFFFF"/>
        </w:rPr>
        <w:t>neighborhood</w:t>
      </w:r>
      <w:del w:id="218" w:author="david jackson" w:date="2018-10-17T15:29:00Z">
        <w:r w:rsidRPr="00FF7876" w:rsidDel="00B35CDC">
          <w:rPr>
            <w:rFonts w:ascii="Cambria" w:hAnsi="Cambria" w:cs="Helvetica"/>
            <w:color w:val="030A13"/>
            <w:sz w:val="24"/>
            <w:szCs w:val="24"/>
            <w:shd w:val="clear" w:color="auto" w:fill="FFFFFF"/>
          </w:rPr>
          <w:delText>’s</w:delText>
        </w:r>
      </w:del>
      <w:r w:rsidRPr="00FF7876">
        <w:rPr>
          <w:rFonts w:ascii="Cambria" w:hAnsi="Cambria" w:cs="Helvetica"/>
          <w:color w:val="030A13"/>
          <w:sz w:val="24"/>
          <w:szCs w:val="24"/>
          <w:shd w:val="clear" w:color="auto" w:fill="FFFFFF"/>
        </w:rPr>
        <w:t xml:space="preserve"> black population share is higher. In neighborhoods where less than 1</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of the population is black</w:t>
      </w:r>
      <w:r w:rsidR="00460E1C">
        <w:rPr>
          <w:rStyle w:val="CommentReference"/>
        </w:rPr>
        <w:t xml:space="preserve"> </w:t>
      </w:r>
      <w:r w:rsidR="00460E1C">
        <w:rPr>
          <w:rFonts w:ascii="Cambria" w:hAnsi="Cambria" w:cs="Helvetica"/>
          <w:color w:val="030A13"/>
          <w:sz w:val="24"/>
          <w:szCs w:val="24"/>
          <w:shd w:val="clear" w:color="auto" w:fill="FFFFFF"/>
        </w:rPr>
        <w:t>(which we refer to as “non-black neighborhoods”)</w:t>
      </w:r>
      <w:r w:rsidRPr="00FF7876">
        <w:rPr>
          <w:rFonts w:ascii="Cambria" w:hAnsi="Cambria" w:cs="Helvetica"/>
          <w:color w:val="030A13"/>
          <w:sz w:val="24"/>
          <w:szCs w:val="24"/>
          <w:shd w:val="clear" w:color="auto" w:fill="FFFFFF"/>
        </w:rPr>
        <w:t>, median listing prices on Zillow are $341,000 compared to $184,000 in majority black neighborhoods. Using Census Bureau estimates from home</w:t>
      </w:r>
      <w:del w:id="219" w:author="david jackson" w:date="2018-10-16T15:11:00Z">
        <w:r w:rsidRPr="00FF7876" w:rsidDel="00B43930">
          <w:rPr>
            <w:rFonts w:ascii="Cambria" w:hAnsi="Cambria" w:cs="Helvetica"/>
            <w:color w:val="030A13"/>
            <w:sz w:val="24"/>
            <w:szCs w:val="24"/>
            <w:shd w:val="clear" w:color="auto" w:fill="FFFFFF"/>
          </w:rPr>
          <w:delText xml:space="preserve"> </w:delText>
        </w:r>
      </w:del>
      <w:r w:rsidRPr="00FF7876">
        <w:rPr>
          <w:rFonts w:ascii="Cambria" w:hAnsi="Cambria" w:cs="Helvetica"/>
          <w:color w:val="030A13"/>
          <w:sz w:val="24"/>
          <w:szCs w:val="24"/>
          <w:shd w:val="clear" w:color="auto" w:fill="FFFFFF"/>
        </w:rPr>
        <w:t xml:space="preserve">owners </w:t>
      </w:r>
      <w:del w:id="220" w:author="david jackson" w:date="2018-10-16T15:12:00Z">
        <w:r w:rsidRPr="00FF7876" w:rsidDel="00B43930">
          <w:rPr>
            <w:rFonts w:ascii="Cambria" w:hAnsi="Cambria" w:cs="Helvetica"/>
            <w:color w:val="030A13"/>
            <w:sz w:val="24"/>
            <w:szCs w:val="24"/>
            <w:shd w:val="clear" w:color="auto" w:fill="FFFFFF"/>
          </w:rPr>
          <w:delText>yields</w:delText>
        </w:r>
      </w:del>
      <w:ins w:id="221" w:author="david jackson" w:date="2018-10-16T15:12:00Z">
        <w:r w:rsidR="00B43930" w:rsidRPr="00FF7876">
          <w:rPr>
            <w:rFonts w:ascii="Cambria" w:hAnsi="Cambria" w:cs="Helvetica"/>
            <w:color w:val="030A13"/>
            <w:sz w:val="24"/>
            <w:szCs w:val="24"/>
            <w:shd w:val="clear" w:color="auto" w:fill="FFFFFF"/>
          </w:rPr>
          <w:t>yield</w:t>
        </w:r>
      </w:ins>
      <w:r w:rsidRPr="00FF7876">
        <w:rPr>
          <w:rFonts w:ascii="Cambria" w:hAnsi="Cambria" w:cs="Helvetica"/>
          <w:color w:val="030A13"/>
          <w:sz w:val="24"/>
          <w:szCs w:val="24"/>
          <w:shd w:val="clear" w:color="auto" w:fill="FFFFFF"/>
        </w:rPr>
        <w:t xml:space="preserve"> similar discrepancies. </w:t>
      </w:r>
      <w:r w:rsidR="00460E1C">
        <w:rPr>
          <w:rFonts w:ascii="Cambria" w:hAnsi="Cambria" w:cs="Helvetica"/>
          <w:color w:val="030A13"/>
          <w:sz w:val="24"/>
          <w:szCs w:val="24"/>
          <w:shd w:val="clear" w:color="auto" w:fill="FFFFFF"/>
        </w:rPr>
        <w:t xml:space="preserve">Comparing only homes within the same metropolitan area, </w:t>
      </w:r>
      <w:r w:rsidRPr="00FF7876">
        <w:rPr>
          <w:rFonts w:ascii="Cambria" w:hAnsi="Cambria" w:cs="Helvetica"/>
          <w:color w:val="030A13"/>
          <w:sz w:val="24"/>
          <w:szCs w:val="24"/>
          <w:shd w:val="clear" w:color="auto" w:fill="FFFFFF"/>
        </w:rPr>
        <w:t>both data sources suggest that home</w:t>
      </w:r>
      <w:r w:rsidR="002D45EC">
        <w:rPr>
          <w:rFonts w:ascii="Cambria" w:hAnsi="Cambria" w:cs="Helvetica"/>
          <w:color w:val="030A13"/>
          <w:sz w:val="24"/>
          <w:szCs w:val="24"/>
          <w:shd w:val="clear" w:color="auto" w:fill="FFFFFF"/>
        </w:rPr>
        <w:t xml:space="preserve"> value</w:t>
      </w:r>
      <w:r w:rsidRPr="00FF7876">
        <w:rPr>
          <w:rFonts w:ascii="Cambria" w:hAnsi="Cambria" w:cs="Helvetica"/>
          <w:color w:val="030A13"/>
          <w:sz w:val="24"/>
          <w:szCs w:val="24"/>
          <w:shd w:val="clear" w:color="auto" w:fill="FFFFFF"/>
        </w:rPr>
        <w:t xml:space="preserve">s are just over </w:t>
      </w:r>
      <w:r w:rsidRPr="00E65FCE">
        <w:rPr>
          <w:rFonts w:ascii="Cambria" w:hAnsi="Cambria" w:cs="Helvetica"/>
          <w:color w:val="030A13"/>
          <w:sz w:val="24"/>
          <w:szCs w:val="24"/>
          <w:shd w:val="clear" w:color="auto" w:fill="FFFFFF"/>
        </w:rPr>
        <w:t>50</w:t>
      </w:r>
      <w:r w:rsidR="002941C6" w:rsidRPr="00E65FCE">
        <w:rPr>
          <w:rFonts w:ascii="Cambria" w:hAnsi="Cambria" w:cs="Helvetica"/>
          <w:color w:val="030A13"/>
          <w:sz w:val="24"/>
          <w:szCs w:val="24"/>
          <w:shd w:val="clear" w:color="auto" w:fill="FFFFFF"/>
        </w:rPr>
        <w:t xml:space="preserve"> percent</w:t>
      </w:r>
      <w:r w:rsidRPr="00E65FCE">
        <w:rPr>
          <w:rFonts w:ascii="Cambria" w:hAnsi="Cambria" w:cs="Helvetica"/>
          <w:color w:val="030A13"/>
          <w:sz w:val="24"/>
          <w:szCs w:val="24"/>
          <w:shd w:val="clear" w:color="auto" w:fill="FFFFFF"/>
        </w:rPr>
        <w:t xml:space="preserve"> lower in neighborhoods where the black population is 50</w:t>
      </w:r>
      <w:r w:rsidR="002941C6" w:rsidRPr="00E65FCE">
        <w:rPr>
          <w:rFonts w:ascii="Cambria" w:hAnsi="Cambria" w:cs="Helvetica"/>
          <w:color w:val="030A13"/>
          <w:sz w:val="24"/>
          <w:szCs w:val="24"/>
          <w:shd w:val="clear" w:color="auto" w:fill="FFFFFF"/>
        </w:rPr>
        <w:t xml:space="preserve"> percent</w:t>
      </w:r>
      <w:r w:rsidR="00460E1C">
        <w:rPr>
          <w:rFonts w:ascii="Cambria" w:hAnsi="Cambria" w:cs="Helvetica"/>
          <w:color w:val="030A13"/>
          <w:sz w:val="24"/>
          <w:szCs w:val="24"/>
          <w:shd w:val="clear" w:color="auto" w:fill="FFFFFF"/>
        </w:rPr>
        <w:t xml:space="preserve"> compared to neighborhoods with no black residents</w:t>
      </w:r>
      <w:r w:rsidRPr="00E65FCE">
        <w:rPr>
          <w:rFonts w:ascii="Cambria" w:hAnsi="Cambria" w:cs="Helvetica"/>
          <w:color w:val="030A13"/>
          <w:sz w:val="24"/>
          <w:szCs w:val="24"/>
          <w:shd w:val="clear" w:color="auto" w:fill="FFFFFF"/>
        </w:rPr>
        <w:t>.</w:t>
      </w:r>
    </w:p>
    <w:p w14:paraId="613E5C8C" w14:textId="77777777" w:rsidR="00C8575C" w:rsidRPr="00FF7876" w:rsidRDefault="00C8575C" w:rsidP="00480879">
      <w:pPr>
        <w:spacing w:line="276" w:lineRule="auto"/>
        <w:jc w:val="center"/>
        <w:rPr>
          <w:rFonts w:ascii="Cambria" w:hAnsi="Cambria" w:cs="Helvetica"/>
          <w:color w:val="030A13"/>
          <w:sz w:val="24"/>
          <w:szCs w:val="24"/>
          <w:shd w:val="clear" w:color="auto" w:fill="FFFFFF"/>
        </w:rPr>
      </w:pPr>
      <w:r w:rsidRPr="00FF7876">
        <w:rPr>
          <w:rFonts w:ascii="Cambria" w:hAnsi="Cambria"/>
          <w:noProof/>
          <w:sz w:val="24"/>
          <w:szCs w:val="24"/>
        </w:rPr>
        <w:lastRenderedPageBreak/>
        <w:drawing>
          <wp:inline distT="0" distB="0" distL="0" distR="0" wp14:anchorId="6730C470" wp14:editId="54ECF792">
            <wp:extent cx="5724526" cy="3883026"/>
            <wp:effectExtent l="0" t="0" r="952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714AAA" w14:textId="1CADCA63" w:rsidR="00B360A5" w:rsidRPr="00FF7876" w:rsidRDefault="00B360A5"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 xml:space="preserve">The devaluation of black neighborhoods is widespread across the country. There are 119 metropolitan areas with at least one majority black census tract and one census </w:t>
      </w:r>
      <w:r w:rsidR="003733F3" w:rsidRPr="00FF7876">
        <w:rPr>
          <w:rFonts w:ascii="Cambria" w:hAnsi="Cambria" w:cs="Helvetica"/>
          <w:color w:val="030A13"/>
          <w:sz w:val="24"/>
          <w:szCs w:val="24"/>
          <w:shd w:val="clear" w:color="auto" w:fill="FFFFFF"/>
        </w:rPr>
        <w:t>trac</w:t>
      </w:r>
      <w:r w:rsidR="003733F3">
        <w:rPr>
          <w:rFonts w:ascii="Cambria" w:hAnsi="Cambria" w:cs="Helvetica"/>
          <w:color w:val="030A13"/>
          <w:sz w:val="24"/>
          <w:szCs w:val="24"/>
          <w:shd w:val="clear" w:color="auto" w:fill="FFFFFF"/>
        </w:rPr>
        <w:t>t</w:t>
      </w:r>
      <w:r w:rsidR="003733F3" w:rsidRPr="00FF7876">
        <w:rPr>
          <w:rFonts w:ascii="Cambria" w:hAnsi="Cambria" w:cs="Helvetica"/>
          <w:color w:val="030A13"/>
          <w:sz w:val="24"/>
          <w:szCs w:val="24"/>
          <w:shd w:val="clear" w:color="auto" w:fill="FFFFFF"/>
        </w:rPr>
        <w:t xml:space="preserve"> </w:t>
      </w:r>
      <w:r w:rsidRPr="00FF7876">
        <w:rPr>
          <w:rFonts w:ascii="Cambria" w:hAnsi="Cambria" w:cs="Helvetica"/>
          <w:color w:val="030A13"/>
          <w:sz w:val="24"/>
          <w:szCs w:val="24"/>
          <w:shd w:val="clear" w:color="auto" w:fill="FFFFFF"/>
        </w:rPr>
        <w:t xml:space="preserve">that is less than </w:t>
      </w:r>
      <w:del w:id="222" w:author="david jackson" w:date="2018-10-16T15:16:00Z">
        <w:r w:rsidRPr="00FF7876" w:rsidDel="007B56E7">
          <w:rPr>
            <w:rFonts w:ascii="Cambria" w:hAnsi="Cambria" w:cs="Helvetica"/>
            <w:color w:val="030A13"/>
            <w:sz w:val="24"/>
            <w:szCs w:val="24"/>
            <w:shd w:val="clear" w:color="auto" w:fill="FFFFFF"/>
          </w:rPr>
          <w:delText xml:space="preserve">one </w:delText>
        </w:r>
      </w:del>
      <w:ins w:id="223" w:author="david jackson" w:date="2018-10-16T15:16:00Z">
        <w:r w:rsidR="007B56E7">
          <w:rPr>
            <w:rFonts w:ascii="Cambria" w:hAnsi="Cambria" w:cs="Helvetica"/>
            <w:color w:val="030A13"/>
            <w:sz w:val="24"/>
            <w:szCs w:val="24"/>
            <w:shd w:val="clear" w:color="auto" w:fill="FFFFFF"/>
          </w:rPr>
          <w:t>1</w:t>
        </w:r>
        <w:r w:rsidR="007B56E7"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 xml:space="preserve">percent black. In 117 of these 119 metro areas, homes in majority black neighborhoods are valued lower than homes in neighborhoods </w:t>
      </w:r>
      <w:r w:rsidR="003733F3">
        <w:rPr>
          <w:rFonts w:ascii="Cambria" w:hAnsi="Cambria" w:cs="Helvetica"/>
          <w:color w:val="030A13"/>
          <w:sz w:val="24"/>
          <w:szCs w:val="24"/>
          <w:shd w:val="clear" w:color="auto" w:fill="FFFFFF"/>
        </w:rPr>
        <w:t>where blacks are less than 1 percent of the population</w:t>
      </w:r>
      <w:r w:rsidRPr="00FF7876">
        <w:rPr>
          <w:rFonts w:ascii="Cambria" w:hAnsi="Cambria" w:cs="Helvetica"/>
          <w:color w:val="030A13"/>
          <w:sz w:val="24"/>
          <w:szCs w:val="24"/>
          <w:shd w:val="clear" w:color="auto" w:fill="FFFFFF"/>
        </w:rPr>
        <w:t xml:space="preserve">. Gainesville, </w:t>
      </w:r>
      <w:del w:id="224" w:author="david jackson" w:date="2018-10-16T15:16:00Z">
        <w:r w:rsidRPr="00FF7876" w:rsidDel="00E3205D">
          <w:rPr>
            <w:rFonts w:ascii="Cambria" w:hAnsi="Cambria" w:cs="Helvetica"/>
            <w:color w:val="030A13"/>
            <w:sz w:val="24"/>
            <w:szCs w:val="24"/>
            <w:shd w:val="clear" w:color="auto" w:fill="FFFFFF"/>
          </w:rPr>
          <w:delText xml:space="preserve">Florida </w:delText>
        </w:r>
      </w:del>
      <w:ins w:id="225" w:author="david jackson" w:date="2018-10-16T15:16:00Z">
        <w:r w:rsidR="00E3205D" w:rsidRPr="00FF7876">
          <w:rPr>
            <w:rFonts w:ascii="Cambria" w:hAnsi="Cambria" w:cs="Helvetica"/>
            <w:color w:val="030A13"/>
            <w:sz w:val="24"/>
            <w:szCs w:val="24"/>
            <w:shd w:val="clear" w:color="auto" w:fill="FFFFFF"/>
          </w:rPr>
          <w:t>Fl</w:t>
        </w:r>
        <w:r w:rsidR="00E3205D">
          <w:rPr>
            <w:rFonts w:ascii="Cambria" w:hAnsi="Cambria" w:cs="Helvetica"/>
            <w:color w:val="030A13"/>
            <w:sz w:val="24"/>
            <w:szCs w:val="24"/>
            <w:shd w:val="clear" w:color="auto" w:fill="FFFFFF"/>
          </w:rPr>
          <w:t xml:space="preserve">a. </w:t>
        </w:r>
      </w:ins>
      <w:r w:rsidRPr="00FF7876">
        <w:rPr>
          <w:rFonts w:ascii="Cambria" w:hAnsi="Cambria" w:cs="Helvetica"/>
          <w:color w:val="030A13"/>
          <w:sz w:val="24"/>
          <w:szCs w:val="24"/>
          <w:shd w:val="clear" w:color="auto" w:fill="FFFFFF"/>
        </w:rPr>
        <w:t>and Sebring, Fl</w:t>
      </w:r>
      <w:del w:id="226" w:author="david jackson" w:date="2018-10-16T15:17:00Z">
        <w:r w:rsidRPr="00FF7876" w:rsidDel="00E3205D">
          <w:rPr>
            <w:rFonts w:ascii="Cambria" w:hAnsi="Cambria" w:cs="Helvetica"/>
            <w:color w:val="030A13"/>
            <w:sz w:val="24"/>
            <w:szCs w:val="24"/>
            <w:shd w:val="clear" w:color="auto" w:fill="FFFFFF"/>
          </w:rPr>
          <w:delText>orid</w:delText>
        </w:r>
      </w:del>
      <w:r w:rsidRPr="00FF7876">
        <w:rPr>
          <w:rFonts w:ascii="Cambria" w:hAnsi="Cambria" w:cs="Helvetica"/>
          <w:color w:val="030A13"/>
          <w:sz w:val="24"/>
          <w:szCs w:val="24"/>
          <w:shd w:val="clear" w:color="auto" w:fill="FFFFFF"/>
        </w:rPr>
        <w:t>a</w:t>
      </w:r>
      <w:ins w:id="227" w:author="david jackson" w:date="2018-10-16T15:17:00Z">
        <w:r w:rsidR="00E3205D">
          <w:rPr>
            <w:rFonts w:ascii="Cambria" w:hAnsi="Cambria" w:cs="Helvetica"/>
            <w:color w:val="030A13"/>
            <w:sz w:val="24"/>
            <w:szCs w:val="24"/>
            <w:shd w:val="clear" w:color="auto" w:fill="FFFFFF"/>
          </w:rPr>
          <w:t>.</w:t>
        </w:r>
      </w:ins>
      <w:r w:rsidRPr="00FF7876">
        <w:rPr>
          <w:rFonts w:ascii="Cambria" w:hAnsi="Cambria" w:cs="Helvetica"/>
          <w:color w:val="030A13"/>
          <w:sz w:val="24"/>
          <w:szCs w:val="24"/>
          <w:shd w:val="clear" w:color="auto" w:fill="FFFFFF"/>
        </w:rPr>
        <w:t xml:space="preserve"> are the only exceptions.</w:t>
      </w:r>
    </w:p>
    <w:p w14:paraId="054A3381" w14:textId="10B80BBB" w:rsidR="00B360A5" w:rsidRPr="00FF7876" w:rsidRDefault="00B360A5"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The valuation gaps are extreme in a number of areas.</w:t>
      </w:r>
      <w:r w:rsidR="007B7E23" w:rsidRPr="00FF7876">
        <w:rPr>
          <w:rFonts w:ascii="Cambria" w:hAnsi="Cambria" w:cs="Helvetica"/>
          <w:color w:val="030A13"/>
          <w:sz w:val="24"/>
          <w:szCs w:val="24"/>
          <w:shd w:val="clear" w:color="auto" w:fill="FFFFFF"/>
        </w:rPr>
        <w:t xml:space="preserve"> The largest gap is in the Bridgeport-Stamford-Norwalk, </w:t>
      </w:r>
      <w:del w:id="228" w:author="david jackson" w:date="2018-10-16T15:17:00Z">
        <w:r w:rsidR="007B7E23" w:rsidRPr="00FF7876" w:rsidDel="008366EE">
          <w:rPr>
            <w:rFonts w:ascii="Cambria" w:hAnsi="Cambria" w:cs="Helvetica"/>
            <w:color w:val="030A13"/>
            <w:sz w:val="24"/>
            <w:szCs w:val="24"/>
            <w:shd w:val="clear" w:color="auto" w:fill="FFFFFF"/>
          </w:rPr>
          <w:delText xml:space="preserve">Connecticut </w:delText>
        </w:r>
      </w:del>
      <w:ins w:id="229" w:author="david jackson" w:date="2018-10-16T15:17:00Z">
        <w:r w:rsidR="008366EE" w:rsidRPr="00FF7876">
          <w:rPr>
            <w:rFonts w:ascii="Cambria" w:hAnsi="Cambria" w:cs="Helvetica"/>
            <w:color w:val="030A13"/>
            <w:sz w:val="24"/>
            <w:szCs w:val="24"/>
            <w:shd w:val="clear" w:color="auto" w:fill="FFFFFF"/>
          </w:rPr>
          <w:t>Conn</w:t>
        </w:r>
        <w:r w:rsidR="008366EE">
          <w:rPr>
            <w:rFonts w:ascii="Cambria" w:hAnsi="Cambria" w:cs="Helvetica"/>
            <w:color w:val="030A13"/>
            <w:sz w:val="24"/>
            <w:szCs w:val="24"/>
            <w:shd w:val="clear" w:color="auto" w:fill="FFFFFF"/>
          </w:rPr>
          <w:t>.</w:t>
        </w:r>
        <w:r w:rsidR="008366EE" w:rsidRPr="00FF7876">
          <w:rPr>
            <w:rFonts w:ascii="Cambria" w:hAnsi="Cambria" w:cs="Helvetica"/>
            <w:color w:val="030A13"/>
            <w:sz w:val="24"/>
            <w:szCs w:val="24"/>
            <w:shd w:val="clear" w:color="auto" w:fill="FFFFFF"/>
          </w:rPr>
          <w:t xml:space="preserve"> </w:t>
        </w:r>
      </w:ins>
      <w:r w:rsidR="007B7E23" w:rsidRPr="00FF7876">
        <w:rPr>
          <w:rFonts w:ascii="Cambria" w:hAnsi="Cambria" w:cs="Helvetica"/>
          <w:color w:val="030A13"/>
          <w:sz w:val="24"/>
          <w:szCs w:val="24"/>
          <w:shd w:val="clear" w:color="auto" w:fill="FFFFFF"/>
        </w:rPr>
        <w:t xml:space="preserve">metropolitan area. In neighborhoods </w:t>
      </w:r>
      <w:r w:rsidR="003733F3">
        <w:rPr>
          <w:rFonts w:ascii="Cambria" w:hAnsi="Cambria" w:cs="Helvetica"/>
          <w:color w:val="030A13"/>
          <w:sz w:val="24"/>
          <w:szCs w:val="24"/>
          <w:shd w:val="clear" w:color="auto" w:fill="FFFFFF"/>
        </w:rPr>
        <w:t>where blacks are less</w:t>
      </w:r>
      <w:r w:rsidR="007B7E23" w:rsidRPr="00FF7876">
        <w:rPr>
          <w:rFonts w:ascii="Cambria" w:hAnsi="Cambria" w:cs="Helvetica"/>
          <w:color w:val="030A13"/>
          <w:sz w:val="24"/>
          <w:szCs w:val="24"/>
          <w:shd w:val="clear" w:color="auto" w:fill="FFFFFF"/>
        </w:rPr>
        <w:t xml:space="preserve"> than 1</w:t>
      </w:r>
      <w:r w:rsidR="002941C6">
        <w:rPr>
          <w:rFonts w:ascii="Cambria" w:hAnsi="Cambria" w:cs="Helvetica"/>
          <w:color w:val="030A13"/>
          <w:sz w:val="24"/>
          <w:szCs w:val="24"/>
          <w:shd w:val="clear" w:color="auto" w:fill="FFFFFF"/>
        </w:rPr>
        <w:t xml:space="preserve"> percent</w:t>
      </w:r>
      <w:r w:rsidR="007B7E23" w:rsidRPr="00FF7876">
        <w:rPr>
          <w:rFonts w:ascii="Cambria" w:hAnsi="Cambria" w:cs="Helvetica"/>
          <w:color w:val="030A13"/>
          <w:sz w:val="24"/>
          <w:szCs w:val="24"/>
          <w:shd w:val="clear" w:color="auto" w:fill="FFFFFF"/>
        </w:rPr>
        <w:t xml:space="preserve"> </w:t>
      </w:r>
      <w:r w:rsidR="003733F3">
        <w:rPr>
          <w:rFonts w:ascii="Cambria" w:hAnsi="Cambria" w:cs="Helvetica"/>
          <w:color w:val="030A13"/>
          <w:sz w:val="24"/>
          <w:szCs w:val="24"/>
          <w:shd w:val="clear" w:color="auto" w:fill="FFFFFF"/>
        </w:rPr>
        <w:t xml:space="preserve">of the </w:t>
      </w:r>
      <w:r w:rsidR="007B7E23" w:rsidRPr="00FF7876">
        <w:rPr>
          <w:rFonts w:ascii="Cambria" w:hAnsi="Cambria" w:cs="Helvetica"/>
          <w:color w:val="030A13"/>
          <w:sz w:val="24"/>
          <w:szCs w:val="24"/>
          <w:shd w:val="clear" w:color="auto" w:fill="FFFFFF"/>
        </w:rPr>
        <w:t xml:space="preserve">population, </w:t>
      </w:r>
      <w:r w:rsidR="003733F3">
        <w:rPr>
          <w:rFonts w:ascii="Cambria" w:hAnsi="Cambria" w:cs="Helvetica"/>
          <w:color w:val="030A13"/>
          <w:sz w:val="24"/>
          <w:szCs w:val="24"/>
          <w:shd w:val="clear" w:color="auto" w:fill="FFFFFF"/>
        </w:rPr>
        <w:t xml:space="preserve">the median home value is </w:t>
      </w:r>
      <w:r w:rsidR="007B7E23" w:rsidRPr="00FF7876">
        <w:rPr>
          <w:rFonts w:ascii="Cambria" w:hAnsi="Cambria" w:cs="Helvetica"/>
          <w:color w:val="030A13"/>
          <w:sz w:val="24"/>
          <w:szCs w:val="24"/>
          <w:shd w:val="clear" w:color="auto" w:fill="FFFFFF"/>
        </w:rPr>
        <w:t>$784,000, compared to just $131</w:t>
      </w:r>
      <w:r w:rsidR="00FC20CA" w:rsidRPr="00FF7876">
        <w:rPr>
          <w:rFonts w:ascii="Cambria" w:hAnsi="Cambria" w:cs="Helvetica"/>
          <w:color w:val="030A13"/>
          <w:sz w:val="24"/>
          <w:szCs w:val="24"/>
          <w:shd w:val="clear" w:color="auto" w:fill="FFFFFF"/>
        </w:rPr>
        <w:t>,000</w:t>
      </w:r>
      <w:r w:rsidR="007B7E23" w:rsidRPr="00FF7876">
        <w:rPr>
          <w:rFonts w:ascii="Cambria" w:hAnsi="Cambria" w:cs="Helvetica"/>
          <w:color w:val="030A13"/>
          <w:sz w:val="24"/>
          <w:szCs w:val="24"/>
          <w:shd w:val="clear" w:color="auto" w:fill="FFFFFF"/>
        </w:rPr>
        <w:t xml:space="preserve"> in majority black neighborhoods, a six-fold difference. </w:t>
      </w:r>
      <w:r w:rsidR="00F70C4C">
        <w:rPr>
          <w:rFonts w:ascii="Cambria" w:hAnsi="Cambria" w:cs="Helvetica"/>
          <w:color w:val="030A13"/>
          <w:sz w:val="24"/>
          <w:szCs w:val="24"/>
          <w:shd w:val="clear" w:color="auto" w:fill="FFFFFF"/>
        </w:rPr>
        <w:t>Home</w:t>
      </w:r>
      <w:del w:id="230" w:author="david jackson" w:date="2018-10-16T15:19:00Z">
        <w:r w:rsidR="00F70C4C" w:rsidDel="00CF7ACA">
          <w:rPr>
            <w:rFonts w:ascii="Cambria" w:hAnsi="Cambria" w:cs="Helvetica"/>
            <w:color w:val="030A13"/>
            <w:sz w:val="24"/>
            <w:szCs w:val="24"/>
            <w:shd w:val="clear" w:color="auto" w:fill="FFFFFF"/>
          </w:rPr>
          <w:delText>s</w:delText>
        </w:r>
      </w:del>
      <w:r w:rsidR="00F70C4C">
        <w:rPr>
          <w:rFonts w:ascii="Cambria" w:hAnsi="Cambria" w:cs="Helvetica"/>
          <w:color w:val="030A13"/>
          <w:sz w:val="24"/>
          <w:szCs w:val="24"/>
          <w:shd w:val="clear" w:color="auto" w:fill="FFFFFF"/>
        </w:rPr>
        <w:t xml:space="preserve"> values in majority black neighborhoods are just 17</w:t>
      </w:r>
      <w:del w:id="231" w:author="david jackson" w:date="2018-10-16T15:19:00Z">
        <w:r w:rsidR="00F70C4C" w:rsidDel="00CF7ACA">
          <w:rPr>
            <w:rFonts w:ascii="Cambria" w:hAnsi="Cambria" w:cs="Helvetica"/>
            <w:color w:val="030A13"/>
            <w:sz w:val="24"/>
            <w:szCs w:val="24"/>
            <w:shd w:val="clear" w:color="auto" w:fill="FFFFFF"/>
          </w:rPr>
          <w:delText xml:space="preserve">% </w:delText>
        </w:r>
      </w:del>
      <w:ins w:id="232" w:author="david jackson" w:date="2018-10-16T15:19:00Z">
        <w:r w:rsidR="00CF7ACA">
          <w:rPr>
            <w:rFonts w:ascii="Cambria" w:hAnsi="Cambria" w:cs="Helvetica"/>
            <w:color w:val="030A13"/>
            <w:sz w:val="24"/>
            <w:szCs w:val="24"/>
            <w:shd w:val="clear" w:color="auto" w:fill="FFFFFF"/>
          </w:rPr>
          <w:t xml:space="preserve"> percent </w:t>
        </w:r>
      </w:ins>
      <w:del w:id="233" w:author="david jackson" w:date="2018-10-16T15:20:00Z">
        <w:r w:rsidR="00F70C4C" w:rsidDel="00721452">
          <w:rPr>
            <w:rFonts w:ascii="Cambria" w:hAnsi="Cambria" w:cs="Helvetica"/>
            <w:color w:val="030A13"/>
            <w:sz w:val="24"/>
            <w:szCs w:val="24"/>
            <w:shd w:val="clear" w:color="auto" w:fill="FFFFFF"/>
          </w:rPr>
          <w:delText>as larger as</w:delText>
        </w:r>
      </w:del>
      <w:ins w:id="234" w:author="david jackson" w:date="2018-10-16T15:20:00Z">
        <w:r w:rsidR="00721452">
          <w:rPr>
            <w:rFonts w:ascii="Cambria" w:hAnsi="Cambria" w:cs="Helvetica"/>
            <w:color w:val="030A13"/>
            <w:sz w:val="24"/>
            <w:szCs w:val="24"/>
            <w:shd w:val="clear" w:color="auto" w:fill="FFFFFF"/>
          </w:rPr>
          <w:t>of</w:t>
        </w:r>
      </w:ins>
      <w:r w:rsidR="00F70C4C">
        <w:rPr>
          <w:rFonts w:ascii="Cambria" w:hAnsi="Cambria" w:cs="Helvetica"/>
          <w:color w:val="030A13"/>
          <w:sz w:val="24"/>
          <w:szCs w:val="24"/>
          <w:shd w:val="clear" w:color="auto" w:fill="FFFFFF"/>
        </w:rPr>
        <w:t xml:space="preserve"> those in non-black neighborhoods.</w:t>
      </w:r>
      <w:r w:rsidR="00FC20CA" w:rsidRPr="00FF7876">
        <w:rPr>
          <w:rFonts w:ascii="Cambria" w:hAnsi="Cambria" w:cs="Helvetica"/>
          <w:color w:val="030A13"/>
          <w:sz w:val="24"/>
          <w:szCs w:val="24"/>
          <w:shd w:val="clear" w:color="auto" w:fill="FFFFFF"/>
        </w:rPr>
        <w:t xml:space="preserve"> Likewise, very large differences are found throughout the South and Midwest—in Charleston, S</w:t>
      </w:r>
      <w:del w:id="235" w:author="david jackson" w:date="2018-10-16T15:20:00Z">
        <w:r w:rsidR="00FC20CA" w:rsidRPr="00FF7876" w:rsidDel="00B40706">
          <w:rPr>
            <w:rFonts w:ascii="Cambria" w:hAnsi="Cambria" w:cs="Helvetica"/>
            <w:color w:val="030A13"/>
            <w:sz w:val="24"/>
            <w:szCs w:val="24"/>
            <w:shd w:val="clear" w:color="auto" w:fill="FFFFFF"/>
          </w:rPr>
          <w:delText>outh Carolina</w:delText>
        </w:r>
      </w:del>
      <w:ins w:id="236" w:author="david jackson" w:date="2018-10-16T15:20:00Z">
        <w:r w:rsidR="00B40706">
          <w:rPr>
            <w:rFonts w:ascii="Cambria" w:hAnsi="Cambria" w:cs="Helvetica"/>
            <w:color w:val="030A13"/>
            <w:sz w:val="24"/>
            <w:szCs w:val="24"/>
            <w:shd w:val="clear" w:color="auto" w:fill="FFFFFF"/>
          </w:rPr>
          <w:t>.C.</w:t>
        </w:r>
      </w:ins>
      <w:r w:rsidR="00FC20CA" w:rsidRPr="00FF7876">
        <w:rPr>
          <w:rFonts w:ascii="Cambria" w:hAnsi="Cambria" w:cs="Helvetica"/>
          <w:color w:val="030A13"/>
          <w:sz w:val="24"/>
          <w:szCs w:val="24"/>
          <w:shd w:val="clear" w:color="auto" w:fill="FFFFFF"/>
        </w:rPr>
        <w:t xml:space="preserve">, Cape Coral, </w:t>
      </w:r>
      <w:del w:id="237" w:author="david jackson" w:date="2018-10-16T15:20:00Z">
        <w:r w:rsidR="00FC20CA" w:rsidRPr="00FF7876" w:rsidDel="00B40706">
          <w:rPr>
            <w:rFonts w:ascii="Cambria" w:hAnsi="Cambria" w:cs="Helvetica"/>
            <w:color w:val="030A13"/>
            <w:sz w:val="24"/>
            <w:szCs w:val="24"/>
            <w:shd w:val="clear" w:color="auto" w:fill="FFFFFF"/>
          </w:rPr>
          <w:delText>Florida</w:delText>
        </w:r>
      </w:del>
      <w:ins w:id="238" w:author="david jackson" w:date="2018-10-16T15:20:00Z">
        <w:r w:rsidR="00B40706" w:rsidRPr="00FF7876">
          <w:rPr>
            <w:rFonts w:ascii="Cambria" w:hAnsi="Cambria" w:cs="Helvetica"/>
            <w:color w:val="030A13"/>
            <w:sz w:val="24"/>
            <w:szCs w:val="24"/>
            <w:shd w:val="clear" w:color="auto" w:fill="FFFFFF"/>
          </w:rPr>
          <w:t>Fl</w:t>
        </w:r>
        <w:r w:rsidR="00B40706">
          <w:rPr>
            <w:rFonts w:ascii="Cambria" w:hAnsi="Cambria" w:cs="Helvetica"/>
            <w:color w:val="030A13"/>
            <w:sz w:val="24"/>
            <w:szCs w:val="24"/>
            <w:shd w:val="clear" w:color="auto" w:fill="FFFFFF"/>
          </w:rPr>
          <w:t>a.</w:t>
        </w:r>
      </w:ins>
      <w:r w:rsidR="00FC20CA" w:rsidRPr="00FF7876">
        <w:rPr>
          <w:rFonts w:ascii="Cambria" w:hAnsi="Cambria" w:cs="Helvetica"/>
          <w:color w:val="030A13"/>
          <w:sz w:val="24"/>
          <w:szCs w:val="24"/>
          <w:shd w:val="clear" w:color="auto" w:fill="FFFFFF"/>
        </w:rPr>
        <w:t>, Youngtown, Ohio, and Ann Arbor, Mich</w:t>
      </w:r>
      <w:del w:id="239" w:author="david jackson" w:date="2018-10-16T15:20:00Z">
        <w:r w:rsidR="00FC20CA" w:rsidRPr="00FF7876" w:rsidDel="00B40706">
          <w:rPr>
            <w:rFonts w:ascii="Cambria" w:hAnsi="Cambria" w:cs="Helvetica"/>
            <w:color w:val="030A13"/>
            <w:sz w:val="24"/>
            <w:szCs w:val="24"/>
            <w:shd w:val="clear" w:color="auto" w:fill="FFFFFF"/>
          </w:rPr>
          <w:delText>igan</w:delText>
        </w:r>
      </w:del>
      <w:r w:rsidR="00FC20CA" w:rsidRPr="00FF7876">
        <w:rPr>
          <w:rFonts w:ascii="Cambria" w:hAnsi="Cambria" w:cs="Helvetica"/>
          <w:color w:val="030A13"/>
          <w:sz w:val="24"/>
          <w:szCs w:val="24"/>
          <w:shd w:val="clear" w:color="auto" w:fill="FFFFFF"/>
        </w:rPr>
        <w:t>.</w:t>
      </w:r>
    </w:p>
    <w:p w14:paraId="0AA683E1" w14:textId="5E214735" w:rsidR="00F725AD" w:rsidRPr="00FF7876" w:rsidRDefault="00F725AD"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There is nonetheless a</w:t>
      </w:r>
      <w:r w:rsidR="00975902" w:rsidRPr="00FF7876">
        <w:rPr>
          <w:rFonts w:ascii="Cambria" w:hAnsi="Cambria" w:cs="Helvetica"/>
          <w:color w:val="030A13"/>
          <w:sz w:val="24"/>
          <w:szCs w:val="24"/>
          <w:shd w:val="clear" w:color="auto" w:fill="FFFFFF"/>
        </w:rPr>
        <w:t>n extremely</w:t>
      </w:r>
      <w:r w:rsidRPr="00FF7876">
        <w:rPr>
          <w:rFonts w:ascii="Cambria" w:hAnsi="Cambria" w:cs="Helvetica"/>
          <w:color w:val="030A13"/>
          <w:sz w:val="24"/>
          <w:szCs w:val="24"/>
          <w:shd w:val="clear" w:color="auto" w:fill="FFFFFF"/>
        </w:rPr>
        <w:t xml:space="preserve"> wide range of estimates across metropolitan areas for the housing market penalty </w:t>
      </w:r>
      <w:del w:id="240" w:author="david jackson" w:date="2018-10-17T15:29:00Z">
        <w:r w:rsidRPr="00FF7876" w:rsidDel="00F30EBA">
          <w:rPr>
            <w:rFonts w:ascii="Cambria" w:hAnsi="Cambria" w:cs="Helvetica"/>
            <w:color w:val="030A13"/>
            <w:sz w:val="24"/>
            <w:szCs w:val="24"/>
            <w:shd w:val="clear" w:color="auto" w:fill="FFFFFF"/>
          </w:rPr>
          <w:delText xml:space="preserve">that </w:delText>
        </w:r>
      </w:del>
      <w:ins w:id="241" w:author="david jackson" w:date="2018-10-17T15:29:00Z">
        <w:r w:rsidR="00F30EBA">
          <w:rPr>
            <w:rFonts w:ascii="Cambria" w:hAnsi="Cambria" w:cs="Helvetica"/>
            <w:color w:val="030A13"/>
            <w:sz w:val="24"/>
            <w:szCs w:val="24"/>
            <w:shd w:val="clear" w:color="auto" w:fill="FFFFFF"/>
          </w:rPr>
          <w:t>for</w:t>
        </w:r>
        <w:r w:rsidR="00F30EBA"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 xml:space="preserve">homes </w:t>
      </w:r>
      <w:del w:id="242" w:author="david jackson" w:date="2018-10-17T15:29:00Z">
        <w:r w:rsidRPr="00FF7876" w:rsidDel="00F30EBA">
          <w:rPr>
            <w:rFonts w:ascii="Cambria" w:hAnsi="Cambria" w:cs="Helvetica"/>
            <w:color w:val="030A13"/>
            <w:sz w:val="24"/>
            <w:szCs w:val="24"/>
            <w:shd w:val="clear" w:color="auto" w:fill="FFFFFF"/>
          </w:rPr>
          <w:delText xml:space="preserve">face </w:delText>
        </w:r>
      </w:del>
      <w:r w:rsidRPr="00FF7876">
        <w:rPr>
          <w:rFonts w:ascii="Cambria" w:hAnsi="Cambria" w:cs="Helvetica"/>
          <w:color w:val="030A13"/>
          <w:sz w:val="24"/>
          <w:szCs w:val="24"/>
          <w:shd w:val="clear" w:color="auto" w:fill="FFFFFF"/>
        </w:rPr>
        <w:t xml:space="preserve">in black neighborhoods. In </w:t>
      </w:r>
      <w:r w:rsidR="00FC20CA" w:rsidRPr="00FF7876">
        <w:rPr>
          <w:rFonts w:ascii="Cambria" w:hAnsi="Cambria" w:cs="Helvetica"/>
          <w:color w:val="030A13"/>
          <w:sz w:val="24"/>
          <w:szCs w:val="24"/>
          <w:shd w:val="clear" w:color="auto" w:fill="FFFFFF"/>
        </w:rPr>
        <w:t>the New York City metropolitan area, median home values in majority black neighborhoods are over $400,000, reflecting the extraordinarily high overall cost of living and value of real estate. That is much less than the value for neighborhoods with fewer than 1</w:t>
      </w:r>
      <w:r w:rsidR="002941C6">
        <w:rPr>
          <w:rFonts w:ascii="Cambria" w:hAnsi="Cambria" w:cs="Helvetica"/>
          <w:color w:val="030A13"/>
          <w:sz w:val="24"/>
          <w:szCs w:val="24"/>
          <w:shd w:val="clear" w:color="auto" w:fill="FFFFFF"/>
        </w:rPr>
        <w:t xml:space="preserve"> percent</w:t>
      </w:r>
      <w:r w:rsidR="00FC20CA" w:rsidRPr="00FF7876">
        <w:rPr>
          <w:rFonts w:ascii="Cambria" w:hAnsi="Cambria" w:cs="Helvetica"/>
          <w:color w:val="030A13"/>
          <w:sz w:val="24"/>
          <w:szCs w:val="24"/>
          <w:shd w:val="clear" w:color="auto" w:fill="FFFFFF"/>
        </w:rPr>
        <w:t xml:space="preserve"> black </w:t>
      </w:r>
      <w:r w:rsidR="00FC20CA" w:rsidRPr="00FF7876">
        <w:rPr>
          <w:rFonts w:ascii="Cambria" w:hAnsi="Cambria" w:cs="Helvetica"/>
          <w:color w:val="030A13"/>
          <w:sz w:val="24"/>
          <w:szCs w:val="24"/>
          <w:shd w:val="clear" w:color="auto" w:fill="FFFFFF"/>
        </w:rPr>
        <w:lastRenderedPageBreak/>
        <w:t>population shares ($560,000), but the percentage point gap is much lower than other parts of the country. Greenville, S</w:t>
      </w:r>
      <w:ins w:id="243" w:author="david jackson" w:date="2018-10-16T15:20:00Z">
        <w:r w:rsidR="00BA2DC0">
          <w:rPr>
            <w:rFonts w:ascii="Cambria" w:hAnsi="Cambria" w:cs="Helvetica"/>
            <w:color w:val="030A13"/>
            <w:sz w:val="24"/>
            <w:szCs w:val="24"/>
            <w:shd w:val="clear" w:color="auto" w:fill="FFFFFF"/>
          </w:rPr>
          <w:t>.</w:t>
        </w:r>
      </w:ins>
      <w:ins w:id="244" w:author="david jackson" w:date="2018-10-16T15:21:00Z">
        <w:r w:rsidR="00BA2DC0">
          <w:rPr>
            <w:rFonts w:ascii="Cambria" w:hAnsi="Cambria" w:cs="Helvetica"/>
            <w:color w:val="030A13"/>
            <w:sz w:val="24"/>
            <w:szCs w:val="24"/>
            <w:shd w:val="clear" w:color="auto" w:fill="FFFFFF"/>
          </w:rPr>
          <w:t>C.</w:t>
        </w:r>
      </w:ins>
      <w:del w:id="245" w:author="david jackson" w:date="2018-10-16T15:21:00Z">
        <w:r w:rsidR="00FC20CA" w:rsidRPr="00FF7876" w:rsidDel="00BA2DC0">
          <w:rPr>
            <w:rFonts w:ascii="Cambria" w:hAnsi="Cambria" w:cs="Helvetica"/>
            <w:color w:val="030A13"/>
            <w:sz w:val="24"/>
            <w:szCs w:val="24"/>
            <w:shd w:val="clear" w:color="auto" w:fill="FFFFFF"/>
          </w:rPr>
          <w:delText>outh Carolina</w:delText>
        </w:r>
      </w:del>
      <w:r w:rsidR="00FC20CA" w:rsidRPr="00FF7876">
        <w:rPr>
          <w:rFonts w:ascii="Cambria" w:hAnsi="Cambria" w:cs="Helvetica"/>
          <w:color w:val="030A13"/>
          <w:sz w:val="24"/>
          <w:szCs w:val="24"/>
          <w:shd w:val="clear" w:color="auto" w:fill="FFFFFF"/>
        </w:rPr>
        <w:t xml:space="preserve">, Boston, </w:t>
      </w:r>
      <w:del w:id="246" w:author="david jackson" w:date="2018-10-16T15:21:00Z">
        <w:r w:rsidR="00FC20CA" w:rsidRPr="00FF7876" w:rsidDel="00BA2DC0">
          <w:rPr>
            <w:rFonts w:ascii="Cambria" w:hAnsi="Cambria" w:cs="Helvetica"/>
            <w:color w:val="030A13"/>
            <w:sz w:val="24"/>
            <w:szCs w:val="24"/>
            <w:shd w:val="clear" w:color="auto" w:fill="FFFFFF"/>
          </w:rPr>
          <w:delText>Massachusetts</w:delText>
        </w:r>
      </w:del>
      <w:ins w:id="247" w:author="david jackson" w:date="2018-10-16T15:21:00Z">
        <w:r w:rsidR="00BA2DC0" w:rsidRPr="00FF7876">
          <w:rPr>
            <w:rFonts w:ascii="Cambria" w:hAnsi="Cambria" w:cs="Helvetica"/>
            <w:color w:val="030A13"/>
            <w:sz w:val="24"/>
            <w:szCs w:val="24"/>
            <w:shd w:val="clear" w:color="auto" w:fill="FFFFFF"/>
          </w:rPr>
          <w:t>Mass</w:t>
        </w:r>
        <w:r w:rsidR="00BA2DC0">
          <w:rPr>
            <w:rFonts w:ascii="Cambria" w:hAnsi="Cambria" w:cs="Helvetica"/>
            <w:color w:val="030A13"/>
            <w:sz w:val="24"/>
            <w:szCs w:val="24"/>
            <w:shd w:val="clear" w:color="auto" w:fill="FFFFFF"/>
          </w:rPr>
          <w:t>.</w:t>
        </w:r>
      </w:ins>
      <w:r w:rsidR="00FC20CA" w:rsidRPr="00FF7876">
        <w:rPr>
          <w:rFonts w:ascii="Cambria" w:hAnsi="Cambria" w:cs="Helvetica"/>
          <w:color w:val="030A13"/>
          <w:sz w:val="24"/>
          <w:szCs w:val="24"/>
          <w:shd w:val="clear" w:color="auto" w:fill="FFFFFF"/>
        </w:rPr>
        <w:t xml:space="preserve">, and Baton Rouge, </w:t>
      </w:r>
      <w:del w:id="248" w:author="david jackson" w:date="2018-10-16T15:21:00Z">
        <w:r w:rsidR="00FC20CA" w:rsidRPr="00FF7876" w:rsidDel="00BA2DC0">
          <w:rPr>
            <w:rFonts w:ascii="Cambria" w:hAnsi="Cambria" w:cs="Helvetica"/>
            <w:color w:val="030A13"/>
            <w:sz w:val="24"/>
            <w:szCs w:val="24"/>
            <w:shd w:val="clear" w:color="auto" w:fill="FFFFFF"/>
          </w:rPr>
          <w:delText xml:space="preserve">Louisiana </w:delText>
        </w:r>
      </w:del>
      <w:ins w:id="249" w:author="david jackson" w:date="2018-10-16T15:21:00Z">
        <w:r w:rsidR="00BA2DC0" w:rsidRPr="00FF7876">
          <w:rPr>
            <w:rFonts w:ascii="Cambria" w:hAnsi="Cambria" w:cs="Helvetica"/>
            <w:color w:val="030A13"/>
            <w:sz w:val="24"/>
            <w:szCs w:val="24"/>
            <w:shd w:val="clear" w:color="auto" w:fill="FFFFFF"/>
          </w:rPr>
          <w:t>L</w:t>
        </w:r>
        <w:r w:rsidR="00BA2DC0">
          <w:rPr>
            <w:rFonts w:ascii="Cambria" w:hAnsi="Cambria" w:cs="Helvetica"/>
            <w:color w:val="030A13"/>
            <w:sz w:val="24"/>
            <w:szCs w:val="24"/>
            <w:shd w:val="clear" w:color="auto" w:fill="FFFFFF"/>
          </w:rPr>
          <w:t>a.</w:t>
        </w:r>
        <w:r w:rsidR="00BA2DC0" w:rsidRPr="00FF7876">
          <w:rPr>
            <w:rFonts w:ascii="Cambria" w:hAnsi="Cambria" w:cs="Helvetica"/>
            <w:color w:val="030A13"/>
            <w:sz w:val="24"/>
            <w:szCs w:val="24"/>
            <w:shd w:val="clear" w:color="auto" w:fill="FFFFFF"/>
          </w:rPr>
          <w:t xml:space="preserve"> </w:t>
        </w:r>
      </w:ins>
      <w:r w:rsidR="00FC20CA" w:rsidRPr="00FF7876">
        <w:rPr>
          <w:rFonts w:ascii="Cambria" w:hAnsi="Cambria" w:cs="Helvetica"/>
          <w:color w:val="030A13"/>
          <w:sz w:val="24"/>
          <w:szCs w:val="24"/>
          <w:shd w:val="clear" w:color="auto" w:fill="FFFFFF"/>
        </w:rPr>
        <w:t>are other examples of metro areas with relatively narrow gaps in valuations between majority black neighborhoods and those with few black residents.</w:t>
      </w:r>
    </w:p>
    <w:p w14:paraId="311E0211" w14:textId="77777777" w:rsidR="0093491D" w:rsidRPr="00FF7876" w:rsidRDefault="0093491D" w:rsidP="00480879">
      <w:pPr>
        <w:spacing w:line="276" w:lineRule="auto"/>
        <w:rPr>
          <w:rFonts w:ascii="Cambria" w:hAnsi="Cambria" w:cs="Helvetica"/>
          <w:color w:val="030A13"/>
          <w:sz w:val="24"/>
          <w:szCs w:val="24"/>
          <w:shd w:val="clear" w:color="auto" w:fill="FFFFFF"/>
        </w:rPr>
      </w:pPr>
    </w:p>
    <w:p w14:paraId="674209E9" w14:textId="77777777" w:rsidR="00B360A5" w:rsidRPr="00FF7876" w:rsidRDefault="00B360A5" w:rsidP="00480879">
      <w:pPr>
        <w:spacing w:line="276" w:lineRule="auto"/>
        <w:rPr>
          <w:rFonts w:ascii="Cambria" w:hAnsi="Cambria" w:cs="Helvetica"/>
          <w:color w:val="030A13"/>
          <w:sz w:val="24"/>
          <w:szCs w:val="24"/>
          <w:shd w:val="clear" w:color="auto" w:fill="FFFFFF"/>
        </w:rPr>
      </w:pPr>
    </w:p>
    <w:tbl>
      <w:tblPr>
        <w:tblW w:w="13780" w:type="dxa"/>
        <w:tblLook w:val="04A0" w:firstRow="1" w:lastRow="0" w:firstColumn="1" w:lastColumn="0" w:noHBand="0" w:noVBand="1"/>
      </w:tblPr>
      <w:tblGrid>
        <w:gridCol w:w="8620"/>
        <w:gridCol w:w="1720"/>
        <w:gridCol w:w="1720"/>
        <w:gridCol w:w="1720"/>
      </w:tblGrid>
      <w:tr w:rsidR="00F70C4C" w:rsidRPr="00F70C4C" w14:paraId="1E3A9E45" w14:textId="77777777" w:rsidTr="00F70C4C">
        <w:trPr>
          <w:trHeight w:val="230"/>
        </w:trPr>
        <w:tc>
          <w:tcPr>
            <w:tcW w:w="13780" w:type="dxa"/>
            <w:gridSpan w:val="4"/>
            <w:tcBorders>
              <w:top w:val="nil"/>
              <w:left w:val="nil"/>
              <w:bottom w:val="single" w:sz="4" w:space="0" w:color="auto"/>
              <w:right w:val="nil"/>
            </w:tcBorders>
            <w:shd w:val="clear" w:color="auto" w:fill="auto"/>
            <w:vAlign w:val="bottom"/>
            <w:hideMark/>
          </w:tcPr>
          <w:p w14:paraId="6B83114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The 10 metropolitan areas with the largest and smallest differences in the value of homes in black neighborhoods</w:t>
            </w:r>
          </w:p>
        </w:tc>
      </w:tr>
      <w:tr w:rsidR="00F70C4C" w:rsidRPr="00F70C4C" w14:paraId="6E6F7427" w14:textId="77777777" w:rsidTr="00F70C4C">
        <w:trPr>
          <w:trHeight w:val="1150"/>
        </w:trPr>
        <w:tc>
          <w:tcPr>
            <w:tcW w:w="8620" w:type="dxa"/>
            <w:tcBorders>
              <w:top w:val="nil"/>
              <w:left w:val="nil"/>
              <w:bottom w:val="nil"/>
              <w:right w:val="nil"/>
            </w:tcBorders>
            <w:shd w:val="clear" w:color="auto" w:fill="auto"/>
            <w:noWrap/>
            <w:vAlign w:val="bottom"/>
            <w:hideMark/>
          </w:tcPr>
          <w:p w14:paraId="49D69003" w14:textId="77777777" w:rsidR="00F70C4C" w:rsidRPr="00F70C4C" w:rsidRDefault="00F70C4C" w:rsidP="00480879">
            <w:pPr>
              <w:spacing w:after="0" w:line="276" w:lineRule="auto"/>
              <w:jc w:val="center"/>
              <w:rPr>
                <w:rFonts w:ascii="Arial" w:eastAsia="Times New Roman" w:hAnsi="Arial" w:cs="Arial"/>
                <w:color w:val="000000"/>
                <w:sz w:val="18"/>
                <w:szCs w:val="18"/>
              </w:rPr>
            </w:pPr>
          </w:p>
        </w:tc>
        <w:tc>
          <w:tcPr>
            <w:tcW w:w="1720" w:type="dxa"/>
            <w:tcBorders>
              <w:top w:val="nil"/>
              <w:left w:val="nil"/>
              <w:bottom w:val="nil"/>
              <w:right w:val="nil"/>
            </w:tcBorders>
            <w:shd w:val="clear" w:color="auto" w:fill="auto"/>
            <w:vAlign w:val="bottom"/>
            <w:hideMark/>
          </w:tcPr>
          <w:p w14:paraId="475F9FDA"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Median value of homes in majority black neighborhoods</w:t>
            </w:r>
          </w:p>
        </w:tc>
        <w:tc>
          <w:tcPr>
            <w:tcW w:w="1720" w:type="dxa"/>
            <w:tcBorders>
              <w:top w:val="nil"/>
              <w:left w:val="nil"/>
              <w:bottom w:val="nil"/>
              <w:right w:val="nil"/>
            </w:tcBorders>
            <w:shd w:val="clear" w:color="auto" w:fill="auto"/>
            <w:vAlign w:val="bottom"/>
            <w:hideMark/>
          </w:tcPr>
          <w:p w14:paraId="3A844317"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Median value of homes in neighborhoods with less than 1% black population</w:t>
            </w:r>
          </w:p>
        </w:tc>
        <w:tc>
          <w:tcPr>
            <w:tcW w:w="1720" w:type="dxa"/>
            <w:tcBorders>
              <w:top w:val="nil"/>
              <w:left w:val="nil"/>
              <w:bottom w:val="nil"/>
              <w:right w:val="nil"/>
            </w:tcBorders>
            <w:shd w:val="clear" w:color="auto" w:fill="auto"/>
            <w:vAlign w:val="bottom"/>
            <w:hideMark/>
          </w:tcPr>
          <w:p w14:paraId="7F0E9B79"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Relative valuation of black neighborhoods in ppt</w:t>
            </w:r>
          </w:p>
        </w:tc>
      </w:tr>
      <w:tr w:rsidR="00F70C4C" w:rsidRPr="00F70C4C" w14:paraId="477A16A3" w14:textId="77777777" w:rsidTr="00F70C4C">
        <w:trPr>
          <w:trHeight w:val="290"/>
        </w:trPr>
        <w:tc>
          <w:tcPr>
            <w:tcW w:w="13780" w:type="dxa"/>
            <w:gridSpan w:val="4"/>
            <w:tcBorders>
              <w:top w:val="nil"/>
              <w:left w:val="nil"/>
              <w:bottom w:val="nil"/>
              <w:right w:val="nil"/>
            </w:tcBorders>
            <w:shd w:val="clear" w:color="auto" w:fill="auto"/>
            <w:vAlign w:val="bottom"/>
            <w:hideMark/>
          </w:tcPr>
          <w:p w14:paraId="44C7FE7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Areas with the most devaluation of black homes</w:t>
            </w:r>
          </w:p>
        </w:tc>
      </w:tr>
      <w:tr w:rsidR="00F70C4C" w:rsidRPr="00F70C4C" w14:paraId="706E24C0" w14:textId="77777777" w:rsidTr="00F70C4C">
        <w:trPr>
          <w:trHeight w:val="230"/>
        </w:trPr>
        <w:tc>
          <w:tcPr>
            <w:tcW w:w="8620" w:type="dxa"/>
            <w:tcBorders>
              <w:top w:val="nil"/>
              <w:left w:val="nil"/>
              <w:bottom w:val="nil"/>
              <w:right w:val="nil"/>
            </w:tcBorders>
            <w:shd w:val="clear" w:color="auto" w:fill="auto"/>
            <w:noWrap/>
            <w:vAlign w:val="bottom"/>
            <w:hideMark/>
          </w:tcPr>
          <w:p w14:paraId="31C34B4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Bridgeport-Stamford-Norwalk, CT</w:t>
            </w:r>
          </w:p>
        </w:tc>
        <w:tc>
          <w:tcPr>
            <w:tcW w:w="1720" w:type="dxa"/>
            <w:tcBorders>
              <w:top w:val="nil"/>
              <w:left w:val="nil"/>
              <w:bottom w:val="nil"/>
              <w:right w:val="nil"/>
            </w:tcBorders>
            <w:shd w:val="clear" w:color="auto" w:fill="auto"/>
            <w:noWrap/>
            <w:vAlign w:val="bottom"/>
            <w:hideMark/>
          </w:tcPr>
          <w:p w14:paraId="2C2B910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$131,011</w:t>
            </w:r>
          </w:p>
        </w:tc>
        <w:tc>
          <w:tcPr>
            <w:tcW w:w="1720" w:type="dxa"/>
            <w:tcBorders>
              <w:top w:val="nil"/>
              <w:left w:val="nil"/>
              <w:bottom w:val="nil"/>
              <w:right w:val="nil"/>
            </w:tcBorders>
            <w:shd w:val="clear" w:color="auto" w:fill="auto"/>
            <w:noWrap/>
            <w:vAlign w:val="bottom"/>
            <w:hideMark/>
          </w:tcPr>
          <w:p w14:paraId="1E676FC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$783,887</w:t>
            </w:r>
          </w:p>
        </w:tc>
        <w:tc>
          <w:tcPr>
            <w:tcW w:w="1720" w:type="dxa"/>
            <w:tcBorders>
              <w:top w:val="nil"/>
              <w:left w:val="nil"/>
              <w:bottom w:val="nil"/>
              <w:right w:val="nil"/>
            </w:tcBorders>
            <w:shd w:val="clear" w:color="auto" w:fill="auto"/>
            <w:noWrap/>
            <w:vAlign w:val="bottom"/>
            <w:hideMark/>
          </w:tcPr>
          <w:p w14:paraId="013885B5"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17%</w:t>
            </w:r>
          </w:p>
        </w:tc>
      </w:tr>
      <w:tr w:rsidR="00F70C4C" w:rsidRPr="00F70C4C" w14:paraId="6B093766" w14:textId="77777777" w:rsidTr="00F70C4C">
        <w:trPr>
          <w:trHeight w:val="230"/>
        </w:trPr>
        <w:tc>
          <w:tcPr>
            <w:tcW w:w="8620" w:type="dxa"/>
            <w:tcBorders>
              <w:top w:val="nil"/>
              <w:left w:val="nil"/>
              <w:bottom w:val="nil"/>
              <w:right w:val="nil"/>
            </w:tcBorders>
            <w:shd w:val="clear" w:color="auto" w:fill="auto"/>
            <w:noWrap/>
            <w:vAlign w:val="bottom"/>
            <w:hideMark/>
          </w:tcPr>
          <w:p w14:paraId="4C84DC3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Charleston-North Charleston, SC</w:t>
            </w:r>
          </w:p>
        </w:tc>
        <w:tc>
          <w:tcPr>
            <w:tcW w:w="1720" w:type="dxa"/>
            <w:tcBorders>
              <w:top w:val="nil"/>
              <w:left w:val="nil"/>
              <w:bottom w:val="nil"/>
              <w:right w:val="nil"/>
            </w:tcBorders>
            <w:shd w:val="clear" w:color="auto" w:fill="auto"/>
            <w:noWrap/>
            <w:vAlign w:val="bottom"/>
            <w:hideMark/>
          </w:tcPr>
          <w:p w14:paraId="20007F0D"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$130,854</w:t>
            </w:r>
          </w:p>
        </w:tc>
        <w:tc>
          <w:tcPr>
            <w:tcW w:w="1720" w:type="dxa"/>
            <w:tcBorders>
              <w:top w:val="nil"/>
              <w:left w:val="nil"/>
              <w:bottom w:val="nil"/>
              <w:right w:val="nil"/>
            </w:tcBorders>
            <w:shd w:val="clear" w:color="auto" w:fill="auto"/>
            <w:noWrap/>
            <w:vAlign w:val="bottom"/>
            <w:hideMark/>
          </w:tcPr>
          <w:p w14:paraId="4E16C62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$717,711</w:t>
            </w:r>
          </w:p>
        </w:tc>
        <w:tc>
          <w:tcPr>
            <w:tcW w:w="1720" w:type="dxa"/>
            <w:tcBorders>
              <w:top w:val="nil"/>
              <w:left w:val="nil"/>
              <w:bottom w:val="nil"/>
              <w:right w:val="nil"/>
            </w:tcBorders>
            <w:shd w:val="clear" w:color="auto" w:fill="auto"/>
            <w:noWrap/>
            <w:vAlign w:val="bottom"/>
            <w:hideMark/>
          </w:tcPr>
          <w:p w14:paraId="5ABBA08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18%</w:t>
            </w:r>
          </w:p>
        </w:tc>
      </w:tr>
      <w:tr w:rsidR="00F70C4C" w:rsidRPr="00F70C4C" w14:paraId="0C2F0A06" w14:textId="77777777" w:rsidTr="00F70C4C">
        <w:trPr>
          <w:trHeight w:val="230"/>
        </w:trPr>
        <w:tc>
          <w:tcPr>
            <w:tcW w:w="8620" w:type="dxa"/>
            <w:tcBorders>
              <w:top w:val="nil"/>
              <w:left w:val="nil"/>
              <w:bottom w:val="nil"/>
              <w:right w:val="nil"/>
            </w:tcBorders>
            <w:shd w:val="clear" w:color="auto" w:fill="auto"/>
            <w:noWrap/>
            <w:vAlign w:val="bottom"/>
            <w:hideMark/>
          </w:tcPr>
          <w:p w14:paraId="5B9F294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Savannah, GA</w:t>
            </w:r>
          </w:p>
        </w:tc>
        <w:tc>
          <w:tcPr>
            <w:tcW w:w="1720" w:type="dxa"/>
            <w:tcBorders>
              <w:top w:val="nil"/>
              <w:left w:val="nil"/>
              <w:bottom w:val="nil"/>
              <w:right w:val="nil"/>
            </w:tcBorders>
            <w:shd w:val="clear" w:color="auto" w:fill="auto"/>
            <w:noWrap/>
            <w:vAlign w:val="bottom"/>
            <w:hideMark/>
          </w:tcPr>
          <w:p w14:paraId="03FF984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$112,539</w:t>
            </w:r>
          </w:p>
        </w:tc>
        <w:tc>
          <w:tcPr>
            <w:tcW w:w="1720" w:type="dxa"/>
            <w:tcBorders>
              <w:top w:val="nil"/>
              <w:left w:val="nil"/>
              <w:bottom w:val="nil"/>
              <w:right w:val="nil"/>
            </w:tcBorders>
            <w:shd w:val="clear" w:color="auto" w:fill="auto"/>
            <w:noWrap/>
            <w:vAlign w:val="bottom"/>
            <w:hideMark/>
          </w:tcPr>
          <w:p w14:paraId="7F81D5E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$562,500</w:t>
            </w:r>
          </w:p>
        </w:tc>
        <w:tc>
          <w:tcPr>
            <w:tcW w:w="1720" w:type="dxa"/>
            <w:tcBorders>
              <w:top w:val="nil"/>
              <w:left w:val="nil"/>
              <w:bottom w:val="nil"/>
              <w:right w:val="nil"/>
            </w:tcBorders>
            <w:shd w:val="clear" w:color="auto" w:fill="auto"/>
            <w:noWrap/>
            <w:vAlign w:val="bottom"/>
            <w:hideMark/>
          </w:tcPr>
          <w:p w14:paraId="32F8C1C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20%</w:t>
            </w:r>
          </w:p>
        </w:tc>
      </w:tr>
      <w:tr w:rsidR="00F70C4C" w:rsidRPr="00F70C4C" w14:paraId="416B7676" w14:textId="77777777" w:rsidTr="00F70C4C">
        <w:trPr>
          <w:trHeight w:val="230"/>
        </w:trPr>
        <w:tc>
          <w:tcPr>
            <w:tcW w:w="8620" w:type="dxa"/>
            <w:tcBorders>
              <w:top w:val="nil"/>
              <w:left w:val="nil"/>
              <w:bottom w:val="nil"/>
              <w:right w:val="nil"/>
            </w:tcBorders>
            <w:shd w:val="clear" w:color="auto" w:fill="auto"/>
            <w:noWrap/>
            <w:vAlign w:val="bottom"/>
            <w:hideMark/>
          </w:tcPr>
          <w:p w14:paraId="03A03F0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Hilton Head Island-Bluffton-Beaufort, SC</w:t>
            </w:r>
          </w:p>
        </w:tc>
        <w:tc>
          <w:tcPr>
            <w:tcW w:w="1720" w:type="dxa"/>
            <w:tcBorders>
              <w:top w:val="nil"/>
              <w:left w:val="nil"/>
              <w:bottom w:val="nil"/>
              <w:right w:val="nil"/>
            </w:tcBorders>
            <w:shd w:val="clear" w:color="auto" w:fill="auto"/>
            <w:noWrap/>
            <w:vAlign w:val="bottom"/>
            <w:hideMark/>
          </w:tcPr>
          <w:p w14:paraId="359EC7E2"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$93,262</w:t>
            </w:r>
          </w:p>
        </w:tc>
        <w:tc>
          <w:tcPr>
            <w:tcW w:w="1720" w:type="dxa"/>
            <w:tcBorders>
              <w:top w:val="nil"/>
              <w:left w:val="nil"/>
              <w:bottom w:val="nil"/>
              <w:right w:val="nil"/>
            </w:tcBorders>
            <w:shd w:val="clear" w:color="auto" w:fill="auto"/>
            <w:noWrap/>
            <w:vAlign w:val="bottom"/>
            <w:hideMark/>
          </w:tcPr>
          <w:p w14:paraId="276708DD"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$460,712</w:t>
            </w:r>
          </w:p>
        </w:tc>
        <w:tc>
          <w:tcPr>
            <w:tcW w:w="1720" w:type="dxa"/>
            <w:tcBorders>
              <w:top w:val="nil"/>
              <w:left w:val="nil"/>
              <w:bottom w:val="nil"/>
              <w:right w:val="nil"/>
            </w:tcBorders>
            <w:shd w:val="clear" w:color="auto" w:fill="auto"/>
            <w:noWrap/>
            <w:vAlign w:val="bottom"/>
            <w:hideMark/>
          </w:tcPr>
          <w:p w14:paraId="36CBBF02"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20%</w:t>
            </w:r>
          </w:p>
        </w:tc>
      </w:tr>
      <w:tr w:rsidR="00F70C4C" w:rsidRPr="00F70C4C" w14:paraId="1AA2271A" w14:textId="77777777" w:rsidTr="00F70C4C">
        <w:trPr>
          <w:trHeight w:val="230"/>
        </w:trPr>
        <w:tc>
          <w:tcPr>
            <w:tcW w:w="8620" w:type="dxa"/>
            <w:tcBorders>
              <w:top w:val="nil"/>
              <w:left w:val="nil"/>
              <w:bottom w:val="nil"/>
              <w:right w:val="nil"/>
            </w:tcBorders>
            <w:shd w:val="clear" w:color="auto" w:fill="auto"/>
            <w:noWrap/>
            <w:vAlign w:val="bottom"/>
            <w:hideMark/>
          </w:tcPr>
          <w:p w14:paraId="52AC525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Youngstown-Warren-Boardman, OH-PA</w:t>
            </w:r>
          </w:p>
        </w:tc>
        <w:tc>
          <w:tcPr>
            <w:tcW w:w="1720" w:type="dxa"/>
            <w:tcBorders>
              <w:top w:val="nil"/>
              <w:left w:val="nil"/>
              <w:bottom w:val="nil"/>
              <w:right w:val="nil"/>
            </w:tcBorders>
            <w:shd w:val="clear" w:color="auto" w:fill="auto"/>
            <w:noWrap/>
            <w:vAlign w:val="bottom"/>
            <w:hideMark/>
          </w:tcPr>
          <w:p w14:paraId="37DF229A"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$33,045</w:t>
            </w:r>
          </w:p>
        </w:tc>
        <w:tc>
          <w:tcPr>
            <w:tcW w:w="1720" w:type="dxa"/>
            <w:tcBorders>
              <w:top w:val="nil"/>
              <w:left w:val="nil"/>
              <w:bottom w:val="nil"/>
              <w:right w:val="nil"/>
            </w:tcBorders>
            <w:shd w:val="clear" w:color="auto" w:fill="auto"/>
            <w:noWrap/>
            <w:vAlign w:val="bottom"/>
            <w:hideMark/>
          </w:tcPr>
          <w:p w14:paraId="063F4FB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$131,484</w:t>
            </w:r>
          </w:p>
        </w:tc>
        <w:tc>
          <w:tcPr>
            <w:tcW w:w="1720" w:type="dxa"/>
            <w:tcBorders>
              <w:top w:val="nil"/>
              <w:left w:val="nil"/>
              <w:bottom w:val="nil"/>
              <w:right w:val="nil"/>
            </w:tcBorders>
            <w:shd w:val="clear" w:color="auto" w:fill="auto"/>
            <w:noWrap/>
            <w:vAlign w:val="bottom"/>
            <w:hideMark/>
          </w:tcPr>
          <w:p w14:paraId="45E26DF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w:t>
            </w:r>
          </w:p>
        </w:tc>
      </w:tr>
      <w:tr w:rsidR="00F70C4C" w:rsidRPr="00F70C4C" w14:paraId="0E45B1D2" w14:textId="77777777" w:rsidTr="00F70C4C">
        <w:trPr>
          <w:trHeight w:val="230"/>
        </w:trPr>
        <w:tc>
          <w:tcPr>
            <w:tcW w:w="8620" w:type="dxa"/>
            <w:tcBorders>
              <w:top w:val="nil"/>
              <w:left w:val="nil"/>
              <w:bottom w:val="nil"/>
              <w:right w:val="nil"/>
            </w:tcBorders>
            <w:shd w:val="clear" w:color="auto" w:fill="auto"/>
            <w:noWrap/>
            <w:vAlign w:val="bottom"/>
            <w:hideMark/>
          </w:tcPr>
          <w:p w14:paraId="59C2E005"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Port St. Lucie, FL</w:t>
            </w:r>
          </w:p>
        </w:tc>
        <w:tc>
          <w:tcPr>
            <w:tcW w:w="1720" w:type="dxa"/>
            <w:tcBorders>
              <w:top w:val="nil"/>
              <w:left w:val="nil"/>
              <w:bottom w:val="nil"/>
              <w:right w:val="nil"/>
            </w:tcBorders>
            <w:shd w:val="clear" w:color="auto" w:fill="auto"/>
            <w:noWrap/>
            <w:vAlign w:val="bottom"/>
            <w:hideMark/>
          </w:tcPr>
          <w:p w14:paraId="2418F5E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$65,880</w:t>
            </w:r>
          </w:p>
        </w:tc>
        <w:tc>
          <w:tcPr>
            <w:tcW w:w="1720" w:type="dxa"/>
            <w:tcBorders>
              <w:top w:val="nil"/>
              <w:left w:val="nil"/>
              <w:bottom w:val="nil"/>
              <w:right w:val="nil"/>
            </w:tcBorders>
            <w:shd w:val="clear" w:color="auto" w:fill="auto"/>
            <w:noWrap/>
            <w:vAlign w:val="bottom"/>
            <w:hideMark/>
          </w:tcPr>
          <w:p w14:paraId="6C9EBA2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$259,926</w:t>
            </w:r>
          </w:p>
        </w:tc>
        <w:tc>
          <w:tcPr>
            <w:tcW w:w="1720" w:type="dxa"/>
            <w:tcBorders>
              <w:top w:val="nil"/>
              <w:left w:val="nil"/>
              <w:bottom w:val="nil"/>
              <w:right w:val="nil"/>
            </w:tcBorders>
            <w:shd w:val="clear" w:color="auto" w:fill="auto"/>
            <w:noWrap/>
            <w:vAlign w:val="bottom"/>
            <w:hideMark/>
          </w:tcPr>
          <w:p w14:paraId="2058EB4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w:t>
            </w:r>
          </w:p>
        </w:tc>
      </w:tr>
      <w:tr w:rsidR="00F70C4C" w:rsidRPr="00F70C4C" w14:paraId="5E0EE818" w14:textId="77777777" w:rsidTr="00F70C4C">
        <w:trPr>
          <w:trHeight w:val="230"/>
        </w:trPr>
        <w:tc>
          <w:tcPr>
            <w:tcW w:w="8620" w:type="dxa"/>
            <w:tcBorders>
              <w:top w:val="nil"/>
              <w:left w:val="nil"/>
              <w:bottom w:val="nil"/>
              <w:right w:val="nil"/>
            </w:tcBorders>
            <w:shd w:val="clear" w:color="auto" w:fill="auto"/>
            <w:noWrap/>
            <w:vAlign w:val="bottom"/>
            <w:hideMark/>
          </w:tcPr>
          <w:p w14:paraId="22C38847"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Palm Bay-Melbourne-Titusville, FL</w:t>
            </w:r>
          </w:p>
        </w:tc>
        <w:tc>
          <w:tcPr>
            <w:tcW w:w="1720" w:type="dxa"/>
            <w:tcBorders>
              <w:top w:val="nil"/>
              <w:left w:val="nil"/>
              <w:bottom w:val="nil"/>
              <w:right w:val="nil"/>
            </w:tcBorders>
            <w:shd w:val="clear" w:color="auto" w:fill="auto"/>
            <w:noWrap/>
            <w:vAlign w:val="bottom"/>
            <w:hideMark/>
          </w:tcPr>
          <w:p w14:paraId="424FCE1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$61,662</w:t>
            </w:r>
          </w:p>
        </w:tc>
        <w:tc>
          <w:tcPr>
            <w:tcW w:w="1720" w:type="dxa"/>
            <w:tcBorders>
              <w:top w:val="nil"/>
              <w:left w:val="nil"/>
              <w:bottom w:val="nil"/>
              <w:right w:val="nil"/>
            </w:tcBorders>
            <w:shd w:val="clear" w:color="auto" w:fill="auto"/>
            <w:noWrap/>
            <w:vAlign w:val="bottom"/>
            <w:hideMark/>
          </w:tcPr>
          <w:p w14:paraId="0AA2B22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$241,853</w:t>
            </w:r>
          </w:p>
        </w:tc>
        <w:tc>
          <w:tcPr>
            <w:tcW w:w="1720" w:type="dxa"/>
            <w:tcBorders>
              <w:top w:val="nil"/>
              <w:left w:val="nil"/>
              <w:bottom w:val="nil"/>
              <w:right w:val="nil"/>
            </w:tcBorders>
            <w:shd w:val="clear" w:color="auto" w:fill="auto"/>
            <w:noWrap/>
            <w:vAlign w:val="bottom"/>
            <w:hideMark/>
          </w:tcPr>
          <w:p w14:paraId="1E989167"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w:t>
            </w:r>
          </w:p>
        </w:tc>
      </w:tr>
      <w:tr w:rsidR="00F70C4C" w:rsidRPr="00F70C4C" w14:paraId="1D6B02F1" w14:textId="77777777" w:rsidTr="00F70C4C">
        <w:trPr>
          <w:trHeight w:val="230"/>
        </w:trPr>
        <w:tc>
          <w:tcPr>
            <w:tcW w:w="8620" w:type="dxa"/>
            <w:tcBorders>
              <w:top w:val="nil"/>
              <w:left w:val="nil"/>
              <w:bottom w:val="nil"/>
              <w:right w:val="nil"/>
            </w:tcBorders>
            <w:shd w:val="clear" w:color="auto" w:fill="auto"/>
            <w:noWrap/>
            <w:vAlign w:val="bottom"/>
            <w:hideMark/>
          </w:tcPr>
          <w:p w14:paraId="7CEACC1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Lexington-Fayette, KY</w:t>
            </w:r>
          </w:p>
        </w:tc>
        <w:tc>
          <w:tcPr>
            <w:tcW w:w="1720" w:type="dxa"/>
            <w:tcBorders>
              <w:top w:val="nil"/>
              <w:left w:val="nil"/>
              <w:bottom w:val="nil"/>
              <w:right w:val="nil"/>
            </w:tcBorders>
            <w:shd w:val="clear" w:color="auto" w:fill="auto"/>
            <w:noWrap/>
            <w:vAlign w:val="bottom"/>
            <w:hideMark/>
          </w:tcPr>
          <w:p w14:paraId="56A4735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$77,270</w:t>
            </w:r>
          </w:p>
        </w:tc>
        <w:tc>
          <w:tcPr>
            <w:tcW w:w="1720" w:type="dxa"/>
            <w:tcBorders>
              <w:top w:val="nil"/>
              <w:left w:val="nil"/>
              <w:bottom w:val="nil"/>
              <w:right w:val="nil"/>
            </w:tcBorders>
            <w:shd w:val="clear" w:color="auto" w:fill="auto"/>
            <w:noWrap/>
            <w:vAlign w:val="bottom"/>
            <w:hideMark/>
          </w:tcPr>
          <w:p w14:paraId="7DEA649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$301,526</w:t>
            </w:r>
          </w:p>
        </w:tc>
        <w:tc>
          <w:tcPr>
            <w:tcW w:w="1720" w:type="dxa"/>
            <w:tcBorders>
              <w:top w:val="nil"/>
              <w:left w:val="nil"/>
              <w:bottom w:val="nil"/>
              <w:right w:val="nil"/>
            </w:tcBorders>
            <w:shd w:val="clear" w:color="auto" w:fill="auto"/>
            <w:noWrap/>
            <w:vAlign w:val="bottom"/>
            <w:hideMark/>
          </w:tcPr>
          <w:p w14:paraId="2420E7D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26%</w:t>
            </w:r>
          </w:p>
        </w:tc>
      </w:tr>
      <w:tr w:rsidR="00F70C4C" w:rsidRPr="00F70C4C" w14:paraId="299AC190" w14:textId="77777777" w:rsidTr="00F70C4C">
        <w:trPr>
          <w:trHeight w:val="230"/>
        </w:trPr>
        <w:tc>
          <w:tcPr>
            <w:tcW w:w="8620" w:type="dxa"/>
            <w:tcBorders>
              <w:top w:val="nil"/>
              <w:left w:val="nil"/>
              <w:bottom w:val="nil"/>
              <w:right w:val="nil"/>
            </w:tcBorders>
            <w:shd w:val="clear" w:color="auto" w:fill="auto"/>
            <w:noWrap/>
            <w:vAlign w:val="bottom"/>
            <w:hideMark/>
          </w:tcPr>
          <w:p w14:paraId="2D5C973E"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Cape Coral-Fort Myers, FL</w:t>
            </w:r>
          </w:p>
        </w:tc>
        <w:tc>
          <w:tcPr>
            <w:tcW w:w="1720" w:type="dxa"/>
            <w:tcBorders>
              <w:top w:val="nil"/>
              <w:left w:val="nil"/>
              <w:bottom w:val="nil"/>
              <w:right w:val="nil"/>
            </w:tcBorders>
            <w:shd w:val="clear" w:color="auto" w:fill="auto"/>
            <w:noWrap/>
            <w:vAlign w:val="bottom"/>
            <w:hideMark/>
          </w:tcPr>
          <w:p w14:paraId="5422E822"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$67,192</w:t>
            </w:r>
          </w:p>
        </w:tc>
        <w:tc>
          <w:tcPr>
            <w:tcW w:w="1720" w:type="dxa"/>
            <w:tcBorders>
              <w:top w:val="nil"/>
              <w:left w:val="nil"/>
              <w:bottom w:val="nil"/>
              <w:right w:val="nil"/>
            </w:tcBorders>
            <w:shd w:val="clear" w:color="auto" w:fill="auto"/>
            <w:noWrap/>
            <w:vAlign w:val="bottom"/>
            <w:hideMark/>
          </w:tcPr>
          <w:p w14:paraId="5A304C8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$259,118</w:t>
            </w:r>
          </w:p>
        </w:tc>
        <w:tc>
          <w:tcPr>
            <w:tcW w:w="1720" w:type="dxa"/>
            <w:tcBorders>
              <w:top w:val="nil"/>
              <w:left w:val="nil"/>
              <w:bottom w:val="nil"/>
              <w:right w:val="nil"/>
            </w:tcBorders>
            <w:shd w:val="clear" w:color="auto" w:fill="auto"/>
            <w:noWrap/>
            <w:vAlign w:val="bottom"/>
            <w:hideMark/>
          </w:tcPr>
          <w:p w14:paraId="09F57BC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26%</w:t>
            </w:r>
          </w:p>
        </w:tc>
      </w:tr>
      <w:tr w:rsidR="00F70C4C" w:rsidRPr="00F70C4C" w14:paraId="695D7074" w14:textId="77777777" w:rsidTr="00F70C4C">
        <w:trPr>
          <w:trHeight w:val="230"/>
        </w:trPr>
        <w:tc>
          <w:tcPr>
            <w:tcW w:w="8620" w:type="dxa"/>
            <w:tcBorders>
              <w:top w:val="nil"/>
              <w:left w:val="nil"/>
              <w:bottom w:val="nil"/>
              <w:right w:val="nil"/>
            </w:tcBorders>
            <w:shd w:val="clear" w:color="auto" w:fill="auto"/>
            <w:noWrap/>
            <w:vAlign w:val="bottom"/>
            <w:hideMark/>
          </w:tcPr>
          <w:p w14:paraId="3100683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Ann Arbor, MI</w:t>
            </w:r>
          </w:p>
        </w:tc>
        <w:tc>
          <w:tcPr>
            <w:tcW w:w="1720" w:type="dxa"/>
            <w:tcBorders>
              <w:top w:val="nil"/>
              <w:left w:val="nil"/>
              <w:bottom w:val="nil"/>
              <w:right w:val="nil"/>
            </w:tcBorders>
            <w:shd w:val="clear" w:color="auto" w:fill="auto"/>
            <w:noWrap/>
            <w:vAlign w:val="bottom"/>
            <w:hideMark/>
          </w:tcPr>
          <w:p w14:paraId="77ABA51A"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$68,320</w:t>
            </w:r>
          </w:p>
        </w:tc>
        <w:tc>
          <w:tcPr>
            <w:tcW w:w="1720" w:type="dxa"/>
            <w:tcBorders>
              <w:top w:val="nil"/>
              <w:left w:val="nil"/>
              <w:bottom w:val="nil"/>
              <w:right w:val="nil"/>
            </w:tcBorders>
            <w:shd w:val="clear" w:color="auto" w:fill="auto"/>
            <w:noWrap/>
            <w:vAlign w:val="bottom"/>
            <w:hideMark/>
          </w:tcPr>
          <w:p w14:paraId="0EE9D87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$259,985</w:t>
            </w:r>
          </w:p>
        </w:tc>
        <w:tc>
          <w:tcPr>
            <w:tcW w:w="1720" w:type="dxa"/>
            <w:tcBorders>
              <w:top w:val="nil"/>
              <w:left w:val="nil"/>
              <w:bottom w:val="nil"/>
              <w:right w:val="nil"/>
            </w:tcBorders>
            <w:shd w:val="clear" w:color="auto" w:fill="auto"/>
            <w:noWrap/>
            <w:vAlign w:val="bottom"/>
            <w:hideMark/>
          </w:tcPr>
          <w:p w14:paraId="3C216CF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26%</w:t>
            </w:r>
          </w:p>
        </w:tc>
      </w:tr>
      <w:tr w:rsidR="00F70C4C" w:rsidRPr="00F70C4C" w14:paraId="29E8F955" w14:textId="77777777" w:rsidTr="00F70C4C">
        <w:trPr>
          <w:trHeight w:val="230"/>
        </w:trPr>
        <w:tc>
          <w:tcPr>
            <w:tcW w:w="8620" w:type="dxa"/>
            <w:tcBorders>
              <w:top w:val="nil"/>
              <w:left w:val="nil"/>
              <w:bottom w:val="nil"/>
              <w:right w:val="nil"/>
            </w:tcBorders>
            <w:shd w:val="clear" w:color="auto" w:fill="auto"/>
            <w:noWrap/>
            <w:vAlign w:val="bottom"/>
            <w:hideMark/>
          </w:tcPr>
          <w:p w14:paraId="40B00B9A"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Mean of group</w:t>
            </w:r>
          </w:p>
        </w:tc>
        <w:tc>
          <w:tcPr>
            <w:tcW w:w="1720" w:type="dxa"/>
            <w:tcBorders>
              <w:top w:val="nil"/>
              <w:left w:val="nil"/>
              <w:bottom w:val="nil"/>
              <w:right w:val="nil"/>
            </w:tcBorders>
            <w:shd w:val="clear" w:color="auto" w:fill="auto"/>
            <w:noWrap/>
            <w:vAlign w:val="bottom"/>
            <w:hideMark/>
          </w:tcPr>
          <w:p w14:paraId="3CB9D748"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$84,104</w:t>
            </w:r>
          </w:p>
        </w:tc>
        <w:tc>
          <w:tcPr>
            <w:tcW w:w="1720" w:type="dxa"/>
            <w:tcBorders>
              <w:top w:val="nil"/>
              <w:left w:val="nil"/>
              <w:bottom w:val="nil"/>
              <w:right w:val="nil"/>
            </w:tcBorders>
            <w:shd w:val="clear" w:color="auto" w:fill="auto"/>
            <w:noWrap/>
            <w:vAlign w:val="bottom"/>
            <w:hideMark/>
          </w:tcPr>
          <w:p w14:paraId="4084B1CF"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$397,870</w:t>
            </w:r>
          </w:p>
        </w:tc>
        <w:tc>
          <w:tcPr>
            <w:tcW w:w="1720" w:type="dxa"/>
            <w:tcBorders>
              <w:top w:val="nil"/>
              <w:left w:val="nil"/>
              <w:bottom w:val="nil"/>
              <w:right w:val="nil"/>
            </w:tcBorders>
            <w:shd w:val="clear" w:color="auto" w:fill="auto"/>
            <w:noWrap/>
            <w:vAlign w:val="bottom"/>
            <w:hideMark/>
          </w:tcPr>
          <w:p w14:paraId="3DA62512"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23%</w:t>
            </w:r>
          </w:p>
        </w:tc>
      </w:tr>
      <w:tr w:rsidR="00F70C4C" w:rsidRPr="00F70C4C" w14:paraId="6E58C4F0" w14:textId="77777777" w:rsidTr="00F70C4C">
        <w:trPr>
          <w:trHeight w:val="250"/>
        </w:trPr>
        <w:tc>
          <w:tcPr>
            <w:tcW w:w="13780" w:type="dxa"/>
            <w:gridSpan w:val="4"/>
            <w:tcBorders>
              <w:top w:val="nil"/>
              <w:left w:val="nil"/>
              <w:bottom w:val="nil"/>
              <w:right w:val="nil"/>
            </w:tcBorders>
            <w:shd w:val="clear" w:color="auto" w:fill="auto"/>
            <w:vAlign w:val="bottom"/>
            <w:hideMark/>
          </w:tcPr>
          <w:p w14:paraId="69B20AE4"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Areas with the least devaluation of black homes</w:t>
            </w:r>
          </w:p>
        </w:tc>
      </w:tr>
      <w:tr w:rsidR="00F70C4C" w:rsidRPr="00F70C4C" w14:paraId="1B080BEC" w14:textId="77777777" w:rsidTr="00F70C4C">
        <w:trPr>
          <w:trHeight w:val="230"/>
        </w:trPr>
        <w:tc>
          <w:tcPr>
            <w:tcW w:w="8620" w:type="dxa"/>
            <w:tcBorders>
              <w:top w:val="nil"/>
              <w:left w:val="nil"/>
              <w:bottom w:val="nil"/>
              <w:right w:val="nil"/>
            </w:tcBorders>
            <w:shd w:val="clear" w:color="auto" w:fill="auto"/>
            <w:noWrap/>
            <w:vAlign w:val="bottom"/>
            <w:hideMark/>
          </w:tcPr>
          <w:p w14:paraId="5E880B8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Greenville-Anderson-Mauldin, SC</w:t>
            </w:r>
          </w:p>
        </w:tc>
        <w:tc>
          <w:tcPr>
            <w:tcW w:w="1720" w:type="dxa"/>
            <w:tcBorders>
              <w:top w:val="nil"/>
              <w:left w:val="nil"/>
              <w:bottom w:val="nil"/>
              <w:right w:val="nil"/>
            </w:tcBorders>
            <w:shd w:val="clear" w:color="auto" w:fill="auto"/>
            <w:noWrap/>
            <w:vAlign w:val="bottom"/>
            <w:hideMark/>
          </w:tcPr>
          <w:p w14:paraId="242FC41E"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$82,680</w:t>
            </w:r>
          </w:p>
        </w:tc>
        <w:tc>
          <w:tcPr>
            <w:tcW w:w="1720" w:type="dxa"/>
            <w:tcBorders>
              <w:top w:val="nil"/>
              <w:left w:val="nil"/>
              <w:bottom w:val="nil"/>
              <w:right w:val="nil"/>
            </w:tcBorders>
            <w:shd w:val="clear" w:color="auto" w:fill="auto"/>
            <w:noWrap/>
            <w:vAlign w:val="bottom"/>
            <w:hideMark/>
          </w:tcPr>
          <w:p w14:paraId="5783669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$114,743</w:t>
            </w:r>
          </w:p>
        </w:tc>
        <w:tc>
          <w:tcPr>
            <w:tcW w:w="1720" w:type="dxa"/>
            <w:tcBorders>
              <w:top w:val="nil"/>
              <w:left w:val="nil"/>
              <w:bottom w:val="nil"/>
              <w:right w:val="nil"/>
            </w:tcBorders>
            <w:shd w:val="clear" w:color="auto" w:fill="auto"/>
            <w:noWrap/>
            <w:vAlign w:val="bottom"/>
            <w:hideMark/>
          </w:tcPr>
          <w:p w14:paraId="6703E22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72%</w:t>
            </w:r>
          </w:p>
        </w:tc>
      </w:tr>
      <w:tr w:rsidR="00F70C4C" w:rsidRPr="00F70C4C" w14:paraId="057E458E" w14:textId="77777777" w:rsidTr="00F70C4C">
        <w:trPr>
          <w:trHeight w:val="230"/>
        </w:trPr>
        <w:tc>
          <w:tcPr>
            <w:tcW w:w="8620" w:type="dxa"/>
            <w:tcBorders>
              <w:top w:val="nil"/>
              <w:left w:val="nil"/>
              <w:bottom w:val="nil"/>
              <w:right w:val="nil"/>
            </w:tcBorders>
            <w:shd w:val="clear" w:color="auto" w:fill="auto"/>
            <w:noWrap/>
            <w:vAlign w:val="bottom"/>
            <w:hideMark/>
          </w:tcPr>
          <w:p w14:paraId="1EBE2C1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New York-Newark-Jersey City, NY-NJ-PA</w:t>
            </w:r>
          </w:p>
        </w:tc>
        <w:tc>
          <w:tcPr>
            <w:tcW w:w="1720" w:type="dxa"/>
            <w:tcBorders>
              <w:top w:val="nil"/>
              <w:left w:val="nil"/>
              <w:bottom w:val="nil"/>
              <w:right w:val="nil"/>
            </w:tcBorders>
            <w:shd w:val="clear" w:color="auto" w:fill="auto"/>
            <w:noWrap/>
            <w:vAlign w:val="bottom"/>
            <w:hideMark/>
          </w:tcPr>
          <w:p w14:paraId="00AE092F"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$403,314</w:t>
            </w:r>
          </w:p>
        </w:tc>
        <w:tc>
          <w:tcPr>
            <w:tcW w:w="1720" w:type="dxa"/>
            <w:tcBorders>
              <w:top w:val="nil"/>
              <w:left w:val="nil"/>
              <w:bottom w:val="nil"/>
              <w:right w:val="nil"/>
            </w:tcBorders>
            <w:shd w:val="clear" w:color="auto" w:fill="auto"/>
            <w:noWrap/>
            <w:vAlign w:val="bottom"/>
            <w:hideMark/>
          </w:tcPr>
          <w:p w14:paraId="2FA3049A"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$559,706</w:t>
            </w:r>
          </w:p>
        </w:tc>
        <w:tc>
          <w:tcPr>
            <w:tcW w:w="1720" w:type="dxa"/>
            <w:tcBorders>
              <w:top w:val="nil"/>
              <w:left w:val="nil"/>
              <w:bottom w:val="nil"/>
              <w:right w:val="nil"/>
            </w:tcBorders>
            <w:shd w:val="clear" w:color="auto" w:fill="auto"/>
            <w:noWrap/>
            <w:vAlign w:val="bottom"/>
            <w:hideMark/>
          </w:tcPr>
          <w:p w14:paraId="1BF4481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72%</w:t>
            </w:r>
          </w:p>
        </w:tc>
      </w:tr>
      <w:tr w:rsidR="00F70C4C" w:rsidRPr="00F70C4C" w14:paraId="2737C2FB" w14:textId="77777777" w:rsidTr="00F70C4C">
        <w:trPr>
          <w:trHeight w:val="230"/>
        </w:trPr>
        <w:tc>
          <w:tcPr>
            <w:tcW w:w="8620" w:type="dxa"/>
            <w:tcBorders>
              <w:top w:val="nil"/>
              <w:left w:val="nil"/>
              <w:bottom w:val="nil"/>
              <w:right w:val="nil"/>
            </w:tcBorders>
            <w:shd w:val="clear" w:color="auto" w:fill="auto"/>
            <w:noWrap/>
            <w:vAlign w:val="bottom"/>
            <w:hideMark/>
          </w:tcPr>
          <w:p w14:paraId="583F1457"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Baton Rouge, LA</w:t>
            </w:r>
          </w:p>
        </w:tc>
        <w:tc>
          <w:tcPr>
            <w:tcW w:w="1720" w:type="dxa"/>
            <w:tcBorders>
              <w:top w:val="nil"/>
              <w:left w:val="nil"/>
              <w:bottom w:val="nil"/>
              <w:right w:val="nil"/>
            </w:tcBorders>
            <w:shd w:val="clear" w:color="auto" w:fill="auto"/>
            <w:noWrap/>
            <w:vAlign w:val="bottom"/>
            <w:hideMark/>
          </w:tcPr>
          <w:p w14:paraId="06FC353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$109,951</w:t>
            </w:r>
          </w:p>
        </w:tc>
        <w:tc>
          <w:tcPr>
            <w:tcW w:w="1720" w:type="dxa"/>
            <w:tcBorders>
              <w:top w:val="nil"/>
              <w:left w:val="nil"/>
              <w:bottom w:val="nil"/>
              <w:right w:val="nil"/>
            </w:tcBorders>
            <w:shd w:val="clear" w:color="auto" w:fill="auto"/>
            <w:noWrap/>
            <w:vAlign w:val="bottom"/>
            <w:hideMark/>
          </w:tcPr>
          <w:p w14:paraId="14918A65"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$152,543</w:t>
            </w:r>
          </w:p>
        </w:tc>
        <w:tc>
          <w:tcPr>
            <w:tcW w:w="1720" w:type="dxa"/>
            <w:tcBorders>
              <w:top w:val="nil"/>
              <w:left w:val="nil"/>
              <w:bottom w:val="nil"/>
              <w:right w:val="nil"/>
            </w:tcBorders>
            <w:shd w:val="clear" w:color="auto" w:fill="auto"/>
            <w:noWrap/>
            <w:vAlign w:val="bottom"/>
            <w:hideMark/>
          </w:tcPr>
          <w:p w14:paraId="2E770641"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72%</w:t>
            </w:r>
          </w:p>
        </w:tc>
      </w:tr>
      <w:tr w:rsidR="00F70C4C" w:rsidRPr="00F70C4C" w14:paraId="74A851A1" w14:textId="77777777" w:rsidTr="00F70C4C">
        <w:trPr>
          <w:trHeight w:val="230"/>
        </w:trPr>
        <w:tc>
          <w:tcPr>
            <w:tcW w:w="8620" w:type="dxa"/>
            <w:tcBorders>
              <w:top w:val="nil"/>
              <w:left w:val="nil"/>
              <w:bottom w:val="nil"/>
              <w:right w:val="nil"/>
            </w:tcBorders>
            <w:shd w:val="clear" w:color="auto" w:fill="auto"/>
            <w:noWrap/>
            <w:vAlign w:val="bottom"/>
            <w:hideMark/>
          </w:tcPr>
          <w:p w14:paraId="213FE915"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Boston-Cambridge-Newton, MA-NH</w:t>
            </w:r>
          </w:p>
        </w:tc>
        <w:tc>
          <w:tcPr>
            <w:tcW w:w="1720" w:type="dxa"/>
            <w:tcBorders>
              <w:top w:val="nil"/>
              <w:left w:val="nil"/>
              <w:bottom w:val="nil"/>
              <w:right w:val="nil"/>
            </w:tcBorders>
            <w:shd w:val="clear" w:color="auto" w:fill="auto"/>
            <w:noWrap/>
            <w:vAlign w:val="bottom"/>
            <w:hideMark/>
          </w:tcPr>
          <w:p w14:paraId="2BDD929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$313,353</w:t>
            </w:r>
          </w:p>
        </w:tc>
        <w:tc>
          <w:tcPr>
            <w:tcW w:w="1720" w:type="dxa"/>
            <w:tcBorders>
              <w:top w:val="nil"/>
              <w:left w:val="nil"/>
              <w:bottom w:val="nil"/>
              <w:right w:val="nil"/>
            </w:tcBorders>
            <w:shd w:val="clear" w:color="auto" w:fill="auto"/>
            <w:noWrap/>
            <w:vAlign w:val="bottom"/>
            <w:hideMark/>
          </w:tcPr>
          <w:p w14:paraId="6E4C602C"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$430,997</w:t>
            </w:r>
          </w:p>
        </w:tc>
        <w:tc>
          <w:tcPr>
            <w:tcW w:w="1720" w:type="dxa"/>
            <w:tcBorders>
              <w:top w:val="nil"/>
              <w:left w:val="nil"/>
              <w:bottom w:val="nil"/>
              <w:right w:val="nil"/>
            </w:tcBorders>
            <w:shd w:val="clear" w:color="auto" w:fill="auto"/>
            <w:noWrap/>
            <w:vAlign w:val="bottom"/>
            <w:hideMark/>
          </w:tcPr>
          <w:p w14:paraId="03126B3A"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73%</w:t>
            </w:r>
          </w:p>
        </w:tc>
      </w:tr>
      <w:tr w:rsidR="00F70C4C" w:rsidRPr="00F70C4C" w14:paraId="7515585D" w14:textId="77777777" w:rsidTr="00F70C4C">
        <w:trPr>
          <w:trHeight w:val="230"/>
        </w:trPr>
        <w:tc>
          <w:tcPr>
            <w:tcW w:w="8620" w:type="dxa"/>
            <w:tcBorders>
              <w:top w:val="nil"/>
              <w:left w:val="nil"/>
              <w:bottom w:val="nil"/>
              <w:right w:val="nil"/>
            </w:tcBorders>
            <w:shd w:val="clear" w:color="auto" w:fill="auto"/>
            <w:noWrap/>
            <w:vAlign w:val="bottom"/>
            <w:hideMark/>
          </w:tcPr>
          <w:p w14:paraId="78508B38"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Naples-Immokalee-Marco Island, FL</w:t>
            </w:r>
          </w:p>
        </w:tc>
        <w:tc>
          <w:tcPr>
            <w:tcW w:w="1720" w:type="dxa"/>
            <w:tcBorders>
              <w:top w:val="nil"/>
              <w:left w:val="nil"/>
              <w:bottom w:val="nil"/>
              <w:right w:val="nil"/>
            </w:tcBorders>
            <w:shd w:val="clear" w:color="auto" w:fill="auto"/>
            <w:noWrap/>
            <w:vAlign w:val="bottom"/>
            <w:hideMark/>
          </w:tcPr>
          <w:p w14:paraId="44F9CC51"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$390,200</w:t>
            </w:r>
          </w:p>
        </w:tc>
        <w:tc>
          <w:tcPr>
            <w:tcW w:w="1720" w:type="dxa"/>
            <w:tcBorders>
              <w:top w:val="nil"/>
              <w:left w:val="nil"/>
              <w:bottom w:val="nil"/>
              <w:right w:val="nil"/>
            </w:tcBorders>
            <w:shd w:val="clear" w:color="auto" w:fill="auto"/>
            <w:noWrap/>
            <w:vAlign w:val="bottom"/>
            <w:hideMark/>
          </w:tcPr>
          <w:p w14:paraId="3E202BB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$459,728</w:t>
            </w:r>
          </w:p>
        </w:tc>
        <w:tc>
          <w:tcPr>
            <w:tcW w:w="1720" w:type="dxa"/>
            <w:tcBorders>
              <w:top w:val="nil"/>
              <w:left w:val="nil"/>
              <w:bottom w:val="nil"/>
              <w:right w:val="nil"/>
            </w:tcBorders>
            <w:shd w:val="clear" w:color="auto" w:fill="auto"/>
            <w:noWrap/>
            <w:vAlign w:val="bottom"/>
            <w:hideMark/>
          </w:tcPr>
          <w:p w14:paraId="7339378F"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85%</w:t>
            </w:r>
          </w:p>
        </w:tc>
      </w:tr>
      <w:tr w:rsidR="00F70C4C" w:rsidRPr="00F70C4C" w14:paraId="0B5B8EA5" w14:textId="77777777" w:rsidTr="00F70C4C">
        <w:trPr>
          <w:trHeight w:val="230"/>
        </w:trPr>
        <w:tc>
          <w:tcPr>
            <w:tcW w:w="8620" w:type="dxa"/>
            <w:tcBorders>
              <w:top w:val="nil"/>
              <w:left w:val="nil"/>
              <w:bottom w:val="nil"/>
              <w:right w:val="nil"/>
            </w:tcBorders>
            <w:shd w:val="clear" w:color="auto" w:fill="auto"/>
            <w:noWrap/>
            <w:vAlign w:val="bottom"/>
            <w:hideMark/>
          </w:tcPr>
          <w:p w14:paraId="4EEBEBE2"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Asheville, NC</w:t>
            </w:r>
          </w:p>
        </w:tc>
        <w:tc>
          <w:tcPr>
            <w:tcW w:w="1720" w:type="dxa"/>
            <w:tcBorders>
              <w:top w:val="nil"/>
              <w:left w:val="nil"/>
              <w:bottom w:val="nil"/>
              <w:right w:val="nil"/>
            </w:tcBorders>
            <w:shd w:val="clear" w:color="auto" w:fill="auto"/>
            <w:noWrap/>
            <w:vAlign w:val="bottom"/>
            <w:hideMark/>
          </w:tcPr>
          <w:p w14:paraId="4BC51FEE"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$178,200</w:t>
            </w:r>
          </w:p>
        </w:tc>
        <w:tc>
          <w:tcPr>
            <w:tcW w:w="1720" w:type="dxa"/>
            <w:tcBorders>
              <w:top w:val="nil"/>
              <w:left w:val="nil"/>
              <w:bottom w:val="nil"/>
              <w:right w:val="nil"/>
            </w:tcBorders>
            <w:shd w:val="clear" w:color="auto" w:fill="auto"/>
            <w:noWrap/>
            <w:vAlign w:val="bottom"/>
            <w:hideMark/>
          </w:tcPr>
          <w:p w14:paraId="6466DDB4"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$195,882</w:t>
            </w:r>
          </w:p>
        </w:tc>
        <w:tc>
          <w:tcPr>
            <w:tcW w:w="1720" w:type="dxa"/>
            <w:tcBorders>
              <w:top w:val="nil"/>
              <w:left w:val="nil"/>
              <w:bottom w:val="nil"/>
              <w:right w:val="nil"/>
            </w:tcBorders>
            <w:shd w:val="clear" w:color="auto" w:fill="auto"/>
            <w:noWrap/>
            <w:vAlign w:val="bottom"/>
            <w:hideMark/>
          </w:tcPr>
          <w:p w14:paraId="59541FFA"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91%</w:t>
            </w:r>
          </w:p>
        </w:tc>
      </w:tr>
      <w:tr w:rsidR="00F70C4C" w:rsidRPr="00F70C4C" w14:paraId="74B12199" w14:textId="77777777" w:rsidTr="00F70C4C">
        <w:trPr>
          <w:trHeight w:val="230"/>
        </w:trPr>
        <w:tc>
          <w:tcPr>
            <w:tcW w:w="8620" w:type="dxa"/>
            <w:tcBorders>
              <w:top w:val="nil"/>
              <w:left w:val="nil"/>
              <w:bottom w:val="nil"/>
              <w:right w:val="nil"/>
            </w:tcBorders>
            <w:shd w:val="clear" w:color="auto" w:fill="auto"/>
            <w:noWrap/>
            <w:vAlign w:val="bottom"/>
            <w:hideMark/>
          </w:tcPr>
          <w:p w14:paraId="527BF4B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Lakeland-Winter Haven, FL</w:t>
            </w:r>
          </w:p>
        </w:tc>
        <w:tc>
          <w:tcPr>
            <w:tcW w:w="1720" w:type="dxa"/>
            <w:tcBorders>
              <w:top w:val="nil"/>
              <w:left w:val="nil"/>
              <w:bottom w:val="nil"/>
              <w:right w:val="nil"/>
            </w:tcBorders>
            <w:shd w:val="clear" w:color="auto" w:fill="auto"/>
            <w:noWrap/>
            <w:vAlign w:val="bottom"/>
            <w:hideMark/>
          </w:tcPr>
          <w:p w14:paraId="78688AE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$82,559</w:t>
            </w:r>
          </w:p>
        </w:tc>
        <w:tc>
          <w:tcPr>
            <w:tcW w:w="1720" w:type="dxa"/>
            <w:tcBorders>
              <w:top w:val="nil"/>
              <w:left w:val="nil"/>
              <w:bottom w:val="nil"/>
              <w:right w:val="nil"/>
            </w:tcBorders>
            <w:shd w:val="clear" w:color="auto" w:fill="auto"/>
            <w:noWrap/>
            <w:vAlign w:val="bottom"/>
            <w:hideMark/>
          </w:tcPr>
          <w:p w14:paraId="5DA5285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$89,334</w:t>
            </w:r>
          </w:p>
        </w:tc>
        <w:tc>
          <w:tcPr>
            <w:tcW w:w="1720" w:type="dxa"/>
            <w:tcBorders>
              <w:top w:val="nil"/>
              <w:left w:val="nil"/>
              <w:bottom w:val="nil"/>
              <w:right w:val="nil"/>
            </w:tcBorders>
            <w:shd w:val="clear" w:color="auto" w:fill="auto"/>
            <w:noWrap/>
            <w:vAlign w:val="bottom"/>
            <w:hideMark/>
          </w:tcPr>
          <w:p w14:paraId="24087D0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92%</w:t>
            </w:r>
          </w:p>
        </w:tc>
      </w:tr>
      <w:tr w:rsidR="00F70C4C" w:rsidRPr="00F70C4C" w14:paraId="29A50B1A" w14:textId="77777777" w:rsidTr="00F70C4C">
        <w:trPr>
          <w:trHeight w:val="230"/>
        </w:trPr>
        <w:tc>
          <w:tcPr>
            <w:tcW w:w="8620" w:type="dxa"/>
            <w:tcBorders>
              <w:top w:val="nil"/>
              <w:left w:val="nil"/>
              <w:bottom w:val="nil"/>
              <w:right w:val="nil"/>
            </w:tcBorders>
            <w:shd w:val="clear" w:color="auto" w:fill="auto"/>
            <w:noWrap/>
            <w:vAlign w:val="bottom"/>
            <w:hideMark/>
          </w:tcPr>
          <w:p w14:paraId="4A62E34B"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Anniston-Oxford-Jacksonville, AL</w:t>
            </w:r>
          </w:p>
        </w:tc>
        <w:tc>
          <w:tcPr>
            <w:tcW w:w="1720" w:type="dxa"/>
            <w:tcBorders>
              <w:top w:val="nil"/>
              <w:left w:val="nil"/>
              <w:bottom w:val="nil"/>
              <w:right w:val="nil"/>
            </w:tcBorders>
            <w:shd w:val="clear" w:color="auto" w:fill="auto"/>
            <w:noWrap/>
            <w:vAlign w:val="bottom"/>
            <w:hideMark/>
          </w:tcPr>
          <w:p w14:paraId="4EB67FB3"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$59,371</w:t>
            </w:r>
          </w:p>
        </w:tc>
        <w:tc>
          <w:tcPr>
            <w:tcW w:w="1720" w:type="dxa"/>
            <w:tcBorders>
              <w:top w:val="nil"/>
              <w:left w:val="nil"/>
              <w:bottom w:val="nil"/>
              <w:right w:val="nil"/>
            </w:tcBorders>
            <w:shd w:val="clear" w:color="auto" w:fill="auto"/>
            <w:noWrap/>
            <w:vAlign w:val="bottom"/>
            <w:hideMark/>
          </w:tcPr>
          <w:p w14:paraId="4A4DCC7F"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$61,200</w:t>
            </w:r>
          </w:p>
        </w:tc>
        <w:tc>
          <w:tcPr>
            <w:tcW w:w="1720" w:type="dxa"/>
            <w:tcBorders>
              <w:top w:val="nil"/>
              <w:left w:val="nil"/>
              <w:bottom w:val="nil"/>
              <w:right w:val="nil"/>
            </w:tcBorders>
            <w:shd w:val="clear" w:color="auto" w:fill="auto"/>
            <w:noWrap/>
            <w:vAlign w:val="bottom"/>
            <w:hideMark/>
          </w:tcPr>
          <w:p w14:paraId="25AAEF24"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97%</w:t>
            </w:r>
          </w:p>
        </w:tc>
      </w:tr>
      <w:tr w:rsidR="00F70C4C" w:rsidRPr="00F70C4C" w14:paraId="40B65714" w14:textId="77777777" w:rsidTr="00F70C4C">
        <w:trPr>
          <w:trHeight w:val="230"/>
        </w:trPr>
        <w:tc>
          <w:tcPr>
            <w:tcW w:w="8620" w:type="dxa"/>
            <w:tcBorders>
              <w:top w:val="nil"/>
              <w:left w:val="nil"/>
              <w:bottom w:val="nil"/>
              <w:right w:val="nil"/>
            </w:tcBorders>
            <w:shd w:val="clear" w:color="auto" w:fill="auto"/>
            <w:noWrap/>
            <w:vAlign w:val="bottom"/>
            <w:hideMark/>
          </w:tcPr>
          <w:p w14:paraId="3BA7A1D0"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Gainesville, FL</w:t>
            </w:r>
          </w:p>
        </w:tc>
        <w:tc>
          <w:tcPr>
            <w:tcW w:w="1720" w:type="dxa"/>
            <w:tcBorders>
              <w:top w:val="nil"/>
              <w:left w:val="nil"/>
              <w:bottom w:val="nil"/>
              <w:right w:val="nil"/>
            </w:tcBorders>
            <w:shd w:val="clear" w:color="auto" w:fill="auto"/>
            <w:noWrap/>
            <w:vAlign w:val="bottom"/>
            <w:hideMark/>
          </w:tcPr>
          <w:p w14:paraId="28F77956"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$95,591</w:t>
            </w:r>
          </w:p>
        </w:tc>
        <w:tc>
          <w:tcPr>
            <w:tcW w:w="1720" w:type="dxa"/>
            <w:tcBorders>
              <w:top w:val="nil"/>
              <w:left w:val="nil"/>
              <w:bottom w:val="nil"/>
              <w:right w:val="nil"/>
            </w:tcBorders>
            <w:shd w:val="clear" w:color="auto" w:fill="auto"/>
            <w:noWrap/>
            <w:vAlign w:val="bottom"/>
            <w:hideMark/>
          </w:tcPr>
          <w:p w14:paraId="38F6AABD"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$95,237</w:t>
            </w:r>
          </w:p>
        </w:tc>
        <w:tc>
          <w:tcPr>
            <w:tcW w:w="1720" w:type="dxa"/>
            <w:tcBorders>
              <w:top w:val="nil"/>
              <w:left w:val="nil"/>
              <w:bottom w:val="nil"/>
              <w:right w:val="nil"/>
            </w:tcBorders>
            <w:shd w:val="clear" w:color="auto" w:fill="auto"/>
            <w:noWrap/>
            <w:vAlign w:val="bottom"/>
            <w:hideMark/>
          </w:tcPr>
          <w:p w14:paraId="6A00EDF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100%</w:t>
            </w:r>
          </w:p>
        </w:tc>
      </w:tr>
      <w:tr w:rsidR="00F70C4C" w:rsidRPr="00F70C4C" w14:paraId="52A111BD" w14:textId="77777777" w:rsidTr="00F70C4C">
        <w:trPr>
          <w:trHeight w:val="230"/>
        </w:trPr>
        <w:tc>
          <w:tcPr>
            <w:tcW w:w="8620" w:type="dxa"/>
            <w:tcBorders>
              <w:top w:val="nil"/>
              <w:left w:val="nil"/>
              <w:bottom w:val="nil"/>
              <w:right w:val="nil"/>
            </w:tcBorders>
            <w:shd w:val="clear" w:color="auto" w:fill="auto"/>
            <w:noWrap/>
            <w:vAlign w:val="bottom"/>
            <w:hideMark/>
          </w:tcPr>
          <w:p w14:paraId="2E376A24"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Sebring, FL</w:t>
            </w:r>
          </w:p>
        </w:tc>
        <w:tc>
          <w:tcPr>
            <w:tcW w:w="1720" w:type="dxa"/>
            <w:tcBorders>
              <w:top w:val="nil"/>
              <w:left w:val="nil"/>
              <w:bottom w:val="nil"/>
              <w:right w:val="nil"/>
            </w:tcBorders>
            <w:shd w:val="clear" w:color="auto" w:fill="auto"/>
            <w:noWrap/>
            <w:vAlign w:val="bottom"/>
            <w:hideMark/>
          </w:tcPr>
          <w:p w14:paraId="1EEFB2AF"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$134,600</w:t>
            </w:r>
          </w:p>
        </w:tc>
        <w:tc>
          <w:tcPr>
            <w:tcW w:w="1720" w:type="dxa"/>
            <w:tcBorders>
              <w:top w:val="nil"/>
              <w:left w:val="nil"/>
              <w:bottom w:val="nil"/>
              <w:right w:val="nil"/>
            </w:tcBorders>
            <w:shd w:val="clear" w:color="auto" w:fill="auto"/>
            <w:noWrap/>
            <w:vAlign w:val="bottom"/>
            <w:hideMark/>
          </w:tcPr>
          <w:p w14:paraId="6CA6A19D"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$69,644</w:t>
            </w:r>
          </w:p>
        </w:tc>
        <w:tc>
          <w:tcPr>
            <w:tcW w:w="1720" w:type="dxa"/>
            <w:tcBorders>
              <w:top w:val="nil"/>
              <w:left w:val="nil"/>
              <w:bottom w:val="nil"/>
              <w:right w:val="nil"/>
            </w:tcBorders>
            <w:shd w:val="clear" w:color="auto" w:fill="auto"/>
            <w:noWrap/>
            <w:vAlign w:val="bottom"/>
            <w:hideMark/>
          </w:tcPr>
          <w:p w14:paraId="4F92ED29" w14:textId="77777777" w:rsidR="00F70C4C" w:rsidRPr="00F70C4C" w:rsidRDefault="00F70C4C" w:rsidP="00480879">
            <w:pPr>
              <w:spacing w:after="0" w:line="276" w:lineRule="auto"/>
              <w:jc w:val="center"/>
              <w:rPr>
                <w:rFonts w:ascii="Arial" w:eastAsia="Times New Roman" w:hAnsi="Arial" w:cs="Arial"/>
                <w:color w:val="000000"/>
                <w:sz w:val="18"/>
                <w:szCs w:val="18"/>
              </w:rPr>
            </w:pPr>
            <w:r w:rsidRPr="00F70C4C">
              <w:rPr>
                <w:rFonts w:ascii="Arial" w:eastAsia="Times New Roman" w:hAnsi="Arial" w:cs="Arial"/>
                <w:color w:val="000000"/>
                <w:sz w:val="18"/>
                <w:szCs w:val="18"/>
              </w:rPr>
              <w:t>193%</w:t>
            </w:r>
          </w:p>
        </w:tc>
      </w:tr>
      <w:tr w:rsidR="00F70C4C" w:rsidRPr="00F70C4C" w14:paraId="67C01589" w14:textId="77777777" w:rsidTr="00F70C4C">
        <w:trPr>
          <w:trHeight w:val="230"/>
        </w:trPr>
        <w:tc>
          <w:tcPr>
            <w:tcW w:w="8620" w:type="dxa"/>
            <w:tcBorders>
              <w:top w:val="nil"/>
              <w:left w:val="nil"/>
              <w:bottom w:val="single" w:sz="4" w:space="0" w:color="auto"/>
              <w:right w:val="nil"/>
            </w:tcBorders>
            <w:shd w:val="clear" w:color="auto" w:fill="auto"/>
            <w:noWrap/>
            <w:vAlign w:val="bottom"/>
            <w:hideMark/>
          </w:tcPr>
          <w:p w14:paraId="08326352"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Mean of group</w:t>
            </w:r>
          </w:p>
        </w:tc>
        <w:tc>
          <w:tcPr>
            <w:tcW w:w="1720" w:type="dxa"/>
            <w:tcBorders>
              <w:top w:val="nil"/>
              <w:left w:val="nil"/>
              <w:bottom w:val="single" w:sz="4" w:space="0" w:color="auto"/>
              <w:right w:val="nil"/>
            </w:tcBorders>
            <w:shd w:val="clear" w:color="auto" w:fill="auto"/>
            <w:noWrap/>
            <w:vAlign w:val="bottom"/>
            <w:hideMark/>
          </w:tcPr>
          <w:p w14:paraId="1018E43C"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$196,349</w:t>
            </w:r>
          </w:p>
        </w:tc>
        <w:tc>
          <w:tcPr>
            <w:tcW w:w="1720" w:type="dxa"/>
            <w:tcBorders>
              <w:top w:val="nil"/>
              <w:left w:val="nil"/>
              <w:bottom w:val="single" w:sz="4" w:space="0" w:color="auto"/>
              <w:right w:val="nil"/>
            </w:tcBorders>
            <w:shd w:val="clear" w:color="auto" w:fill="auto"/>
            <w:noWrap/>
            <w:vAlign w:val="bottom"/>
            <w:hideMark/>
          </w:tcPr>
          <w:p w14:paraId="25F8820D"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$234,919</w:t>
            </w:r>
          </w:p>
        </w:tc>
        <w:tc>
          <w:tcPr>
            <w:tcW w:w="1720" w:type="dxa"/>
            <w:tcBorders>
              <w:top w:val="nil"/>
              <w:left w:val="nil"/>
              <w:bottom w:val="single" w:sz="4" w:space="0" w:color="auto"/>
              <w:right w:val="nil"/>
            </w:tcBorders>
            <w:shd w:val="clear" w:color="auto" w:fill="auto"/>
            <w:noWrap/>
            <w:vAlign w:val="bottom"/>
            <w:hideMark/>
          </w:tcPr>
          <w:p w14:paraId="49A205AA" w14:textId="77777777" w:rsidR="00F70C4C" w:rsidRPr="00F70C4C" w:rsidRDefault="00F70C4C" w:rsidP="00480879">
            <w:pPr>
              <w:spacing w:after="0" w:line="276" w:lineRule="auto"/>
              <w:jc w:val="center"/>
              <w:rPr>
                <w:rFonts w:ascii="Arial" w:eastAsia="Times New Roman" w:hAnsi="Arial" w:cs="Arial"/>
                <w:b/>
                <w:bCs/>
                <w:color w:val="000000"/>
                <w:sz w:val="18"/>
                <w:szCs w:val="18"/>
              </w:rPr>
            </w:pPr>
            <w:r w:rsidRPr="00F70C4C">
              <w:rPr>
                <w:rFonts w:ascii="Arial" w:eastAsia="Times New Roman" w:hAnsi="Arial" w:cs="Arial"/>
                <w:b/>
                <w:bCs/>
                <w:color w:val="000000"/>
                <w:sz w:val="18"/>
                <w:szCs w:val="18"/>
              </w:rPr>
              <w:t>97%</w:t>
            </w:r>
          </w:p>
        </w:tc>
      </w:tr>
      <w:tr w:rsidR="00F70C4C" w:rsidRPr="00F70C4C" w14:paraId="5C9419FA" w14:textId="77777777" w:rsidTr="00F70C4C">
        <w:trPr>
          <w:trHeight w:val="250"/>
        </w:trPr>
        <w:tc>
          <w:tcPr>
            <w:tcW w:w="13780" w:type="dxa"/>
            <w:gridSpan w:val="4"/>
            <w:tcBorders>
              <w:top w:val="single" w:sz="4" w:space="0" w:color="auto"/>
              <w:left w:val="nil"/>
              <w:bottom w:val="nil"/>
              <w:right w:val="nil"/>
            </w:tcBorders>
            <w:shd w:val="clear" w:color="auto" w:fill="auto"/>
            <w:vAlign w:val="bottom"/>
            <w:hideMark/>
          </w:tcPr>
          <w:p w14:paraId="4F070D3F" w14:textId="16024DB0" w:rsidR="00F70C4C" w:rsidRPr="00EA38A4" w:rsidRDefault="00F70C4C" w:rsidP="00480879">
            <w:pPr>
              <w:spacing w:after="0" w:line="276" w:lineRule="auto"/>
              <w:jc w:val="center"/>
              <w:rPr>
                <w:rFonts w:ascii="Arial" w:eastAsia="Times New Roman" w:hAnsi="Arial" w:cs="Arial"/>
                <w:i/>
                <w:color w:val="000000"/>
                <w:sz w:val="18"/>
                <w:szCs w:val="18"/>
                <w:rPrChange w:id="250" w:author="david jackson" w:date="2018-10-16T15:12:00Z">
                  <w:rPr>
                    <w:rFonts w:ascii="Arial" w:eastAsia="Times New Roman" w:hAnsi="Arial" w:cs="Arial"/>
                    <w:color w:val="000000"/>
                    <w:sz w:val="18"/>
                    <w:szCs w:val="18"/>
                  </w:rPr>
                </w:rPrChange>
              </w:rPr>
            </w:pPr>
            <w:r w:rsidRPr="00EA38A4">
              <w:rPr>
                <w:rFonts w:ascii="Arial" w:eastAsia="Times New Roman" w:hAnsi="Arial" w:cs="Arial"/>
                <w:i/>
                <w:color w:val="000000"/>
                <w:sz w:val="18"/>
                <w:szCs w:val="18"/>
                <w:rPrChange w:id="251" w:author="david jackson" w:date="2018-10-16T15:12:00Z">
                  <w:rPr>
                    <w:rFonts w:ascii="Arial" w:eastAsia="Times New Roman" w:hAnsi="Arial" w:cs="Arial"/>
                    <w:color w:val="000000"/>
                    <w:sz w:val="18"/>
                    <w:szCs w:val="18"/>
                  </w:rPr>
                </w:rPrChange>
              </w:rPr>
              <w:t xml:space="preserve">Source: Gallup and Brookings analysis of data from the 5-Year 2016 American Community Survey at the census tract level. Sample limited to metropolitan areas with at least one census tract that is majority black and at least one census tract that is less than </w:t>
            </w:r>
            <w:ins w:id="252" w:author="david jackson" w:date="2018-10-16T15:13:00Z">
              <w:r w:rsidR="00710DBC">
                <w:rPr>
                  <w:rFonts w:ascii="Arial" w:eastAsia="Times New Roman" w:hAnsi="Arial" w:cs="Arial"/>
                  <w:i/>
                  <w:color w:val="000000"/>
                  <w:sz w:val="18"/>
                  <w:szCs w:val="18"/>
                </w:rPr>
                <w:t>1</w:t>
              </w:r>
            </w:ins>
            <w:del w:id="253" w:author="david jackson" w:date="2018-10-16T15:13:00Z">
              <w:r w:rsidRPr="00EA38A4" w:rsidDel="00710DBC">
                <w:rPr>
                  <w:rFonts w:ascii="Arial" w:eastAsia="Times New Roman" w:hAnsi="Arial" w:cs="Arial"/>
                  <w:i/>
                  <w:color w:val="000000"/>
                  <w:sz w:val="18"/>
                  <w:szCs w:val="18"/>
                  <w:rPrChange w:id="254" w:author="david jackson" w:date="2018-10-16T15:12:00Z">
                    <w:rPr>
                      <w:rFonts w:ascii="Arial" w:eastAsia="Times New Roman" w:hAnsi="Arial" w:cs="Arial"/>
                      <w:color w:val="000000"/>
                      <w:sz w:val="18"/>
                      <w:szCs w:val="18"/>
                    </w:rPr>
                  </w:rPrChange>
                </w:rPr>
                <w:delText>one</w:delText>
              </w:r>
            </w:del>
            <w:r w:rsidRPr="00EA38A4">
              <w:rPr>
                <w:rFonts w:ascii="Arial" w:eastAsia="Times New Roman" w:hAnsi="Arial" w:cs="Arial"/>
                <w:i/>
                <w:color w:val="000000"/>
                <w:sz w:val="18"/>
                <w:szCs w:val="18"/>
                <w:rPrChange w:id="255" w:author="david jackson" w:date="2018-10-16T15:12:00Z">
                  <w:rPr>
                    <w:rFonts w:ascii="Arial" w:eastAsia="Times New Roman" w:hAnsi="Arial" w:cs="Arial"/>
                    <w:color w:val="000000"/>
                    <w:sz w:val="18"/>
                    <w:szCs w:val="18"/>
                  </w:rPr>
                </w:rPrChange>
              </w:rPr>
              <w:t xml:space="preserve"> percent black.</w:t>
            </w:r>
          </w:p>
        </w:tc>
      </w:tr>
    </w:tbl>
    <w:p w14:paraId="38B581D5" w14:textId="77777777" w:rsidR="00B360A5" w:rsidRPr="00FF7876" w:rsidRDefault="00B360A5" w:rsidP="00480879">
      <w:pPr>
        <w:spacing w:line="276" w:lineRule="auto"/>
        <w:rPr>
          <w:rFonts w:ascii="Cambria" w:hAnsi="Cambria" w:cs="Helvetica"/>
          <w:b/>
          <w:color w:val="030A13"/>
          <w:sz w:val="24"/>
          <w:szCs w:val="24"/>
          <w:shd w:val="clear" w:color="auto" w:fill="FFFFFF"/>
        </w:rPr>
      </w:pPr>
    </w:p>
    <w:p w14:paraId="2642A571" w14:textId="77777777" w:rsidR="00A04796" w:rsidRPr="00FF7876" w:rsidRDefault="0093491D" w:rsidP="00480879">
      <w:pPr>
        <w:spacing w:line="276" w:lineRule="auto"/>
        <w:rPr>
          <w:rFonts w:ascii="Cambria" w:hAnsi="Cambria" w:cs="Helvetica"/>
          <w:b/>
          <w:color w:val="030A13"/>
          <w:sz w:val="24"/>
          <w:szCs w:val="24"/>
          <w:shd w:val="clear" w:color="auto" w:fill="FFFFFF"/>
        </w:rPr>
      </w:pPr>
      <w:r w:rsidRPr="00FF7876">
        <w:rPr>
          <w:rFonts w:ascii="Cambria" w:hAnsi="Cambria" w:cs="Helvetica"/>
          <w:b/>
          <w:color w:val="030A13"/>
          <w:sz w:val="24"/>
          <w:szCs w:val="24"/>
          <w:shd w:val="clear" w:color="auto" w:fill="FFFFFF"/>
        </w:rPr>
        <w:t xml:space="preserve">Neighborhood quality is only part of the explanation for the devaluation of homes in black neighborhoods. </w:t>
      </w:r>
    </w:p>
    <w:p w14:paraId="65D1AA74" w14:textId="3156EF41" w:rsidR="005618F1" w:rsidRPr="00FF7876" w:rsidRDefault="00112803"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During the 20</w:t>
      </w:r>
      <w:r w:rsidRPr="00C35227">
        <w:t>th</w:t>
      </w:r>
      <w:r w:rsidRPr="00FF7876">
        <w:rPr>
          <w:rFonts w:ascii="Cambria" w:hAnsi="Cambria" w:cs="Helvetica"/>
          <w:color w:val="030A13"/>
          <w:sz w:val="24"/>
          <w:szCs w:val="24"/>
          <w:shd w:val="clear" w:color="auto" w:fill="FFFFFF"/>
        </w:rPr>
        <w:t xml:space="preserve"> century, s</w:t>
      </w:r>
      <w:r w:rsidR="005C2FF2" w:rsidRPr="00FF7876">
        <w:rPr>
          <w:rFonts w:ascii="Cambria" w:hAnsi="Cambria" w:cs="Helvetica"/>
          <w:color w:val="030A13"/>
          <w:sz w:val="24"/>
          <w:szCs w:val="24"/>
          <w:shd w:val="clear" w:color="auto" w:fill="FFFFFF"/>
        </w:rPr>
        <w:t>egregation and Jim Crow forcibly lowered the quality of neighborhood conditions</w:t>
      </w:r>
      <w:r w:rsidRPr="00FF7876">
        <w:rPr>
          <w:rFonts w:ascii="Cambria" w:hAnsi="Cambria" w:cs="Helvetica"/>
          <w:color w:val="030A13"/>
          <w:sz w:val="24"/>
          <w:szCs w:val="24"/>
          <w:shd w:val="clear" w:color="auto" w:fill="FFFFFF"/>
        </w:rPr>
        <w:t xml:space="preserve"> for blacks and impeded their financial ability to move to better opportunities.</w:t>
      </w:r>
      <w:r w:rsidR="00460E1C">
        <w:rPr>
          <w:rFonts w:ascii="Cambria" w:hAnsi="Cambria" w:cs="Helvetica"/>
          <w:color w:val="030A13"/>
          <w:sz w:val="24"/>
          <w:szCs w:val="24"/>
          <w:shd w:val="clear" w:color="auto" w:fill="FFFFFF"/>
        </w:rPr>
        <w:t xml:space="preserve"> This occurred through deed restrictions, redlining, and zoning</w:t>
      </w:r>
      <w:r w:rsidR="00F16351">
        <w:rPr>
          <w:rFonts w:ascii="Cambria" w:hAnsi="Cambria" w:cs="Helvetica"/>
          <w:color w:val="030A13"/>
          <w:sz w:val="24"/>
          <w:szCs w:val="24"/>
          <w:shd w:val="clear" w:color="auto" w:fill="FFFFFF"/>
        </w:rPr>
        <w:t>, as well as other mechanism</w:t>
      </w:r>
      <w:ins w:id="256" w:author="david jackson" w:date="2018-10-16T15:21:00Z">
        <w:r w:rsidR="00086B4F">
          <w:rPr>
            <w:rFonts w:ascii="Cambria" w:hAnsi="Cambria" w:cs="Helvetica"/>
            <w:color w:val="030A13"/>
            <w:sz w:val="24"/>
            <w:szCs w:val="24"/>
            <w:shd w:val="clear" w:color="auto" w:fill="FFFFFF"/>
          </w:rPr>
          <w:t>s</w:t>
        </w:r>
      </w:ins>
      <w:r w:rsidR="00460E1C">
        <w:rPr>
          <w:rFonts w:ascii="Cambria" w:hAnsi="Cambria" w:cs="Helvetica"/>
          <w:color w:val="030A13"/>
          <w:sz w:val="24"/>
          <w:szCs w:val="24"/>
          <w:shd w:val="clear" w:color="auto" w:fill="FFFFFF"/>
        </w:rPr>
        <w:t>.</w:t>
      </w:r>
      <w:r w:rsidRPr="00FF7876">
        <w:rPr>
          <w:rFonts w:ascii="Cambria" w:hAnsi="Cambria" w:cs="Helvetica"/>
          <w:color w:val="030A13"/>
          <w:sz w:val="24"/>
          <w:szCs w:val="24"/>
          <w:shd w:val="clear" w:color="auto" w:fill="FFFFFF"/>
        </w:rPr>
        <w:t xml:space="preserve"> As a result of </w:t>
      </w:r>
      <w:del w:id="257" w:author="david jackson" w:date="2018-10-16T15:22:00Z">
        <w:r w:rsidRPr="00FF7876" w:rsidDel="00A1567F">
          <w:rPr>
            <w:rFonts w:ascii="Cambria" w:hAnsi="Cambria" w:cs="Helvetica"/>
            <w:color w:val="030A13"/>
            <w:sz w:val="24"/>
            <w:szCs w:val="24"/>
            <w:shd w:val="clear" w:color="auto" w:fill="FFFFFF"/>
          </w:rPr>
          <w:delText xml:space="preserve">the </w:delText>
        </w:r>
      </w:del>
      <w:ins w:id="258" w:author="david jackson" w:date="2018-10-16T15:22:00Z">
        <w:r w:rsidR="00A1567F" w:rsidRPr="00FF7876">
          <w:rPr>
            <w:rFonts w:ascii="Cambria" w:hAnsi="Cambria" w:cs="Helvetica"/>
            <w:color w:val="030A13"/>
            <w:sz w:val="24"/>
            <w:szCs w:val="24"/>
            <w:shd w:val="clear" w:color="auto" w:fill="FFFFFF"/>
          </w:rPr>
          <w:t>th</w:t>
        </w:r>
        <w:r w:rsidR="00A1567F">
          <w:rPr>
            <w:rFonts w:ascii="Cambria" w:hAnsi="Cambria" w:cs="Helvetica"/>
            <w:color w:val="030A13"/>
            <w:sz w:val="24"/>
            <w:szCs w:val="24"/>
            <w:shd w:val="clear" w:color="auto" w:fill="FFFFFF"/>
          </w:rPr>
          <w:t>at</w:t>
        </w:r>
        <w:r w:rsidR="00A1567F"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 xml:space="preserve">dynamic and the continuation of housing policies </w:t>
      </w:r>
      <w:r w:rsidRPr="00FF7876">
        <w:rPr>
          <w:rFonts w:ascii="Cambria" w:hAnsi="Cambria" w:cs="Helvetica"/>
          <w:color w:val="030A13"/>
          <w:sz w:val="24"/>
          <w:szCs w:val="24"/>
          <w:shd w:val="clear" w:color="auto" w:fill="FFFFFF"/>
        </w:rPr>
        <w:lastRenderedPageBreak/>
        <w:t xml:space="preserve">that exclude working-class housing from non-black neighborhoods, majority black neighborhoods suffer from </w:t>
      </w:r>
      <w:del w:id="259" w:author="david jackson" w:date="2018-10-16T15:22:00Z">
        <w:r w:rsidRPr="00FF7876" w:rsidDel="00A1567F">
          <w:rPr>
            <w:rFonts w:ascii="Cambria" w:hAnsi="Cambria" w:cs="Helvetica"/>
            <w:color w:val="030A13"/>
            <w:sz w:val="24"/>
            <w:szCs w:val="24"/>
            <w:shd w:val="clear" w:color="auto" w:fill="FFFFFF"/>
          </w:rPr>
          <w:delText xml:space="preserve">a </w:delText>
        </w:r>
      </w:del>
      <w:r w:rsidRPr="00FF7876">
        <w:rPr>
          <w:rFonts w:ascii="Cambria" w:hAnsi="Cambria" w:cs="Helvetica"/>
          <w:color w:val="030A13"/>
          <w:sz w:val="24"/>
          <w:szCs w:val="24"/>
          <w:shd w:val="clear" w:color="auto" w:fill="FFFFFF"/>
        </w:rPr>
        <w:t xml:space="preserve">lower quality housing and </w:t>
      </w:r>
      <w:del w:id="260" w:author="david jackson" w:date="2018-10-16T15:22:00Z">
        <w:r w:rsidRPr="00FF7876" w:rsidDel="004709DE">
          <w:rPr>
            <w:rFonts w:ascii="Cambria" w:hAnsi="Cambria" w:cs="Helvetica"/>
            <w:color w:val="030A13"/>
            <w:sz w:val="24"/>
            <w:szCs w:val="24"/>
            <w:shd w:val="clear" w:color="auto" w:fill="FFFFFF"/>
          </w:rPr>
          <w:delText xml:space="preserve">impoverished </w:delText>
        </w:r>
      </w:del>
      <w:ins w:id="261" w:author="david jackson" w:date="2018-10-16T15:22:00Z">
        <w:r w:rsidR="004709DE">
          <w:rPr>
            <w:rFonts w:ascii="Cambria" w:hAnsi="Cambria" w:cs="Helvetica"/>
            <w:color w:val="030A13"/>
            <w:sz w:val="24"/>
            <w:szCs w:val="24"/>
            <w:shd w:val="clear" w:color="auto" w:fill="FFFFFF"/>
          </w:rPr>
          <w:t>limited</w:t>
        </w:r>
        <w:r w:rsidR="004709DE"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 xml:space="preserve">access to </w:t>
      </w:r>
      <w:ins w:id="262" w:author="david jackson" w:date="2018-10-16T15:23:00Z">
        <w:r w:rsidR="004709DE">
          <w:rPr>
            <w:rFonts w:ascii="Cambria" w:hAnsi="Cambria" w:cs="Helvetica"/>
            <w:color w:val="030A13"/>
            <w:sz w:val="24"/>
            <w:szCs w:val="24"/>
            <w:shd w:val="clear" w:color="auto" w:fill="FFFFFF"/>
          </w:rPr>
          <w:t xml:space="preserve">good </w:t>
        </w:r>
      </w:ins>
      <w:r w:rsidRPr="00FF7876">
        <w:rPr>
          <w:rFonts w:ascii="Cambria" w:hAnsi="Cambria" w:cs="Helvetica"/>
          <w:color w:val="030A13"/>
          <w:sz w:val="24"/>
          <w:szCs w:val="24"/>
          <w:shd w:val="clear" w:color="auto" w:fill="FFFFFF"/>
        </w:rPr>
        <w:t>schools and neighborhood amenities.</w:t>
      </w:r>
    </w:p>
    <w:p w14:paraId="37850C24" w14:textId="3FA0A4C4" w:rsidR="005C2FF2" w:rsidRPr="00FF7876" w:rsidRDefault="00112803" w:rsidP="00480879">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The quality of housing in majority black neighborhoods differs from less black neighborhoods in term</w:t>
      </w:r>
      <w:ins w:id="263" w:author="david jackson" w:date="2018-10-16T15:23:00Z">
        <w:r w:rsidR="004709DE">
          <w:rPr>
            <w:rFonts w:ascii="Cambria" w:hAnsi="Cambria" w:cs="Helvetica"/>
            <w:color w:val="030A13"/>
            <w:sz w:val="24"/>
            <w:szCs w:val="24"/>
            <w:shd w:val="clear" w:color="auto" w:fill="FFFFFF"/>
          </w:rPr>
          <w:t>s</w:t>
        </w:r>
      </w:ins>
      <w:r w:rsidRPr="00FF7876">
        <w:rPr>
          <w:rFonts w:ascii="Cambria" w:hAnsi="Cambria" w:cs="Helvetica"/>
          <w:color w:val="030A13"/>
          <w:sz w:val="24"/>
          <w:szCs w:val="24"/>
          <w:shd w:val="clear" w:color="auto" w:fill="FFFFFF"/>
        </w:rPr>
        <w:t xml:space="preserve"> of age, size, and structure. The median home in majority black neighborhoods is 12 years older than homes in neighborhoods where blacks are less than </w:t>
      </w:r>
      <w:del w:id="264" w:author="david jackson" w:date="2018-10-16T15:23:00Z">
        <w:r w:rsidRPr="00FF7876" w:rsidDel="008E40CD">
          <w:rPr>
            <w:rFonts w:ascii="Cambria" w:hAnsi="Cambria" w:cs="Helvetica"/>
            <w:color w:val="030A13"/>
            <w:sz w:val="24"/>
            <w:szCs w:val="24"/>
            <w:shd w:val="clear" w:color="auto" w:fill="FFFFFF"/>
          </w:rPr>
          <w:delText xml:space="preserve">one </w:delText>
        </w:r>
      </w:del>
      <w:ins w:id="265" w:author="david jackson" w:date="2018-10-16T15:23:00Z">
        <w:r w:rsidR="008E40CD">
          <w:rPr>
            <w:rFonts w:ascii="Cambria" w:hAnsi="Cambria" w:cs="Helvetica"/>
            <w:color w:val="030A13"/>
            <w:sz w:val="24"/>
            <w:szCs w:val="24"/>
            <w:shd w:val="clear" w:color="auto" w:fill="FFFFFF"/>
          </w:rPr>
          <w:t>1</w:t>
        </w:r>
        <w:r w:rsidR="008E40CD"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percent of the population.</w:t>
      </w:r>
      <w:r w:rsidR="00A33A94" w:rsidRPr="00FF7876">
        <w:rPr>
          <w:rFonts w:ascii="Cambria" w:hAnsi="Cambria" w:cs="Helvetica"/>
          <w:color w:val="030A13"/>
          <w:sz w:val="24"/>
          <w:szCs w:val="24"/>
          <w:shd w:val="clear" w:color="auto" w:fill="FFFFFF"/>
        </w:rPr>
        <w:t xml:space="preserve"> These older homes are also smaller, by nearly half a room, and are much less likely to be </w:t>
      </w:r>
      <w:ins w:id="266" w:author="david jackson" w:date="2018-10-16T15:24:00Z">
        <w:r w:rsidR="007B4916">
          <w:rPr>
            <w:rFonts w:ascii="Cambria" w:hAnsi="Cambria" w:cs="Helvetica"/>
            <w:color w:val="030A13"/>
            <w:sz w:val="24"/>
            <w:szCs w:val="24"/>
            <w:shd w:val="clear" w:color="auto" w:fill="FFFFFF"/>
          </w:rPr>
          <w:t xml:space="preserve">detached </w:t>
        </w:r>
      </w:ins>
      <w:r w:rsidR="00A33A94" w:rsidRPr="00FF7876">
        <w:rPr>
          <w:rFonts w:ascii="Cambria" w:hAnsi="Cambria" w:cs="Helvetica"/>
          <w:color w:val="030A13"/>
          <w:sz w:val="24"/>
          <w:szCs w:val="24"/>
          <w:shd w:val="clear" w:color="auto" w:fill="FFFFFF"/>
        </w:rPr>
        <w:t>single-family homes</w:t>
      </w:r>
      <w:del w:id="267" w:author="david jackson" w:date="2018-10-16T15:24:00Z">
        <w:r w:rsidR="00A33A94" w:rsidRPr="00FF7876" w:rsidDel="007B4916">
          <w:rPr>
            <w:rFonts w:ascii="Cambria" w:hAnsi="Cambria" w:cs="Helvetica"/>
            <w:color w:val="030A13"/>
            <w:sz w:val="24"/>
            <w:szCs w:val="24"/>
            <w:shd w:val="clear" w:color="auto" w:fill="FFFFFF"/>
          </w:rPr>
          <w:delText xml:space="preserve"> that are detached from another home</w:delText>
        </w:r>
      </w:del>
      <w:r w:rsidR="00A33A94" w:rsidRPr="00FF7876">
        <w:rPr>
          <w:rFonts w:ascii="Cambria" w:hAnsi="Cambria" w:cs="Helvetica"/>
          <w:color w:val="030A13"/>
          <w:sz w:val="24"/>
          <w:szCs w:val="24"/>
          <w:shd w:val="clear" w:color="auto" w:fill="FFFFFF"/>
        </w:rPr>
        <w:t>. Majority black neighborhoods are much more likely to have denser housing structures, such as attached single-family units</w:t>
      </w:r>
      <w:r w:rsidR="00F70C4C">
        <w:rPr>
          <w:rFonts w:ascii="Cambria" w:hAnsi="Cambria" w:cs="Helvetica"/>
          <w:color w:val="030A13"/>
          <w:sz w:val="24"/>
          <w:szCs w:val="24"/>
          <w:shd w:val="clear" w:color="auto" w:fill="FFFFFF"/>
        </w:rPr>
        <w:t xml:space="preserve">, which also reflects the </w:t>
      </w:r>
      <w:del w:id="268" w:author="david jackson" w:date="2018-10-16T15:24:00Z">
        <w:r w:rsidR="00F70C4C" w:rsidDel="005D0977">
          <w:rPr>
            <w:rFonts w:ascii="Cambria" w:hAnsi="Cambria" w:cs="Helvetica"/>
            <w:color w:val="030A13"/>
            <w:sz w:val="24"/>
            <w:szCs w:val="24"/>
            <w:shd w:val="clear" w:color="auto" w:fill="FFFFFF"/>
          </w:rPr>
          <w:delText xml:space="preserve">continued </w:delText>
        </w:r>
      </w:del>
      <w:r w:rsidR="00F70C4C">
        <w:rPr>
          <w:rFonts w:ascii="Cambria" w:hAnsi="Cambria" w:cs="Helvetica"/>
          <w:color w:val="030A13"/>
          <w:sz w:val="24"/>
          <w:szCs w:val="24"/>
          <w:shd w:val="clear" w:color="auto" w:fill="FFFFFF"/>
        </w:rPr>
        <w:t>concentration of blacks in America’s cities</w:t>
      </w:r>
      <w:r w:rsidR="00A33A94" w:rsidRPr="00FF7876">
        <w:rPr>
          <w:rFonts w:ascii="Cambria" w:hAnsi="Cambria" w:cs="Helvetica"/>
          <w:color w:val="030A13"/>
          <w:sz w:val="24"/>
          <w:szCs w:val="24"/>
          <w:shd w:val="clear" w:color="auto" w:fill="FFFFFF"/>
        </w:rPr>
        <w:t>.</w:t>
      </w:r>
    </w:p>
    <w:tbl>
      <w:tblPr>
        <w:tblW w:w="5000" w:type="pct"/>
        <w:jc w:val="center"/>
        <w:tblLook w:val="04A0" w:firstRow="1" w:lastRow="0" w:firstColumn="1" w:lastColumn="0" w:noHBand="0" w:noVBand="1"/>
      </w:tblPr>
      <w:tblGrid>
        <w:gridCol w:w="2726"/>
        <w:gridCol w:w="1398"/>
        <w:gridCol w:w="1350"/>
        <w:gridCol w:w="1447"/>
        <w:gridCol w:w="1419"/>
        <w:gridCol w:w="1020"/>
      </w:tblGrid>
      <w:tr w:rsidR="005C2FF2" w:rsidRPr="00FF7876" w14:paraId="6C037348" w14:textId="77777777" w:rsidTr="005C2FF2">
        <w:trPr>
          <w:trHeight w:val="290"/>
          <w:jc w:val="center"/>
        </w:trPr>
        <w:tc>
          <w:tcPr>
            <w:tcW w:w="5000" w:type="pct"/>
            <w:gridSpan w:val="6"/>
            <w:tcBorders>
              <w:top w:val="nil"/>
              <w:left w:val="nil"/>
              <w:bottom w:val="single" w:sz="4" w:space="0" w:color="auto"/>
              <w:right w:val="nil"/>
            </w:tcBorders>
            <w:shd w:val="clear" w:color="auto" w:fill="auto"/>
            <w:vAlign w:val="bottom"/>
            <w:hideMark/>
          </w:tcPr>
          <w:p w14:paraId="062F9F6B"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Physical characteristics of housing units by black neighborhood population share, 2012-2016</w:t>
            </w:r>
          </w:p>
        </w:tc>
      </w:tr>
      <w:tr w:rsidR="005C2FF2" w:rsidRPr="00FF7876" w14:paraId="4B9098FE" w14:textId="77777777" w:rsidTr="00A33A94">
        <w:trPr>
          <w:trHeight w:val="1020"/>
          <w:jc w:val="center"/>
        </w:trPr>
        <w:tc>
          <w:tcPr>
            <w:tcW w:w="1456" w:type="pct"/>
            <w:tcBorders>
              <w:top w:val="nil"/>
              <w:left w:val="nil"/>
              <w:bottom w:val="nil"/>
              <w:right w:val="nil"/>
            </w:tcBorders>
            <w:shd w:val="clear" w:color="auto" w:fill="auto"/>
            <w:noWrap/>
            <w:vAlign w:val="bottom"/>
            <w:hideMark/>
          </w:tcPr>
          <w:p w14:paraId="5B6A7FD3"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c>
          <w:tcPr>
            <w:tcW w:w="747" w:type="pct"/>
            <w:tcBorders>
              <w:top w:val="nil"/>
              <w:left w:val="nil"/>
              <w:bottom w:val="nil"/>
              <w:right w:val="nil"/>
            </w:tcBorders>
            <w:shd w:val="clear" w:color="auto" w:fill="auto"/>
            <w:vAlign w:val="bottom"/>
            <w:hideMark/>
          </w:tcPr>
          <w:p w14:paraId="1FB6A66F"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Median year structure built</w:t>
            </w:r>
          </w:p>
        </w:tc>
        <w:tc>
          <w:tcPr>
            <w:tcW w:w="721" w:type="pct"/>
            <w:tcBorders>
              <w:top w:val="nil"/>
              <w:left w:val="nil"/>
              <w:bottom w:val="nil"/>
              <w:right w:val="nil"/>
            </w:tcBorders>
            <w:shd w:val="clear" w:color="auto" w:fill="auto"/>
            <w:vAlign w:val="bottom"/>
            <w:hideMark/>
          </w:tcPr>
          <w:p w14:paraId="3D1BAF90"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Median number of rooms per unit</w:t>
            </w:r>
          </w:p>
        </w:tc>
        <w:tc>
          <w:tcPr>
            <w:tcW w:w="773" w:type="pct"/>
            <w:tcBorders>
              <w:top w:val="nil"/>
              <w:left w:val="nil"/>
              <w:bottom w:val="nil"/>
              <w:right w:val="nil"/>
            </w:tcBorders>
            <w:shd w:val="clear" w:color="auto" w:fill="auto"/>
            <w:vAlign w:val="bottom"/>
            <w:hideMark/>
          </w:tcPr>
          <w:p w14:paraId="6A2B0CD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Single-family detached, % of units</w:t>
            </w:r>
          </w:p>
        </w:tc>
        <w:tc>
          <w:tcPr>
            <w:tcW w:w="758" w:type="pct"/>
            <w:tcBorders>
              <w:top w:val="nil"/>
              <w:left w:val="nil"/>
              <w:bottom w:val="nil"/>
              <w:right w:val="nil"/>
            </w:tcBorders>
            <w:shd w:val="clear" w:color="auto" w:fill="auto"/>
            <w:vAlign w:val="bottom"/>
            <w:hideMark/>
          </w:tcPr>
          <w:p w14:paraId="109872AB"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Single-family attached, % of units</w:t>
            </w:r>
          </w:p>
        </w:tc>
        <w:tc>
          <w:tcPr>
            <w:tcW w:w="545" w:type="pct"/>
            <w:tcBorders>
              <w:top w:val="nil"/>
              <w:left w:val="nil"/>
              <w:bottom w:val="nil"/>
              <w:right w:val="nil"/>
            </w:tcBorders>
            <w:shd w:val="clear" w:color="auto" w:fill="auto"/>
            <w:vAlign w:val="bottom"/>
            <w:hideMark/>
          </w:tcPr>
          <w:p w14:paraId="4373C670"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2DD105F1"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054A2E1B"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 Blacks 0%-1%</w:t>
            </w:r>
          </w:p>
        </w:tc>
        <w:tc>
          <w:tcPr>
            <w:tcW w:w="747" w:type="pct"/>
            <w:tcBorders>
              <w:top w:val="nil"/>
              <w:left w:val="nil"/>
              <w:bottom w:val="nil"/>
              <w:right w:val="nil"/>
            </w:tcBorders>
            <w:shd w:val="clear" w:color="auto" w:fill="auto"/>
            <w:noWrap/>
            <w:vAlign w:val="bottom"/>
            <w:hideMark/>
          </w:tcPr>
          <w:p w14:paraId="09D76F85"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1975</w:t>
            </w:r>
          </w:p>
        </w:tc>
        <w:tc>
          <w:tcPr>
            <w:tcW w:w="721" w:type="pct"/>
            <w:tcBorders>
              <w:top w:val="nil"/>
              <w:left w:val="nil"/>
              <w:bottom w:val="nil"/>
              <w:right w:val="nil"/>
            </w:tcBorders>
            <w:shd w:val="clear" w:color="auto" w:fill="auto"/>
            <w:noWrap/>
            <w:vAlign w:val="bottom"/>
            <w:hideMark/>
          </w:tcPr>
          <w:p w14:paraId="28DDED2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6.5</w:t>
            </w:r>
          </w:p>
        </w:tc>
        <w:tc>
          <w:tcPr>
            <w:tcW w:w="773" w:type="pct"/>
            <w:tcBorders>
              <w:top w:val="nil"/>
              <w:left w:val="nil"/>
              <w:bottom w:val="nil"/>
              <w:right w:val="nil"/>
            </w:tcBorders>
            <w:shd w:val="clear" w:color="auto" w:fill="auto"/>
            <w:noWrap/>
            <w:vAlign w:val="bottom"/>
            <w:hideMark/>
          </w:tcPr>
          <w:p w14:paraId="64DFAE9B"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83.1</w:t>
            </w:r>
          </w:p>
        </w:tc>
        <w:tc>
          <w:tcPr>
            <w:tcW w:w="758" w:type="pct"/>
            <w:tcBorders>
              <w:top w:val="nil"/>
              <w:left w:val="nil"/>
              <w:bottom w:val="nil"/>
              <w:right w:val="nil"/>
            </w:tcBorders>
            <w:shd w:val="clear" w:color="auto" w:fill="auto"/>
            <w:noWrap/>
            <w:vAlign w:val="bottom"/>
            <w:hideMark/>
          </w:tcPr>
          <w:p w14:paraId="743A6E69"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w:t>
            </w:r>
          </w:p>
        </w:tc>
        <w:tc>
          <w:tcPr>
            <w:tcW w:w="545" w:type="pct"/>
            <w:tcBorders>
              <w:top w:val="nil"/>
              <w:left w:val="nil"/>
              <w:bottom w:val="nil"/>
              <w:right w:val="nil"/>
            </w:tcBorders>
            <w:shd w:val="clear" w:color="auto" w:fill="auto"/>
            <w:noWrap/>
            <w:vAlign w:val="bottom"/>
            <w:hideMark/>
          </w:tcPr>
          <w:p w14:paraId="00AAA6E3"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1B0C9313"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46DDC039"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 Blacks 1%-5%</w:t>
            </w:r>
          </w:p>
        </w:tc>
        <w:tc>
          <w:tcPr>
            <w:tcW w:w="747" w:type="pct"/>
            <w:tcBorders>
              <w:top w:val="nil"/>
              <w:left w:val="nil"/>
              <w:bottom w:val="nil"/>
              <w:right w:val="nil"/>
            </w:tcBorders>
            <w:shd w:val="clear" w:color="auto" w:fill="auto"/>
            <w:noWrap/>
            <w:vAlign w:val="bottom"/>
            <w:hideMark/>
          </w:tcPr>
          <w:p w14:paraId="44242F99"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1974</w:t>
            </w:r>
          </w:p>
        </w:tc>
        <w:tc>
          <w:tcPr>
            <w:tcW w:w="721" w:type="pct"/>
            <w:tcBorders>
              <w:top w:val="nil"/>
              <w:left w:val="nil"/>
              <w:bottom w:val="nil"/>
              <w:right w:val="nil"/>
            </w:tcBorders>
            <w:shd w:val="clear" w:color="auto" w:fill="auto"/>
            <w:noWrap/>
            <w:vAlign w:val="bottom"/>
            <w:hideMark/>
          </w:tcPr>
          <w:p w14:paraId="3B42DD7E"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6.4</w:t>
            </w:r>
          </w:p>
        </w:tc>
        <w:tc>
          <w:tcPr>
            <w:tcW w:w="773" w:type="pct"/>
            <w:tcBorders>
              <w:top w:val="nil"/>
              <w:left w:val="nil"/>
              <w:bottom w:val="nil"/>
              <w:right w:val="nil"/>
            </w:tcBorders>
            <w:shd w:val="clear" w:color="auto" w:fill="auto"/>
            <w:noWrap/>
            <w:vAlign w:val="bottom"/>
            <w:hideMark/>
          </w:tcPr>
          <w:p w14:paraId="0F380D9B"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79.7</w:t>
            </w:r>
          </w:p>
        </w:tc>
        <w:tc>
          <w:tcPr>
            <w:tcW w:w="758" w:type="pct"/>
            <w:tcBorders>
              <w:top w:val="nil"/>
              <w:left w:val="nil"/>
              <w:bottom w:val="nil"/>
              <w:right w:val="nil"/>
            </w:tcBorders>
            <w:shd w:val="clear" w:color="auto" w:fill="auto"/>
            <w:noWrap/>
            <w:vAlign w:val="bottom"/>
            <w:hideMark/>
          </w:tcPr>
          <w:p w14:paraId="746EBD2F"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6.7</w:t>
            </w:r>
          </w:p>
        </w:tc>
        <w:tc>
          <w:tcPr>
            <w:tcW w:w="545" w:type="pct"/>
            <w:tcBorders>
              <w:top w:val="nil"/>
              <w:left w:val="nil"/>
              <w:bottom w:val="nil"/>
              <w:right w:val="nil"/>
            </w:tcBorders>
            <w:shd w:val="clear" w:color="auto" w:fill="auto"/>
            <w:noWrap/>
            <w:vAlign w:val="bottom"/>
            <w:hideMark/>
          </w:tcPr>
          <w:p w14:paraId="575CB806"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70F03C4B"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4C731206"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 Blacks 5%-10%</w:t>
            </w:r>
          </w:p>
        </w:tc>
        <w:tc>
          <w:tcPr>
            <w:tcW w:w="747" w:type="pct"/>
            <w:tcBorders>
              <w:top w:val="nil"/>
              <w:left w:val="nil"/>
              <w:bottom w:val="nil"/>
              <w:right w:val="nil"/>
            </w:tcBorders>
            <w:shd w:val="clear" w:color="auto" w:fill="auto"/>
            <w:noWrap/>
            <w:vAlign w:val="bottom"/>
            <w:hideMark/>
          </w:tcPr>
          <w:p w14:paraId="75874D03"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1976</w:t>
            </w:r>
          </w:p>
        </w:tc>
        <w:tc>
          <w:tcPr>
            <w:tcW w:w="721" w:type="pct"/>
            <w:tcBorders>
              <w:top w:val="nil"/>
              <w:left w:val="nil"/>
              <w:bottom w:val="nil"/>
              <w:right w:val="nil"/>
            </w:tcBorders>
            <w:shd w:val="clear" w:color="auto" w:fill="auto"/>
            <w:noWrap/>
            <w:vAlign w:val="bottom"/>
            <w:hideMark/>
          </w:tcPr>
          <w:p w14:paraId="62A26E50"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6.4</w:t>
            </w:r>
          </w:p>
        </w:tc>
        <w:tc>
          <w:tcPr>
            <w:tcW w:w="773" w:type="pct"/>
            <w:tcBorders>
              <w:top w:val="nil"/>
              <w:left w:val="nil"/>
              <w:bottom w:val="nil"/>
              <w:right w:val="nil"/>
            </w:tcBorders>
            <w:shd w:val="clear" w:color="auto" w:fill="auto"/>
            <w:noWrap/>
            <w:vAlign w:val="bottom"/>
            <w:hideMark/>
          </w:tcPr>
          <w:p w14:paraId="0C6EE794"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79.1</w:t>
            </w:r>
          </w:p>
        </w:tc>
        <w:tc>
          <w:tcPr>
            <w:tcW w:w="758" w:type="pct"/>
            <w:tcBorders>
              <w:top w:val="nil"/>
              <w:left w:val="nil"/>
              <w:bottom w:val="nil"/>
              <w:right w:val="nil"/>
            </w:tcBorders>
            <w:shd w:val="clear" w:color="auto" w:fill="auto"/>
            <w:noWrap/>
            <w:vAlign w:val="bottom"/>
            <w:hideMark/>
          </w:tcPr>
          <w:p w14:paraId="15B6DD8D"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7.4</w:t>
            </w:r>
          </w:p>
        </w:tc>
        <w:tc>
          <w:tcPr>
            <w:tcW w:w="545" w:type="pct"/>
            <w:tcBorders>
              <w:top w:val="nil"/>
              <w:left w:val="nil"/>
              <w:bottom w:val="nil"/>
              <w:right w:val="nil"/>
            </w:tcBorders>
            <w:shd w:val="clear" w:color="auto" w:fill="auto"/>
            <w:noWrap/>
            <w:vAlign w:val="bottom"/>
            <w:hideMark/>
          </w:tcPr>
          <w:p w14:paraId="235E3A53"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388AA3AD"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4B4607A6"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 Blacks 10%-20%</w:t>
            </w:r>
          </w:p>
        </w:tc>
        <w:tc>
          <w:tcPr>
            <w:tcW w:w="747" w:type="pct"/>
            <w:tcBorders>
              <w:top w:val="nil"/>
              <w:left w:val="nil"/>
              <w:bottom w:val="nil"/>
              <w:right w:val="nil"/>
            </w:tcBorders>
            <w:shd w:val="clear" w:color="auto" w:fill="auto"/>
            <w:noWrap/>
            <w:vAlign w:val="bottom"/>
            <w:hideMark/>
          </w:tcPr>
          <w:p w14:paraId="58A055A0"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1975</w:t>
            </w:r>
          </w:p>
        </w:tc>
        <w:tc>
          <w:tcPr>
            <w:tcW w:w="721" w:type="pct"/>
            <w:tcBorders>
              <w:top w:val="nil"/>
              <w:left w:val="nil"/>
              <w:bottom w:val="nil"/>
              <w:right w:val="nil"/>
            </w:tcBorders>
            <w:shd w:val="clear" w:color="auto" w:fill="auto"/>
            <w:noWrap/>
            <w:vAlign w:val="bottom"/>
            <w:hideMark/>
          </w:tcPr>
          <w:p w14:paraId="1A01D1AA"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6.2</w:t>
            </w:r>
          </w:p>
        </w:tc>
        <w:tc>
          <w:tcPr>
            <w:tcW w:w="773" w:type="pct"/>
            <w:tcBorders>
              <w:top w:val="nil"/>
              <w:left w:val="nil"/>
              <w:bottom w:val="nil"/>
              <w:right w:val="nil"/>
            </w:tcBorders>
            <w:shd w:val="clear" w:color="auto" w:fill="auto"/>
            <w:noWrap/>
            <w:vAlign w:val="bottom"/>
            <w:hideMark/>
          </w:tcPr>
          <w:p w14:paraId="52D527DF"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77.4</w:t>
            </w:r>
          </w:p>
        </w:tc>
        <w:tc>
          <w:tcPr>
            <w:tcW w:w="758" w:type="pct"/>
            <w:tcBorders>
              <w:top w:val="nil"/>
              <w:left w:val="nil"/>
              <w:bottom w:val="nil"/>
              <w:right w:val="nil"/>
            </w:tcBorders>
            <w:shd w:val="clear" w:color="auto" w:fill="auto"/>
            <w:noWrap/>
            <w:vAlign w:val="bottom"/>
            <w:hideMark/>
          </w:tcPr>
          <w:p w14:paraId="566769EE"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8.5</w:t>
            </w:r>
          </w:p>
        </w:tc>
        <w:tc>
          <w:tcPr>
            <w:tcW w:w="545" w:type="pct"/>
            <w:tcBorders>
              <w:top w:val="nil"/>
              <w:left w:val="nil"/>
              <w:bottom w:val="nil"/>
              <w:right w:val="nil"/>
            </w:tcBorders>
            <w:shd w:val="clear" w:color="auto" w:fill="auto"/>
            <w:noWrap/>
            <w:vAlign w:val="bottom"/>
            <w:hideMark/>
          </w:tcPr>
          <w:p w14:paraId="5857BA15"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7416286E"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39B5FAD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 Blacks 20%-50%</w:t>
            </w:r>
          </w:p>
        </w:tc>
        <w:tc>
          <w:tcPr>
            <w:tcW w:w="747" w:type="pct"/>
            <w:tcBorders>
              <w:top w:val="nil"/>
              <w:left w:val="nil"/>
              <w:bottom w:val="nil"/>
              <w:right w:val="nil"/>
            </w:tcBorders>
            <w:shd w:val="clear" w:color="auto" w:fill="auto"/>
            <w:noWrap/>
            <w:vAlign w:val="bottom"/>
            <w:hideMark/>
          </w:tcPr>
          <w:p w14:paraId="1564DF8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1973</w:t>
            </w:r>
          </w:p>
        </w:tc>
        <w:tc>
          <w:tcPr>
            <w:tcW w:w="721" w:type="pct"/>
            <w:tcBorders>
              <w:top w:val="nil"/>
              <w:left w:val="nil"/>
              <w:bottom w:val="nil"/>
              <w:right w:val="nil"/>
            </w:tcBorders>
            <w:shd w:val="clear" w:color="auto" w:fill="auto"/>
            <w:noWrap/>
            <w:vAlign w:val="bottom"/>
            <w:hideMark/>
          </w:tcPr>
          <w:p w14:paraId="59DFF43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6.2</w:t>
            </w:r>
          </w:p>
        </w:tc>
        <w:tc>
          <w:tcPr>
            <w:tcW w:w="773" w:type="pct"/>
            <w:tcBorders>
              <w:top w:val="nil"/>
              <w:left w:val="nil"/>
              <w:bottom w:val="nil"/>
              <w:right w:val="nil"/>
            </w:tcBorders>
            <w:shd w:val="clear" w:color="auto" w:fill="auto"/>
            <w:noWrap/>
            <w:vAlign w:val="bottom"/>
            <w:hideMark/>
          </w:tcPr>
          <w:p w14:paraId="7FA8C854"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75.2</w:t>
            </w:r>
          </w:p>
        </w:tc>
        <w:tc>
          <w:tcPr>
            <w:tcW w:w="758" w:type="pct"/>
            <w:tcBorders>
              <w:top w:val="nil"/>
              <w:left w:val="nil"/>
              <w:bottom w:val="nil"/>
              <w:right w:val="nil"/>
            </w:tcBorders>
            <w:shd w:val="clear" w:color="auto" w:fill="auto"/>
            <w:noWrap/>
            <w:vAlign w:val="bottom"/>
            <w:hideMark/>
          </w:tcPr>
          <w:p w14:paraId="091A435E"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9.5</w:t>
            </w:r>
          </w:p>
        </w:tc>
        <w:tc>
          <w:tcPr>
            <w:tcW w:w="545" w:type="pct"/>
            <w:tcBorders>
              <w:top w:val="nil"/>
              <w:left w:val="nil"/>
              <w:bottom w:val="nil"/>
              <w:right w:val="nil"/>
            </w:tcBorders>
            <w:shd w:val="clear" w:color="auto" w:fill="auto"/>
            <w:noWrap/>
            <w:vAlign w:val="bottom"/>
            <w:hideMark/>
          </w:tcPr>
          <w:p w14:paraId="4F972292"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67594C96" w14:textId="77777777" w:rsidTr="00A33A94">
        <w:trPr>
          <w:trHeight w:val="290"/>
          <w:jc w:val="center"/>
        </w:trPr>
        <w:tc>
          <w:tcPr>
            <w:tcW w:w="1456" w:type="pct"/>
            <w:tcBorders>
              <w:top w:val="nil"/>
              <w:left w:val="nil"/>
              <w:bottom w:val="nil"/>
              <w:right w:val="nil"/>
            </w:tcBorders>
            <w:shd w:val="clear" w:color="auto" w:fill="auto"/>
            <w:noWrap/>
            <w:vAlign w:val="bottom"/>
            <w:hideMark/>
          </w:tcPr>
          <w:p w14:paraId="111A0BA9"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 Blacks 50% or higher</w:t>
            </w:r>
          </w:p>
        </w:tc>
        <w:tc>
          <w:tcPr>
            <w:tcW w:w="747" w:type="pct"/>
            <w:tcBorders>
              <w:top w:val="nil"/>
              <w:left w:val="nil"/>
              <w:bottom w:val="nil"/>
              <w:right w:val="nil"/>
            </w:tcBorders>
            <w:shd w:val="clear" w:color="auto" w:fill="auto"/>
            <w:noWrap/>
            <w:vAlign w:val="bottom"/>
            <w:hideMark/>
          </w:tcPr>
          <w:p w14:paraId="2F3E0413"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1963</w:t>
            </w:r>
          </w:p>
        </w:tc>
        <w:tc>
          <w:tcPr>
            <w:tcW w:w="721" w:type="pct"/>
            <w:tcBorders>
              <w:top w:val="nil"/>
              <w:left w:val="nil"/>
              <w:bottom w:val="nil"/>
              <w:right w:val="nil"/>
            </w:tcBorders>
            <w:shd w:val="clear" w:color="auto" w:fill="auto"/>
            <w:noWrap/>
            <w:vAlign w:val="bottom"/>
            <w:hideMark/>
          </w:tcPr>
          <w:p w14:paraId="792F10C9"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6.1</w:t>
            </w:r>
          </w:p>
        </w:tc>
        <w:tc>
          <w:tcPr>
            <w:tcW w:w="773" w:type="pct"/>
            <w:tcBorders>
              <w:top w:val="nil"/>
              <w:left w:val="nil"/>
              <w:bottom w:val="nil"/>
              <w:right w:val="nil"/>
            </w:tcBorders>
            <w:shd w:val="clear" w:color="auto" w:fill="auto"/>
            <w:noWrap/>
            <w:vAlign w:val="bottom"/>
            <w:hideMark/>
          </w:tcPr>
          <w:p w14:paraId="1DA3DE97"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73.2</w:t>
            </w:r>
          </w:p>
        </w:tc>
        <w:tc>
          <w:tcPr>
            <w:tcW w:w="758" w:type="pct"/>
            <w:tcBorders>
              <w:top w:val="nil"/>
              <w:left w:val="nil"/>
              <w:bottom w:val="nil"/>
              <w:right w:val="nil"/>
            </w:tcBorders>
            <w:shd w:val="clear" w:color="auto" w:fill="auto"/>
            <w:noWrap/>
            <w:vAlign w:val="bottom"/>
            <w:hideMark/>
          </w:tcPr>
          <w:p w14:paraId="329F0C2A" w14:textId="77777777" w:rsidR="005C2FF2" w:rsidRPr="00FF7876" w:rsidRDefault="005C2FF2" w:rsidP="00480879">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12.7</w:t>
            </w:r>
          </w:p>
        </w:tc>
        <w:tc>
          <w:tcPr>
            <w:tcW w:w="545" w:type="pct"/>
            <w:tcBorders>
              <w:top w:val="nil"/>
              <w:left w:val="nil"/>
              <w:bottom w:val="nil"/>
              <w:right w:val="nil"/>
            </w:tcBorders>
            <w:shd w:val="clear" w:color="auto" w:fill="auto"/>
            <w:noWrap/>
            <w:vAlign w:val="bottom"/>
            <w:hideMark/>
          </w:tcPr>
          <w:p w14:paraId="1AA281C6" w14:textId="77777777" w:rsidR="005C2FF2" w:rsidRPr="00FF7876" w:rsidRDefault="005C2FF2" w:rsidP="00480879">
            <w:pPr>
              <w:spacing w:after="0" w:line="276" w:lineRule="auto"/>
              <w:jc w:val="center"/>
              <w:rPr>
                <w:rFonts w:ascii="Cambria" w:eastAsia="Times New Roman" w:hAnsi="Cambria" w:cs="Arial"/>
                <w:color w:val="000000"/>
                <w:sz w:val="24"/>
                <w:szCs w:val="24"/>
              </w:rPr>
            </w:pPr>
          </w:p>
        </w:tc>
      </w:tr>
      <w:tr w:rsidR="005C2FF2" w:rsidRPr="00FF7876" w14:paraId="017F1AEB" w14:textId="77777777" w:rsidTr="005C2FF2">
        <w:trPr>
          <w:trHeight w:val="290"/>
          <w:jc w:val="center"/>
        </w:trPr>
        <w:tc>
          <w:tcPr>
            <w:tcW w:w="5000" w:type="pct"/>
            <w:gridSpan w:val="6"/>
            <w:tcBorders>
              <w:top w:val="single" w:sz="4" w:space="0" w:color="auto"/>
              <w:left w:val="nil"/>
              <w:bottom w:val="nil"/>
              <w:right w:val="nil"/>
            </w:tcBorders>
            <w:shd w:val="clear" w:color="auto" w:fill="auto"/>
            <w:vAlign w:val="bottom"/>
            <w:hideMark/>
          </w:tcPr>
          <w:p w14:paraId="67DC1784" w14:textId="77777777" w:rsidR="005C2FF2" w:rsidRPr="005D0977" w:rsidRDefault="005C2FF2" w:rsidP="00480879">
            <w:pPr>
              <w:spacing w:after="0" w:line="276" w:lineRule="auto"/>
              <w:jc w:val="center"/>
              <w:rPr>
                <w:rFonts w:ascii="Cambria" w:eastAsia="Times New Roman" w:hAnsi="Cambria" w:cs="Arial"/>
                <w:i/>
                <w:color w:val="000000"/>
                <w:sz w:val="24"/>
                <w:szCs w:val="24"/>
                <w:rPrChange w:id="269" w:author="david jackson" w:date="2018-10-16T15:24:00Z">
                  <w:rPr>
                    <w:rFonts w:ascii="Cambria" w:eastAsia="Times New Roman" w:hAnsi="Cambria" w:cs="Arial"/>
                    <w:color w:val="000000"/>
                    <w:sz w:val="24"/>
                    <w:szCs w:val="24"/>
                  </w:rPr>
                </w:rPrChange>
              </w:rPr>
            </w:pPr>
            <w:r w:rsidRPr="005D0977">
              <w:rPr>
                <w:rFonts w:ascii="Cambria" w:eastAsia="Times New Roman" w:hAnsi="Cambria" w:cs="Arial"/>
                <w:i/>
                <w:color w:val="000000"/>
                <w:sz w:val="24"/>
                <w:szCs w:val="24"/>
                <w:rPrChange w:id="270" w:author="david jackson" w:date="2018-10-16T15:24:00Z">
                  <w:rPr>
                    <w:rFonts w:ascii="Cambria" w:eastAsia="Times New Roman" w:hAnsi="Cambria" w:cs="Arial"/>
                    <w:color w:val="000000"/>
                    <w:sz w:val="24"/>
                    <w:szCs w:val="24"/>
                  </w:rPr>
                </w:rPrChange>
              </w:rPr>
              <w:t>Source: Gallup and Brookings analysis of data from the 5-Year 2016 American Community Survey, Department of Education, Environmental Protection Agency, and County Business Patterns</w:t>
            </w:r>
            <w:del w:id="271" w:author="david jackson" w:date="2018-10-16T15:25:00Z">
              <w:r w:rsidRPr="005D0977" w:rsidDel="005D0977">
                <w:rPr>
                  <w:rFonts w:ascii="Cambria" w:eastAsia="Times New Roman" w:hAnsi="Cambria" w:cs="Arial"/>
                  <w:i/>
                  <w:color w:val="000000"/>
                  <w:sz w:val="24"/>
                  <w:szCs w:val="24"/>
                  <w:rPrChange w:id="272" w:author="david jackson" w:date="2018-10-16T15:24:00Z">
                    <w:rPr>
                      <w:rFonts w:ascii="Cambria" w:eastAsia="Times New Roman" w:hAnsi="Cambria" w:cs="Arial"/>
                      <w:color w:val="000000"/>
                      <w:sz w:val="24"/>
                      <w:szCs w:val="24"/>
                    </w:rPr>
                  </w:rPrChange>
                </w:rPr>
                <w:delText>.</w:delText>
              </w:r>
            </w:del>
          </w:p>
        </w:tc>
      </w:tr>
    </w:tbl>
    <w:p w14:paraId="0438556F" w14:textId="77777777" w:rsidR="005C2FF2" w:rsidRPr="00FF7876" w:rsidRDefault="005C2FF2" w:rsidP="001913B0">
      <w:pPr>
        <w:spacing w:line="276" w:lineRule="auto"/>
        <w:rPr>
          <w:rFonts w:ascii="Cambria" w:hAnsi="Cambria" w:cs="Helvetica"/>
          <w:color w:val="030A13"/>
          <w:sz w:val="24"/>
          <w:szCs w:val="24"/>
          <w:shd w:val="clear" w:color="auto" w:fill="FFFFFF"/>
        </w:rPr>
      </w:pPr>
    </w:p>
    <w:p w14:paraId="00322F50" w14:textId="474EE44F" w:rsidR="00DE578C" w:rsidRPr="00FF7876" w:rsidRDefault="00A33A94" w:rsidP="001913B0">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 xml:space="preserve">Not only is the housing stock of lower quality, so is the </w:t>
      </w:r>
      <w:ins w:id="273" w:author="david jackson" w:date="2018-10-16T15:25:00Z">
        <w:r w:rsidR="0021709E">
          <w:rPr>
            <w:rFonts w:ascii="Cambria" w:hAnsi="Cambria" w:cs="Helvetica"/>
            <w:color w:val="030A13"/>
            <w:sz w:val="24"/>
            <w:szCs w:val="24"/>
            <w:shd w:val="clear" w:color="auto" w:fill="FFFFFF"/>
          </w:rPr>
          <w:t xml:space="preserve">surrounding </w:t>
        </w:r>
      </w:ins>
      <w:r w:rsidRPr="00FF7876">
        <w:rPr>
          <w:rFonts w:ascii="Cambria" w:hAnsi="Cambria" w:cs="Helvetica"/>
          <w:color w:val="030A13"/>
          <w:sz w:val="24"/>
          <w:szCs w:val="24"/>
          <w:shd w:val="clear" w:color="auto" w:fill="FFFFFF"/>
        </w:rPr>
        <w:t>neighborhood in several important dimensions</w:t>
      </w:r>
      <w:r w:rsidR="003A6574" w:rsidRPr="00FF7876">
        <w:rPr>
          <w:rFonts w:ascii="Cambria" w:hAnsi="Cambria" w:cs="Helvetica"/>
          <w:color w:val="030A13"/>
          <w:sz w:val="24"/>
          <w:szCs w:val="24"/>
          <w:shd w:val="clear" w:color="auto" w:fill="FFFFFF"/>
        </w:rPr>
        <w:t>. School</w:t>
      </w:r>
      <w:del w:id="274" w:author="david jackson" w:date="2018-10-16T15:25:00Z">
        <w:r w:rsidR="003A6574" w:rsidRPr="00FF7876" w:rsidDel="0021709E">
          <w:rPr>
            <w:rFonts w:ascii="Cambria" w:hAnsi="Cambria" w:cs="Helvetica"/>
            <w:color w:val="030A13"/>
            <w:sz w:val="24"/>
            <w:szCs w:val="24"/>
            <w:shd w:val="clear" w:color="auto" w:fill="FFFFFF"/>
          </w:rPr>
          <w:delText>s</w:delText>
        </w:r>
      </w:del>
      <w:r w:rsidR="003A6574" w:rsidRPr="00FF7876">
        <w:rPr>
          <w:rFonts w:ascii="Cambria" w:hAnsi="Cambria" w:cs="Helvetica"/>
          <w:color w:val="030A13"/>
          <w:sz w:val="24"/>
          <w:szCs w:val="24"/>
          <w:shd w:val="clear" w:color="auto" w:fill="FFFFFF"/>
        </w:rPr>
        <w:t xml:space="preserve"> performance is weaker, commute times are longer, and access to business amenities is more limited. There is also evidence that exposure to </w:t>
      </w:r>
      <w:r w:rsidR="00A80270" w:rsidRPr="00FF7876">
        <w:rPr>
          <w:rFonts w:ascii="Cambria" w:hAnsi="Cambria" w:cs="Helvetica"/>
          <w:color w:val="030A13"/>
          <w:sz w:val="24"/>
          <w:szCs w:val="24"/>
          <w:shd w:val="clear" w:color="auto" w:fill="FFFFFF"/>
        </w:rPr>
        <w:t>environmental pollution</w:t>
      </w:r>
      <w:r w:rsidR="003A6574" w:rsidRPr="00FF7876">
        <w:rPr>
          <w:rFonts w:ascii="Cambria" w:hAnsi="Cambria" w:cs="Helvetica"/>
          <w:color w:val="030A13"/>
          <w:sz w:val="24"/>
          <w:szCs w:val="24"/>
          <w:shd w:val="clear" w:color="auto" w:fill="FFFFFF"/>
        </w:rPr>
        <w:t xml:space="preserve"> is greater, through, for example, proximity to a greater number of gas stations</w:t>
      </w:r>
      <w:r w:rsidR="00A80270" w:rsidRPr="00FF7876">
        <w:rPr>
          <w:rFonts w:ascii="Cambria" w:hAnsi="Cambria" w:cs="Helvetica"/>
          <w:color w:val="030A13"/>
          <w:sz w:val="24"/>
          <w:szCs w:val="24"/>
          <w:shd w:val="clear" w:color="auto" w:fill="FFFFFF"/>
        </w:rPr>
        <w:t>.</w:t>
      </w:r>
      <w:r w:rsidR="007028B4" w:rsidRPr="00FF7876">
        <w:rPr>
          <w:rStyle w:val="EndnoteReference"/>
          <w:rFonts w:ascii="Cambria" w:hAnsi="Cambria" w:cs="Helvetica"/>
          <w:color w:val="030A13"/>
          <w:sz w:val="24"/>
          <w:szCs w:val="24"/>
          <w:shd w:val="clear" w:color="auto" w:fill="FFFFFF"/>
        </w:rPr>
        <w:endnoteReference w:id="23"/>
      </w:r>
      <w:r w:rsidR="005618F1" w:rsidRPr="00FF7876">
        <w:rPr>
          <w:rFonts w:ascii="Cambria" w:hAnsi="Cambria" w:cs="Helvetica"/>
          <w:color w:val="030A13"/>
          <w:sz w:val="24"/>
          <w:szCs w:val="24"/>
          <w:shd w:val="clear" w:color="auto" w:fill="FFFFFF"/>
        </w:rPr>
        <w:t xml:space="preserve"> </w:t>
      </w:r>
    </w:p>
    <w:p w14:paraId="204DC093" w14:textId="77777777" w:rsidR="005618F1" w:rsidRPr="00FF7876" w:rsidRDefault="005618F1" w:rsidP="001913B0">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 xml:space="preserve">The school test score gaps between neighborhoods are </w:t>
      </w:r>
      <w:r w:rsidR="00DE578C" w:rsidRPr="00FF7876">
        <w:rPr>
          <w:rFonts w:ascii="Cambria" w:hAnsi="Cambria" w:cs="Helvetica"/>
          <w:color w:val="030A13"/>
          <w:sz w:val="24"/>
          <w:szCs w:val="24"/>
          <w:shd w:val="clear" w:color="auto" w:fill="FFFFFF"/>
        </w:rPr>
        <w:t xml:space="preserve">particularly </w:t>
      </w:r>
      <w:r w:rsidRPr="00FF7876">
        <w:rPr>
          <w:rFonts w:ascii="Cambria" w:hAnsi="Cambria" w:cs="Helvetica"/>
          <w:color w:val="030A13"/>
          <w:sz w:val="24"/>
          <w:szCs w:val="24"/>
          <w:shd w:val="clear" w:color="auto" w:fill="FFFFFF"/>
        </w:rPr>
        <w:t>extreme. The gap in test scores between majority black neighborhoods and those that have black population shares that are 5</w:t>
      </w:r>
      <w:r w:rsidR="002941C6">
        <w:rPr>
          <w:rFonts w:ascii="Cambria" w:hAnsi="Cambria" w:cs="Helvetica"/>
          <w:color w:val="030A13"/>
          <w:sz w:val="24"/>
          <w:szCs w:val="24"/>
          <w:shd w:val="clear" w:color="auto" w:fill="FFFFFF"/>
        </w:rPr>
        <w:t xml:space="preserve"> percent</w:t>
      </w:r>
      <w:r w:rsidRPr="00FF7876">
        <w:rPr>
          <w:rFonts w:ascii="Cambria" w:hAnsi="Cambria" w:cs="Helvetica"/>
          <w:color w:val="030A13"/>
          <w:sz w:val="24"/>
          <w:szCs w:val="24"/>
          <w:shd w:val="clear" w:color="auto" w:fill="FFFFFF"/>
        </w:rPr>
        <w:t xml:space="preserve"> or lower is approximately 1.1 standard deviations. </w:t>
      </w:r>
      <w:r w:rsidR="00DE578C" w:rsidRPr="00FF7876">
        <w:rPr>
          <w:rFonts w:ascii="Cambria" w:hAnsi="Cambria" w:cs="Helvetica"/>
          <w:color w:val="030A13"/>
          <w:sz w:val="24"/>
          <w:szCs w:val="24"/>
          <w:shd w:val="clear" w:color="auto" w:fill="FFFFFF"/>
        </w:rPr>
        <w:t xml:space="preserve">More concretely, the proficiency rate on </w:t>
      </w:r>
      <w:commentRangeStart w:id="281"/>
      <w:r w:rsidR="00DE578C" w:rsidRPr="00FF7876">
        <w:rPr>
          <w:rFonts w:ascii="Cambria" w:hAnsi="Cambria" w:cs="Helvetica"/>
          <w:color w:val="030A13"/>
          <w:sz w:val="24"/>
          <w:szCs w:val="24"/>
          <w:shd w:val="clear" w:color="auto" w:fill="FFFFFF"/>
        </w:rPr>
        <w:t xml:space="preserve">state exams </w:t>
      </w:r>
      <w:commentRangeEnd w:id="281"/>
      <w:r w:rsidR="005C0BAA">
        <w:rPr>
          <w:rStyle w:val="CommentReference"/>
        </w:rPr>
        <w:commentReference w:id="281"/>
      </w:r>
      <w:r w:rsidR="00DE578C" w:rsidRPr="00FF7876">
        <w:rPr>
          <w:rFonts w:ascii="Cambria" w:hAnsi="Cambria" w:cs="Helvetica"/>
          <w:color w:val="030A13"/>
          <w:sz w:val="24"/>
          <w:szCs w:val="24"/>
          <w:shd w:val="clear" w:color="auto" w:fill="FFFFFF"/>
        </w:rPr>
        <w:t>in majority black neighborhoods is only 15</w:t>
      </w:r>
      <w:r w:rsidR="002941C6">
        <w:rPr>
          <w:rFonts w:ascii="Cambria" w:hAnsi="Cambria" w:cs="Helvetica"/>
          <w:color w:val="030A13"/>
          <w:sz w:val="24"/>
          <w:szCs w:val="24"/>
          <w:shd w:val="clear" w:color="auto" w:fill="FFFFFF"/>
        </w:rPr>
        <w:t xml:space="preserve"> percent</w:t>
      </w:r>
      <w:r w:rsidR="00DE578C" w:rsidRPr="00FF7876">
        <w:rPr>
          <w:rFonts w:ascii="Cambria" w:hAnsi="Cambria" w:cs="Helvetica"/>
          <w:color w:val="030A13"/>
          <w:sz w:val="24"/>
          <w:szCs w:val="24"/>
          <w:shd w:val="clear" w:color="auto" w:fill="FFFFFF"/>
        </w:rPr>
        <w:t>, compared to 60</w:t>
      </w:r>
      <w:r w:rsidR="002941C6">
        <w:rPr>
          <w:rFonts w:ascii="Cambria" w:hAnsi="Cambria" w:cs="Helvetica"/>
          <w:color w:val="030A13"/>
          <w:sz w:val="24"/>
          <w:szCs w:val="24"/>
          <w:shd w:val="clear" w:color="auto" w:fill="FFFFFF"/>
        </w:rPr>
        <w:t xml:space="preserve"> percent</w:t>
      </w:r>
      <w:r w:rsidR="00DE578C" w:rsidRPr="00FF7876">
        <w:rPr>
          <w:rFonts w:ascii="Cambria" w:hAnsi="Cambria" w:cs="Helvetica"/>
          <w:color w:val="030A13"/>
          <w:sz w:val="24"/>
          <w:szCs w:val="24"/>
          <w:shd w:val="clear" w:color="auto" w:fill="FFFFFF"/>
        </w:rPr>
        <w:t xml:space="preserve"> in neighborhoods with less than 1</w:t>
      </w:r>
      <w:r w:rsidR="002941C6">
        <w:rPr>
          <w:rFonts w:ascii="Cambria" w:hAnsi="Cambria" w:cs="Helvetica"/>
          <w:color w:val="030A13"/>
          <w:sz w:val="24"/>
          <w:szCs w:val="24"/>
          <w:shd w:val="clear" w:color="auto" w:fill="FFFFFF"/>
        </w:rPr>
        <w:t xml:space="preserve"> percent</w:t>
      </w:r>
      <w:r w:rsidR="00DE578C" w:rsidRPr="00FF7876">
        <w:rPr>
          <w:rFonts w:ascii="Cambria" w:hAnsi="Cambria" w:cs="Helvetica"/>
          <w:color w:val="030A13"/>
          <w:sz w:val="24"/>
          <w:szCs w:val="24"/>
          <w:shd w:val="clear" w:color="auto" w:fill="FFFFFF"/>
        </w:rPr>
        <w:t xml:space="preserve"> black population shares.</w:t>
      </w:r>
    </w:p>
    <w:p w14:paraId="61E19DEC" w14:textId="3FB25E8A" w:rsidR="00A04796" w:rsidRPr="00FF7876" w:rsidRDefault="005618F1" w:rsidP="001913B0">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lastRenderedPageBreak/>
        <w:t xml:space="preserve">Likewise, residents of majority black neighborhoods confront longer commute times by several minutes compared to those in other neighborhoods, suggesting </w:t>
      </w:r>
      <w:del w:id="282" w:author="david jackson" w:date="2018-10-16T15:27:00Z">
        <w:r w:rsidRPr="00FF7876" w:rsidDel="008A4891">
          <w:rPr>
            <w:rFonts w:ascii="Cambria" w:hAnsi="Cambria" w:cs="Helvetica"/>
            <w:color w:val="030A13"/>
            <w:sz w:val="24"/>
            <w:szCs w:val="24"/>
            <w:shd w:val="clear" w:color="auto" w:fill="FFFFFF"/>
          </w:rPr>
          <w:delText>the location is less convenient for accessing</w:delText>
        </w:r>
      </w:del>
      <w:ins w:id="283" w:author="david jackson" w:date="2018-10-16T15:27:00Z">
        <w:r w:rsidR="008A4891">
          <w:rPr>
            <w:rFonts w:ascii="Cambria" w:hAnsi="Cambria" w:cs="Helvetica"/>
            <w:color w:val="030A13"/>
            <w:sz w:val="24"/>
            <w:szCs w:val="24"/>
            <w:shd w:val="clear" w:color="auto" w:fill="FFFFFF"/>
          </w:rPr>
          <w:t>constrained access to</w:t>
        </w:r>
      </w:ins>
      <w:r w:rsidRPr="00FF7876">
        <w:rPr>
          <w:rFonts w:ascii="Cambria" w:hAnsi="Cambria" w:cs="Helvetica"/>
          <w:color w:val="030A13"/>
          <w:sz w:val="24"/>
          <w:szCs w:val="24"/>
          <w:shd w:val="clear" w:color="auto" w:fill="FFFFFF"/>
        </w:rPr>
        <w:t xml:space="preserve"> jobs. Yet </w:t>
      </w:r>
      <w:del w:id="284" w:author="david jackson" w:date="2018-10-16T15:27:00Z">
        <w:r w:rsidRPr="00FF7876" w:rsidDel="00C44FFE">
          <w:rPr>
            <w:rFonts w:ascii="Cambria" w:hAnsi="Cambria" w:cs="Helvetica"/>
            <w:color w:val="030A13"/>
            <w:sz w:val="24"/>
            <w:szCs w:val="24"/>
            <w:shd w:val="clear" w:color="auto" w:fill="FFFFFF"/>
          </w:rPr>
          <w:delText xml:space="preserve">one must be careful about </w:delText>
        </w:r>
      </w:del>
      <w:r w:rsidRPr="00FF7876">
        <w:rPr>
          <w:rFonts w:ascii="Cambria" w:hAnsi="Cambria" w:cs="Helvetica"/>
          <w:color w:val="030A13"/>
          <w:sz w:val="24"/>
          <w:szCs w:val="24"/>
          <w:shd w:val="clear" w:color="auto" w:fill="FFFFFF"/>
        </w:rPr>
        <w:t>this interpretation</w:t>
      </w:r>
      <w:ins w:id="285" w:author="david jackson" w:date="2018-10-16T15:27:00Z">
        <w:r w:rsidR="00C44FFE">
          <w:rPr>
            <w:rFonts w:ascii="Cambria" w:hAnsi="Cambria" w:cs="Helvetica"/>
            <w:color w:val="030A13"/>
            <w:sz w:val="24"/>
            <w:szCs w:val="24"/>
            <w:shd w:val="clear" w:color="auto" w:fill="FFFFFF"/>
          </w:rPr>
          <w:t xml:space="preserve"> requires caution</w:t>
        </w:r>
      </w:ins>
      <w:ins w:id="286" w:author="david jackson" w:date="2018-10-16T15:28:00Z">
        <w:r w:rsidR="00C44FFE">
          <w:rPr>
            <w:rFonts w:ascii="Cambria" w:hAnsi="Cambria" w:cs="Helvetica"/>
            <w:color w:val="030A13"/>
            <w:sz w:val="24"/>
            <w:szCs w:val="24"/>
            <w:shd w:val="clear" w:color="auto" w:fill="FFFFFF"/>
          </w:rPr>
          <w:t xml:space="preserve"> </w:t>
        </w:r>
      </w:ins>
      <w:del w:id="287" w:author="david jackson" w:date="2018-10-16T15:28:00Z">
        <w:r w:rsidRPr="00FF7876" w:rsidDel="00C44FFE">
          <w:rPr>
            <w:rFonts w:ascii="Cambria" w:hAnsi="Cambria" w:cs="Helvetica"/>
            <w:color w:val="030A13"/>
            <w:sz w:val="24"/>
            <w:szCs w:val="24"/>
            <w:shd w:val="clear" w:color="auto" w:fill="FFFFFF"/>
          </w:rPr>
          <w:delText xml:space="preserve">, </w:delText>
        </w:r>
      </w:del>
      <w:r w:rsidRPr="00FF7876">
        <w:rPr>
          <w:rFonts w:ascii="Cambria" w:hAnsi="Cambria" w:cs="Helvetica"/>
          <w:color w:val="030A13"/>
          <w:sz w:val="24"/>
          <w:szCs w:val="24"/>
          <w:shd w:val="clear" w:color="auto" w:fill="FFFFFF"/>
        </w:rPr>
        <w:t xml:space="preserve">because residents of majority black neighborhoods are far more likely to commute via public transportation, which can be slower, especially </w:t>
      </w:r>
      <w:del w:id="288" w:author="david jackson" w:date="2018-10-17T15:31:00Z">
        <w:r w:rsidRPr="00FF7876" w:rsidDel="00A3308F">
          <w:rPr>
            <w:rFonts w:ascii="Cambria" w:hAnsi="Cambria" w:cs="Helvetica"/>
            <w:color w:val="030A13"/>
            <w:sz w:val="24"/>
            <w:szCs w:val="24"/>
            <w:shd w:val="clear" w:color="auto" w:fill="FFFFFF"/>
          </w:rPr>
          <w:delText>if on the</w:delText>
        </w:r>
      </w:del>
      <w:ins w:id="289" w:author="david jackson" w:date="2018-10-17T15:31:00Z">
        <w:r w:rsidR="00A3308F">
          <w:rPr>
            <w:rFonts w:ascii="Cambria" w:hAnsi="Cambria" w:cs="Helvetica"/>
            <w:color w:val="030A13"/>
            <w:sz w:val="24"/>
            <w:szCs w:val="24"/>
            <w:shd w:val="clear" w:color="auto" w:fill="FFFFFF"/>
          </w:rPr>
          <w:t>via</w:t>
        </w:r>
      </w:ins>
      <w:r w:rsidRPr="00FF7876">
        <w:rPr>
          <w:rFonts w:ascii="Cambria" w:hAnsi="Cambria" w:cs="Helvetica"/>
          <w:color w:val="030A13"/>
          <w:sz w:val="24"/>
          <w:szCs w:val="24"/>
          <w:shd w:val="clear" w:color="auto" w:fill="FFFFFF"/>
        </w:rPr>
        <w:t xml:space="preserve"> bus.</w:t>
      </w:r>
    </w:p>
    <w:p w14:paraId="27744752" w14:textId="4D6FEE7D" w:rsidR="005618F1" w:rsidRPr="00FF7876" w:rsidRDefault="003A6574" w:rsidP="001913B0">
      <w:pPr>
        <w:spacing w:line="276" w:lineRule="auto"/>
        <w:rPr>
          <w:rFonts w:ascii="Cambria" w:hAnsi="Cambria" w:cs="Helvetica"/>
          <w:color w:val="030A13"/>
          <w:sz w:val="24"/>
          <w:szCs w:val="24"/>
          <w:shd w:val="clear" w:color="auto" w:fill="FFFFFF"/>
        </w:rPr>
      </w:pPr>
      <w:r w:rsidRPr="00FF7876">
        <w:rPr>
          <w:rFonts w:ascii="Cambria" w:hAnsi="Cambria" w:cs="Helvetica"/>
          <w:color w:val="030A13"/>
          <w:sz w:val="24"/>
          <w:szCs w:val="24"/>
          <w:shd w:val="clear" w:color="auto" w:fill="FFFFFF"/>
        </w:rPr>
        <w:t xml:space="preserve">Still, the apparent weaknesses of black neighborhoods can also be strengths. </w:t>
      </w:r>
      <w:del w:id="290" w:author="david jackson" w:date="2018-10-16T16:06:00Z">
        <w:r w:rsidRPr="00FF7876" w:rsidDel="002248D7">
          <w:rPr>
            <w:rFonts w:ascii="Cambria" w:hAnsi="Cambria" w:cs="Helvetica"/>
            <w:color w:val="030A13"/>
            <w:sz w:val="24"/>
            <w:szCs w:val="24"/>
            <w:shd w:val="clear" w:color="auto" w:fill="FFFFFF"/>
          </w:rPr>
          <w:delText>Wh</w:delText>
        </w:r>
        <w:r w:rsidR="00FD555A" w:rsidRPr="00FF7876" w:rsidDel="002248D7">
          <w:rPr>
            <w:rFonts w:ascii="Cambria" w:hAnsi="Cambria" w:cs="Helvetica"/>
            <w:color w:val="030A13"/>
            <w:sz w:val="24"/>
            <w:szCs w:val="24"/>
            <w:shd w:val="clear" w:color="auto" w:fill="FFFFFF"/>
          </w:rPr>
          <w:delText>ereas</w:delText>
        </w:r>
        <w:r w:rsidRPr="00FF7876" w:rsidDel="002248D7">
          <w:rPr>
            <w:rFonts w:ascii="Cambria" w:hAnsi="Cambria" w:cs="Helvetica"/>
            <w:color w:val="030A13"/>
            <w:sz w:val="24"/>
            <w:szCs w:val="24"/>
            <w:shd w:val="clear" w:color="auto" w:fill="FFFFFF"/>
          </w:rPr>
          <w:delText xml:space="preserve"> </w:delText>
        </w:r>
      </w:del>
      <w:ins w:id="291" w:author="david jackson" w:date="2018-10-16T16:06:00Z">
        <w:r w:rsidR="002248D7">
          <w:rPr>
            <w:rFonts w:ascii="Cambria" w:hAnsi="Cambria" w:cs="Helvetica"/>
            <w:color w:val="030A13"/>
            <w:sz w:val="24"/>
            <w:szCs w:val="24"/>
            <w:shd w:val="clear" w:color="auto" w:fill="FFFFFF"/>
          </w:rPr>
          <w:t>With</w:t>
        </w:r>
        <w:r w:rsidR="002248D7" w:rsidRPr="00FF7876">
          <w:rPr>
            <w:rFonts w:ascii="Cambria" w:hAnsi="Cambria" w:cs="Helvetica"/>
            <w:color w:val="030A13"/>
            <w:sz w:val="24"/>
            <w:szCs w:val="24"/>
            <w:shd w:val="clear" w:color="auto" w:fill="FFFFFF"/>
          </w:rPr>
          <w:t xml:space="preserve"> </w:t>
        </w:r>
      </w:ins>
      <w:r w:rsidRPr="00FF7876">
        <w:rPr>
          <w:rFonts w:ascii="Cambria" w:hAnsi="Cambria" w:cs="Helvetica"/>
          <w:color w:val="030A13"/>
          <w:sz w:val="24"/>
          <w:szCs w:val="24"/>
          <w:shd w:val="clear" w:color="auto" w:fill="FFFFFF"/>
        </w:rPr>
        <w:t xml:space="preserve">homes </w:t>
      </w:r>
      <w:del w:id="292" w:author="david jackson" w:date="2018-10-16T16:06:00Z">
        <w:r w:rsidRPr="00FF7876" w:rsidDel="00336364">
          <w:rPr>
            <w:rFonts w:ascii="Cambria" w:hAnsi="Cambria" w:cs="Helvetica"/>
            <w:color w:val="030A13"/>
            <w:sz w:val="24"/>
            <w:szCs w:val="24"/>
            <w:shd w:val="clear" w:color="auto" w:fill="FFFFFF"/>
          </w:rPr>
          <w:delText xml:space="preserve">are </w:delText>
        </w:r>
      </w:del>
      <w:r w:rsidRPr="00FF7876">
        <w:rPr>
          <w:rFonts w:ascii="Cambria" w:hAnsi="Cambria" w:cs="Helvetica"/>
          <w:color w:val="030A13"/>
          <w:sz w:val="24"/>
          <w:szCs w:val="24"/>
          <w:shd w:val="clear" w:color="auto" w:fill="FFFFFF"/>
        </w:rPr>
        <w:t xml:space="preserve">more densely situated, </w:t>
      </w:r>
      <w:r w:rsidR="005618F1" w:rsidRPr="00FF7876">
        <w:rPr>
          <w:rFonts w:ascii="Cambria" w:hAnsi="Cambria" w:cs="Helvetica"/>
          <w:color w:val="030A13"/>
          <w:sz w:val="24"/>
          <w:szCs w:val="24"/>
          <w:shd w:val="clear" w:color="auto" w:fill="FFFFFF"/>
        </w:rPr>
        <w:t xml:space="preserve">residents of black neighborhoods live in more “walkable” communities, with a greater diversity of business types and more frequent intersections. </w:t>
      </w:r>
      <w:r w:rsidR="00FD555A" w:rsidRPr="00FF7876">
        <w:rPr>
          <w:rFonts w:ascii="Cambria" w:hAnsi="Cambria" w:cs="Helvetica"/>
          <w:color w:val="030A13"/>
          <w:sz w:val="24"/>
          <w:szCs w:val="24"/>
          <w:shd w:val="clear" w:color="auto" w:fill="FFFFFF"/>
        </w:rPr>
        <w:t>These qualities are associated with higher home values.</w:t>
      </w:r>
      <w:r w:rsidR="00FD555A" w:rsidRPr="00FF7876">
        <w:rPr>
          <w:rStyle w:val="EndnoteReference"/>
          <w:rFonts w:ascii="Cambria" w:hAnsi="Cambria" w:cs="Helvetica"/>
          <w:color w:val="030A13"/>
          <w:sz w:val="24"/>
          <w:szCs w:val="24"/>
          <w:shd w:val="clear" w:color="auto" w:fill="FFFFFF"/>
        </w:rPr>
        <w:endnoteReference w:id="24"/>
      </w:r>
      <w:r w:rsidR="00FD555A" w:rsidRPr="00FF7876">
        <w:rPr>
          <w:rFonts w:ascii="Cambria" w:hAnsi="Cambria" w:cs="Helvetica"/>
          <w:color w:val="030A13"/>
          <w:sz w:val="24"/>
          <w:szCs w:val="24"/>
          <w:shd w:val="clear" w:color="auto" w:fill="FFFFFF"/>
        </w:rPr>
        <w:t xml:space="preserve"> </w:t>
      </w:r>
      <w:r w:rsidR="005618F1" w:rsidRPr="00FF7876">
        <w:rPr>
          <w:rFonts w:ascii="Cambria" w:hAnsi="Cambria" w:cs="Helvetica"/>
          <w:color w:val="030A13"/>
          <w:sz w:val="24"/>
          <w:szCs w:val="24"/>
          <w:shd w:val="clear" w:color="auto" w:fill="FFFFFF"/>
        </w:rPr>
        <w:t>There is a striking difference, on this score, between majority black neighborhoods and neighborhoods that are less than 1</w:t>
      </w:r>
      <w:r w:rsidR="002941C6">
        <w:rPr>
          <w:rFonts w:ascii="Cambria" w:hAnsi="Cambria" w:cs="Helvetica"/>
          <w:color w:val="030A13"/>
          <w:sz w:val="24"/>
          <w:szCs w:val="24"/>
          <w:shd w:val="clear" w:color="auto" w:fill="FFFFFF"/>
        </w:rPr>
        <w:t xml:space="preserve"> percent</w:t>
      </w:r>
      <w:r w:rsidR="005618F1" w:rsidRPr="00FF7876">
        <w:rPr>
          <w:rFonts w:ascii="Cambria" w:hAnsi="Cambria" w:cs="Helvetica"/>
          <w:color w:val="030A13"/>
          <w:sz w:val="24"/>
          <w:szCs w:val="24"/>
          <w:shd w:val="clear" w:color="auto" w:fill="FFFFFF"/>
        </w:rPr>
        <w:t xml:space="preserve"> black; they differ by over half a standard deviation.</w:t>
      </w:r>
    </w:p>
    <w:p w14:paraId="32E0CD70" w14:textId="77777777" w:rsidR="00A95D50" w:rsidRPr="00FF7876" w:rsidRDefault="00A95D50" w:rsidP="001913B0">
      <w:pPr>
        <w:spacing w:line="276" w:lineRule="auto"/>
        <w:rPr>
          <w:rFonts w:ascii="Cambria" w:hAnsi="Cambria" w:cs="Helvetica"/>
          <w:b/>
          <w:color w:val="030A13"/>
          <w:sz w:val="24"/>
          <w:szCs w:val="24"/>
          <w:shd w:val="clear" w:color="auto" w:fill="FFFFFF"/>
        </w:rPr>
      </w:pPr>
    </w:p>
    <w:tbl>
      <w:tblPr>
        <w:tblW w:w="5000" w:type="pct"/>
        <w:tblLook w:val="04A0" w:firstRow="1" w:lastRow="0" w:firstColumn="1" w:lastColumn="0" w:noHBand="0" w:noVBand="1"/>
      </w:tblPr>
      <w:tblGrid>
        <w:gridCol w:w="2188"/>
        <w:gridCol w:w="1469"/>
        <w:gridCol w:w="1172"/>
        <w:gridCol w:w="1178"/>
        <w:gridCol w:w="876"/>
        <w:gridCol w:w="1435"/>
        <w:gridCol w:w="1042"/>
      </w:tblGrid>
      <w:tr w:rsidR="00E36F25" w:rsidRPr="00FF7876" w14:paraId="33E288B9" w14:textId="77777777" w:rsidTr="00E36F25">
        <w:trPr>
          <w:trHeight w:val="290"/>
        </w:trPr>
        <w:tc>
          <w:tcPr>
            <w:tcW w:w="5000" w:type="pct"/>
            <w:gridSpan w:val="7"/>
            <w:tcBorders>
              <w:top w:val="nil"/>
              <w:left w:val="nil"/>
              <w:bottom w:val="single" w:sz="4" w:space="0" w:color="auto"/>
              <w:right w:val="nil"/>
            </w:tcBorders>
            <w:shd w:val="clear" w:color="auto" w:fill="auto"/>
            <w:vAlign w:val="bottom"/>
            <w:hideMark/>
          </w:tcPr>
          <w:p w14:paraId="75360173" w14:textId="77777777" w:rsidR="00E36F25" w:rsidRPr="00FF7876" w:rsidRDefault="00E36F25" w:rsidP="001913B0">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Neighborhood characteristics by black population share, 2012-2016</w:t>
            </w:r>
          </w:p>
        </w:tc>
      </w:tr>
      <w:tr w:rsidR="00E36F25" w:rsidRPr="00FF7876" w14:paraId="4AE5295E" w14:textId="77777777" w:rsidTr="00E36F25">
        <w:trPr>
          <w:trHeight w:val="1000"/>
        </w:trPr>
        <w:tc>
          <w:tcPr>
            <w:tcW w:w="1001" w:type="pct"/>
            <w:tcBorders>
              <w:top w:val="nil"/>
              <w:left w:val="nil"/>
              <w:bottom w:val="nil"/>
              <w:right w:val="nil"/>
            </w:tcBorders>
            <w:shd w:val="clear" w:color="auto" w:fill="auto"/>
            <w:noWrap/>
            <w:vAlign w:val="bottom"/>
            <w:hideMark/>
          </w:tcPr>
          <w:p w14:paraId="14A3E312" w14:textId="77777777" w:rsidR="00E36F25" w:rsidRPr="00FF7876" w:rsidRDefault="00E36F25" w:rsidP="00404EF1">
            <w:pPr>
              <w:spacing w:after="0" w:line="276" w:lineRule="auto"/>
              <w:jc w:val="center"/>
              <w:rPr>
                <w:rFonts w:ascii="Cambria" w:eastAsia="Times New Roman" w:hAnsi="Cambria" w:cs="Arial"/>
                <w:color w:val="000000"/>
                <w:sz w:val="24"/>
                <w:szCs w:val="24"/>
              </w:rPr>
            </w:pPr>
          </w:p>
        </w:tc>
        <w:tc>
          <w:tcPr>
            <w:tcW w:w="709" w:type="pct"/>
            <w:tcBorders>
              <w:top w:val="nil"/>
              <w:left w:val="nil"/>
              <w:bottom w:val="nil"/>
              <w:right w:val="nil"/>
            </w:tcBorders>
            <w:shd w:val="clear" w:color="auto" w:fill="auto"/>
            <w:vAlign w:val="bottom"/>
            <w:hideMark/>
          </w:tcPr>
          <w:p w14:paraId="6E4AF66A"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School test scores (Standardized)</w:t>
            </w:r>
          </w:p>
        </w:tc>
        <w:tc>
          <w:tcPr>
            <w:tcW w:w="701" w:type="pct"/>
            <w:tcBorders>
              <w:top w:val="nil"/>
              <w:left w:val="nil"/>
              <w:bottom w:val="nil"/>
              <w:right w:val="nil"/>
            </w:tcBorders>
            <w:shd w:val="clear" w:color="auto" w:fill="auto"/>
            <w:vAlign w:val="bottom"/>
            <w:hideMark/>
          </w:tcPr>
          <w:p w14:paraId="4CDC2848"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EPA Walkability Index</w:t>
            </w:r>
          </w:p>
        </w:tc>
        <w:tc>
          <w:tcPr>
            <w:tcW w:w="701" w:type="pct"/>
            <w:tcBorders>
              <w:top w:val="nil"/>
              <w:left w:val="nil"/>
              <w:bottom w:val="nil"/>
              <w:right w:val="nil"/>
            </w:tcBorders>
            <w:shd w:val="clear" w:color="auto" w:fill="auto"/>
            <w:vAlign w:val="bottom"/>
            <w:hideMark/>
          </w:tcPr>
          <w:p w14:paraId="35024206" w14:textId="77777777" w:rsidR="00E36F25" w:rsidRPr="00FF7876" w:rsidRDefault="00F70C4C" w:rsidP="00404EF1">
            <w:pPr>
              <w:spacing w:after="0"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Mean n</w:t>
            </w:r>
            <w:r w:rsidR="00E36F25" w:rsidRPr="00FF7876">
              <w:rPr>
                <w:rFonts w:ascii="Cambria" w:eastAsia="Times New Roman" w:hAnsi="Cambria" w:cs="Arial"/>
                <w:color w:val="000000"/>
                <w:sz w:val="24"/>
                <w:szCs w:val="24"/>
              </w:rPr>
              <w:t>umber of restaurants</w:t>
            </w:r>
          </w:p>
        </w:tc>
        <w:tc>
          <w:tcPr>
            <w:tcW w:w="701" w:type="pct"/>
            <w:tcBorders>
              <w:top w:val="nil"/>
              <w:left w:val="nil"/>
              <w:bottom w:val="nil"/>
              <w:right w:val="nil"/>
            </w:tcBorders>
            <w:shd w:val="clear" w:color="auto" w:fill="auto"/>
            <w:vAlign w:val="bottom"/>
            <w:hideMark/>
          </w:tcPr>
          <w:p w14:paraId="32ABC14A" w14:textId="77777777" w:rsidR="00E36F25" w:rsidRPr="00FF7876" w:rsidRDefault="00F70C4C" w:rsidP="00404EF1">
            <w:pPr>
              <w:spacing w:after="0"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Mean n</w:t>
            </w:r>
            <w:r w:rsidR="00E36F25" w:rsidRPr="00FF7876">
              <w:rPr>
                <w:rFonts w:ascii="Cambria" w:eastAsia="Times New Roman" w:hAnsi="Cambria" w:cs="Arial"/>
                <w:color w:val="000000"/>
                <w:sz w:val="24"/>
                <w:szCs w:val="24"/>
              </w:rPr>
              <w:t>umber of gas stations</w:t>
            </w:r>
          </w:p>
        </w:tc>
        <w:tc>
          <w:tcPr>
            <w:tcW w:w="701" w:type="pct"/>
            <w:tcBorders>
              <w:top w:val="nil"/>
              <w:left w:val="nil"/>
              <w:bottom w:val="nil"/>
              <w:right w:val="nil"/>
            </w:tcBorders>
            <w:shd w:val="clear" w:color="auto" w:fill="auto"/>
            <w:vAlign w:val="bottom"/>
            <w:hideMark/>
          </w:tcPr>
          <w:p w14:paraId="0222F6F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Percent who use public transportation</w:t>
            </w:r>
          </w:p>
        </w:tc>
        <w:tc>
          <w:tcPr>
            <w:tcW w:w="487" w:type="pct"/>
            <w:tcBorders>
              <w:top w:val="nil"/>
              <w:left w:val="nil"/>
              <w:bottom w:val="nil"/>
              <w:right w:val="nil"/>
            </w:tcBorders>
            <w:shd w:val="clear" w:color="auto" w:fill="auto"/>
            <w:vAlign w:val="bottom"/>
            <w:hideMark/>
          </w:tcPr>
          <w:p w14:paraId="12686B32"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Average commute time (minutes)</w:t>
            </w:r>
          </w:p>
        </w:tc>
      </w:tr>
      <w:tr w:rsidR="00E36F25" w:rsidRPr="00FF7876" w14:paraId="5EB5343D" w14:textId="77777777" w:rsidTr="00E36F25">
        <w:trPr>
          <w:trHeight w:val="250"/>
        </w:trPr>
        <w:tc>
          <w:tcPr>
            <w:tcW w:w="1001" w:type="pct"/>
            <w:tcBorders>
              <w:top w:val="nil"/>
              <w:left w:val="nil"/>
              <w:bottom w:val="nil"/>
              <w:right w:val="nil"/>
            </w:tcBorders>
            <w:shd w:val="clear" w:color="auto" w:fill="auto"/>
            <w:noWrap/>
            <w:vAlign w:val="bottom"/>
            <w:hideMark/>
          </w:tcPr>
          <w:p w14:paraId="5470E19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 Blacks 0%-1%</w:t>
            </w:r>
          </w:p>
        </w:tc>
        <w:tc>
          <w:tcPr>
            <w:tcW w:w="709" w:type="pct"/>
            <w:tcBorders>
              <w:top w:val="nil"/>
              <w:left w:val="nil"/>
              <w:bottom w:val="nil"/>
              <w:right w:val="nil"/>
            </w:tcBorders>
            <w:shd w:val="clear" w:color="auto" w:fill="auto"/>
            <w:noWrap/>
            <w:vAlign w:val="bottom"/>
            <w:hideMark/>
          </w:tcPr>
          <w:p w14:paraId="098AA9DC"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0.29</w:t>
            </w:r>
          </w:p>
        </w:tc>
        <w:tc>
          <w:tcPr>
            <w:tcW w:w="701" w:type="pct"/>
            <w:tcBorders>
              <w:top w:val="nil"/>
              <w:left w:val="nil"/>
              <w:bottom w:val="nil"/>
              <w:right w:val="nil"/>
            </w:tcBorders>
            <w:shd w:val="clear" w:color="auto" w:fill="auto"/>
            <w:noWrap/>
            <w:vAlign w:val="bottom"/>
            <w:hideMark/>
          </w:tcPr>
          <w:p w14:paraId="27A30E2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-0.31</w:t>
            </w:r>
          </w:p>
        </w:tc>
        <w:tc>
          <w:tcPr>
            <w:tcW w:w="701" w:type="pct"/>
            <w:tcBorders>
              <w:top w:val="nil"/>
              <w:left w:val="nil"/>
              <w:bottom w:val="nil"/>
              <w:right w:val="nil"/>
            </w:tcBorders>
            <w:shd w:val="clear" w:color="auto" w:fill="auto"/>
            <w:noWrap/>
            <w:vAlign w:val="bottom"/>
            <w:hideMark/>
          </w:tcPr>
          <w:p w14:paraId="3562AE9B"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53.2</w:t>
            </w:r>
          </w:p>
        </w:tc>
        <w:tc>
          <w:tcPr>
            <w:tcW w:w="701" w:type="pct"/>
            <w:tcBorders>
              <w:top w:val="nil"/>
              <w:left w:val="nil"/>
              <w:bottom w:val="nil"/>
              <w:right w:val="nil"/>
            </w:tcBorders>
            <w:shd w:val="clear" w:color="auto" w:fill="auto"/>
            <w:noWrap/>
            <w:vAlign w:val="bottom"/>
            <w:hideMark/>
          </w:tcPr>
          <w:p w14:paraId="25D1523E"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6.9</w:t>
            </w:r>
          </w:p>
        </w:tc>
        <w:tc>
          <w:tcPr>
            <w:tcW w:w="701" w:type="pct"/>
            <w:tcBorders>
              <w:top w:val="nil"/>
              <w:left w:val="nil"/>
              <w:bottom w:val="nil"/>
              <w:right w:val="nil"/>
            </w:tcBorders>
            <w:shd w:val="clear" w:color="auto" w:fill="auto"/>
            <w:noWrap/>
            <w:vAlign w:val="bottom"/>
            <w:hideMark/>
          </w:tcPr>
          <w:p w14:paraId="6A4CD782"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3.6</w:t>
            </w:r>
          </w:p>
        </w:tc>
        <w:tc>
          <w:tcPr>
            <w:tcW w:w="487" w:type="pct"/>
            <w:tcBorders>
              <w:top w:val="nil"/>
              <w:left w:val="nil"/>
              <w:bottom w:val="nil"/>
              <w:right w:val="nil"/>
            </w:tcBorders>
            <w:shd w:val="clear" w:color="auto" w:fill="auto"/>
            <w:noWrap/>
            <w:vAlign w:val="bottom"/>
            <w:hideMark/>
          </w:tcPr>
          <w:p w14:paraId="20F47EE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26.7</w:t>
            </w:r>
          </w:p>
        </w:tc>
      </w:tr>
      <w:tr w:rsidR="00E36F25" w:rsidRPr="00FF7876" w14:paraId="4A840AD9" w14:textId="77777777" w:rsidTr="00E36F25">
        <w:trPr>
          <w:trHeight w:val="250"/>
        </w:trPr>
        <w:tc>
          <w:tcPr>
            <w:tcW w:w="1001" w:type="pct"/>
            <w:tcBorders>
              <w:top w:val="nil"/>
              <w:left w:val="nil"/>
              <w:bottom w:val="nil"/>
              <w:right w:val="nil"/>
            </w:tcBorders>
            <w:shd w:val="clear" w:color="auto" w:fill="auto"/>
            <w:noWrap/>
            <w:vAlign w:val="bottom"/>
            <w:hideMark/>
          </w:tcPr>
          <w:p w14:paraId="68A1FD92"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 Blacks 1%-5%</w:t>
            </w:r>
          </w:p>
        </w:tc>
        <w:tc>
          <w:tcPr>
            <w:tcW w:w="709" w:type="pct"/>
            <w:tcBorders>
              <w:top w:val="nil"/>
              <w:left w:val="nil"/>
              <w:bottom w:val="nil"/>
              <w:right w:val="nil"/>
            </w:tcBorders>
            <w:shd w:val="clear" w:color="auto" w:fill="auto"/>
            <w:noWrap/>
            <w:vAlign w:val="bottom"/>
            <w:hideMark/>
          </w:tcPr>
          <w:p w14:paraId="2989BC15"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0.28</w:t>
            </w:r>
          </w:p>
        </w:tc>
        <w:tc>
          <w:tcPr>
            <w:tcW w:w="701" w:type="pct"/>
            <w:tcBorders>
              <w:top w:val="nil"/>
              <w:left w:val="nil"/>
              <w:bottom w:val="nil"/>
              <w:right w:val="nil"/>
            </w:tcBorders>
            <w:shd w:val="clear" w:color="auto" w:fill="auto"/>
            <w:noWrap/>
            <w:vAlign w:val="bottom"/>
            <w:hideMark/>
          </w:tcPr>
          <w:p w14:paraId="240136A4"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-0.03</w:t>
            </w:r>
          </w:p>
        </w:tc>
        <w:tc>
          <w:tcPr>
            <w:tcW w:w="701" w:type="pct"/>
            <w:tcBorders>
              <w:top w:val="nil"/>
              <w:left w:val="nil"/>
              <w:bottom w:val="nil"/>
              <w:right w:val="nil"/>
            </w:tcBorders>
            <w:shd w:val="clear" w:color="auto" w:fill="auto"/>
            <w:noWrap/>
            <w:vAlign w:val="bottom"/>
            <w:hideMark/>
          </w:tcPr>
          <w:p w14:paraId="5D99F03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69.3</w:t>
            </w:r>
          </w:p>
        </w:tc>
        <w:tc>
          <w:tcPr>
            <w:tcW w:w="701" w:type="pct"/>
            <w:tcBorders>
              <w:top w:val="nil"/>
              <w:left w:val="nil"/>
              <w:bottom w:val="nil"/>
              <w:right w:val="nil"/>
            </w:tcBorders>
            <w:shd w:val="clear" w:color="auto" w:fill="auto"/>
            <w:noWrap/>
            <w:vAlign w:val="bottom"/>
            <w:hideMark/>
          </w:tcPr>
          <w:p w14:paraId="75A1687C"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8.1</w:t>
            </w:r>
          </w:p>
        </w:tc>
        <w:tc>
          <w:tcPr>
            <w:tcW w:w="701" w:type="pct"/>
            <w:tcBorders>
              <w:top w:val="nil"/>
              <w:left w:val="nil"/>
              <w:bottom w:val="nil"/>
              <w:right w:val="nil"/>
            </w:tcBorders>
            <w:shd w:val="clear" w:color="auto" w:fill="auto"/>
            <w:noWrap/>
            <w:vAlign w:val="bottom"/>
            <w:hideMark/>
          </w:tcPr>
          <w:p w14:paraId="4C325C9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5.1</w:t>
            </w:r>
          </w:p>
        </w:tc>
        <w:tc>
          <w:tcPr>
            <w:tcW w:w="487" w:type="pct"/>
            <w:tcBorders>
              <w:top w:val="nil"/>
              <w:left w:val="nil"/>
              <w:bottom w:val="nil"/>
              <w:right w:val="nil"/>
            </w:tcBorders>
            <w:shd w:val="clear" w:color="auto" w:fill="auto"/>
            <w:noWrap/>
            <w:vAlign w:val="bottom"/>
            <w:hideMark/>
          </w:tcPr>
          <w:p w14:paraId="4316533C"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26.5</w:t>
            </w:r>
          </w:p>
        </w:tc>
      </w:tr>
      <w:tr w:rsidR="00E36F25" w:rsidRPr="00FF7876" w14:paraId="70B8C1FB" w14:textId="77777777" w:rsidTr="00E36F25">
        <w:trPr>
          <w:trHeight w:val="250"/>
        </w:trPr>
        <w:tc>
          <w:tcPr>
            <w:tcW w:w="1001" w:type="pct"/>
            <w:tcBorders>
              <w:top w:val="nil"/>
              <w:left w:val="nil"/>
              <w:bottom w:val="nil"/>
              <w:right w:val="nil"/>
            </w:tcBorders>
            <w:shd w:val="clear" w:color="auto" w:fill="auto"/>
            <w:noWrap/>
            <w:vAlign w:val="bottom"/>
            <w:hideMark/>
          </w:tcPr>
          <w:p w14:paraId="46A10FCE"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 Blacks 5%-10%</w:t>
            </w:r>
          </w:p>
        </w:tc>
        <w:tc>
          <w:tcPr>
            <w:tcW w:w="709" w:type="pct"/>
            <w:tcBorders>
              <w:top w:val="nil"/>
              <w:left w:val="nil"/>
              <w:bottom w:val="nil"/>
              <w:right w:val="nil"/>
            </w:tcBorders>
            <w:shd w:val="clear" w:color="auto" w:fill="auto"/>
            <w:noWrap/>
            <w:vAlign w:val="bottom"/>
            <w:hideMark/>
          </w:tcPr>
          <w:p w14:paraId="2BE83E09"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0.17</w:t>
            </w:r>
          </w:p>
        </w:tc>
        <w:tc>
          <w:tcPr>
            <w:tcW w:w="701" w:type="pct"/>
            <w:tcBorders>
              <w:top w:val="nil"/>
              <w:left w:val="nil"/>
              <w:bottom w:val="nil"/>
              <w:right w:val="nil"/>
            </w:tcBorders>
            <w:shd w:val="clear" w:color="auto" w:fill="auto"/>
            <w:noWrap/>
            <w:vAlign w:val="bottom"/>
            <w:hideMark/>
          </w:tcPr>
          <w:p w14:paraId="07A09DD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-0.01</w:t>
            </w:r>
          </w:p>
        </w:tc>
        <w:tc>
          <w:tcPr>
            <w:tcW w:w="701" w:type="pct"/>
            <w:tcBorders>
              <w:top w:val="nil"/>
              <w:left w:val="nil"/>
              <w:bottom w:val="nil"/>
              <w:right w:val="nil"/>
            </w:tcBorders>
            <w:shd w:val="clear" w:color="auto" w:fill="auto"/>
            <w:noWrap/>
            <w:vAlign w:val="bottom"/>
            <w:hideMark/>
          </w:tcPr>
          <w:p w14:paraId="37D3E7EB"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69.7</w:t>
            </w:r>
          </w:p>
        </w:tc>
        <w:tc>
          <w:tcPr>
            <w:tcW w:w="701" w:type="pct"/>
            <w:tcBorders>
              <w:top w:val="nil"/>
              <w:left w:val="nil"/>
              <w:bottom w:val="nil"/>
              <w:right w:val="nil"/>
            </w:tcBorders>
            <w:shd w:val="clear" w:color="auto" w:fill="auto"/>
            <w:noWrap/>
            <w:vAlign w:val="bottom"/>
            <w:hideMark/>
          </w:tcPr>
          <w:p w14:paraId="5774FFA8"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9.2</w:t>
            </w:r>
          </w:p>
        </w:tc>
        <w:tc>
          <w:tcPr>
            <w:tcW w:w="701" w:type="pct"/>
            <w:tcBorders>
              <w:top w:val="nil"/>
              <w:left w:val="nil"/>
              <w:bottom w:val="nil"/>
              <w:right w:val="nil"/>
            </w:tcBorders>
            <w:shd w:val="clear" w:color="auto" w:fill="auto"/>
            <w:noWrap/>
            <w:vAlign w:val="bottom"/>
            <w:hideMark/>
          </w:tcPr>
          <w:p w14:paraId="3E80AF5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4.7</w:t>
            </w:r>
          </w:p>
        </w:tc>
        <w:tc>
          <w:tcPr>
            <w:tcW w:w="487" w:type="pct"/>
            <w:tcBorders>
              <w:top w:val="nil"/>
              <w:left w:val="nil"/>
              <w:bottom w:val="nil"/>
              <w:right w:val="nil"/>
            </w:tcBorders>
            <w:shd w:val="clear" w:color="auto" w:fill="auto"/>
            <w:noWrap/>
            <w:vAlign w:val="bottom"/>
            <w:hideMark/>
          </w:tcPr>
          <w:p w14:paraId="69D3783E"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26.6</w:t>
            </w:r>
          </w:p>
        </w:tc>
      </w:tr>
      <w:tr w:rsidR="00E36F25" w:rsidRPr="00FF7876" w14:paraId="572F08CF" w14:textId="77777777" w:rsidTr="00E36F25">
        <w:trPr>
          <w:trHeight w:val="250"/>
        </w:trPr>
        <w:tc>
          <w:tcPr>
            <w:tcW w:w="1001" w:type="pct"/>
            <w:tcBorders>
              <w:top w:val="nil"/>
              <w:left w:val="nil"/>
              <w:bottom w:val="nil"/>
              <w:right w:val="nil"/>
            </w:tcBorders>
            <w:shd w:val="clear" w:color="auto" w:fill="auto"/>
            <w:noWrap/>
            <w:vAlign w:val="bottom"/>
            <w:hideMark/>
          </w:tcPr>
          <w:p w14:paraId="7AF6A3C1"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 Blacks 10%-20%</w:t>
            </w:r>
          </w:p>
        </w:tc>
        <w:tc>
          <w:tcPr>
            <w:tcW w:w="709" w:type="pct"/>
            <w:tcBorders>
              <w:top w:val="nil"/>
              <w:left w:val="nil"/>
              <w:bottom w:val="nil"/>
              <w:right w:val="nil"/>
            </w:tcBorders>
            <w:shd w:val="clear" w:color="auto" w:fill="auto"/>
            <w:noWrap/>
            <w:vAlign w:val="bottom"/>
            <w:hideMark/>
          </w:tcPr>
          <w:p w14:paraId="62F520C4"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-0.01</w:t>
            </w:r>
          </w:p>
        </w:tc>
        <w:tc>
          <w:tcPr>
            <w:tcW w:w="701" w:type="pct"/>
            <w:tcBorders>
              <w:top w:val="nil"/>
              <w:left w:val="nil"/>
              <w:bottom w:val="nil"/>
              <w:right w:val="nil"/>
            </w:tcBorders>
            <w:shd w:val="clear" w:color="auto" w:fill="auto"/>
            <w:noWrap/>
            <w:vAlign w:val="bottom"/>
            <w:hideMark/>
          </w:tcPr>
          <w:p w14:paraId="70F6F091"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-0.01</w:t>
            </w:r>
          </w:p>
        </w:tc>
        <w:tc>
          <w:tcPr>
            <w:tcW w:w="701" w:type="pct"/>
            <w:tcBorders>
              <w:top w:val="nil"/>
              <w:left w:val="nil"/>
              <w:bottom w:val="nil"/>
              <w:right w:val="nil"/>
            </w:tcBorders>
            <w:shd w:val="clear" w:color="auto" w:fill="auto"/>
            <w:noWrap/>
            <w:vAlign w:val="bottom"/>
            <w:hideMark/>
          </w:tcPr>
          <w:p w14:paraId="4C77E40F"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67.5</w:t>
            </w:r>
          </w:p>
        </w:tc>
        <w:tc>
          <w:tcPr>
            <w:tcW w:w="701" w:type="pct"/>
            <w:tcBorders>
              <w:top w:val="nil"/>
              <w:left w:val="nil"/>
              <w:bottom w:val="nil"/>
              <w:right w:val="nil"/>
            </w:tcBorders>
            <w:shd w:val="clear" w:color="auto" w:fill="auto"/>
            <w:noWrap/>
            <w:vAlign w:val="bottom"/>
            <w:hideMark/>
          </w:tcPr>
          <w:p w14:paraId="2E74F72E"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10.0</w:t>
            </w:r>
          </w:p>
        </w:tc>
        <w:tc>
          <w:tcPr>
            <w:tcW w:w="701" w:type="pct"/>
            <w:tcBorders>
              <w:top w:val="nil"/>
              <w:left w:val="nil"/>
              <w:bottom w:val="nil"/>
              <w:right w:val="nil"/>
            </w:tcBorders>
            <w:shd w:val="clear" w:color="auto" w:fill="auto"/>
            <w:noWrap/>
            <w:vAlign w:val="bottom"/>
            <w:hideMark/>
          </w:tcPr>
          <w:p w14:paraId="583B707C"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5.4</w:t>
            </w:r>
          </w:p>
        </w:tc>
        <w:tc>
          <w:tcPr>
            <w:tcW w:w="487" w:type="pct"/>
            <w:tcBorders>
              <w:top w:val="nil"/>
              <w:left w:val="nil"/>
              <w:bottom w:val="nil"/>
              <w:right w:val="nil"/>
            </w:tcBorders>
            <w:shd w:val="clear" w:color="auto" w:fill="auto"/>
            <w:noWrap/>
            <w:vAlign w:val="bottom"/>
            <w:hideMark/>
          </w:tcPr>
          <w:p w14:paraId="7B57178A"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26.5</w:t>
            </w:r>
          </w:p>
        </w:tc>
      </w:tr>
      <w:tr w:rsidR="00E36F25" w:rsidRPr="00FF7876" w14:paraId="5F2254F7" w14:textId="77777777" w:rsidTr="00E36F25">
        <w:trPr>
          <w:trHeight w:val="250"/>
        </w:trPr>
        <w:tc>
          <w:tcPr>
            <w:tcW w:w="1001" w:type="pct"/>
            <w:tcBorders>
              <w:top w:val="nil"/>
              <w:left w:val="nil"/>
              <w:bottom w:val="nil"/>
              <w:right w:val="nil"/>
            </w:tcBorders>
            <w:shd w:val="clear" w:color="auto" w:fill="auto"/>
            <w:noWrap/>
            <w:vAlign w:val="bottom"/>
            <w:hideMark/>
          </w:tcPr>
          <w:p w14:paraId="4271DAD2"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 Blacks 20%-50%</w:t>
            </w:r>
          </w:p>
        </w:tc>
        <w:tc>
          <w:tcPr>
            <w:tcW w:w="709" w:type="pct"/>
            <w:tcBorders>
              <w:top w:val="nil"/>
              <w:left w:val="nil"/>
              <w:bottom w:val="nil"/>
              <w:right w:val="nil"/>
            </w:tcBorders>
            <w:shd w:val="clear" w:color="auto" w:fill="auto"/>
            <w:noWrap/>
            <w:vAlign w:val="bottom"/>
            <w:hideMark/>
          </w:tcPr>
          <w:p w14:paraId="24E47A2A"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-0.27</w:t>
            </w:r>
          </w:p>
        </w:tc>
        <w:tc>
          <w:tcPr>
            <w:tcW w:w="701" w:type="pct"/>
            <w:tcBorders>
              <w:top w:val="nil"/>
              <w:left w:val="nil"/>
              <w:bottom w:val="nil"/>
              <w:right w:val="nil"/>
            </w:tcBorders>
            <w:shd w:val="clear" w:color="auto" w:fill="auto"/>
            <w:noWrap/>
            <w:vAlign w:val="bottom"/>
            <w:hideMark/>
          </w:tcPr>
          <w:p w14:paraId="6C2F68DC"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0.01</w:t>
            </w:r>
          </w:p>
        </w:tc>
        <w:tc>
          <w:tcPr>
            <w:tcW w:w="701" w:type="pct"/>
            <w:tcBorders>
              <w:top w:val="nil"/>
              <w:left w:val="nil"/>
              <w:bottom w:val="nil"/>
              <w:right w:val="nil"/>
            </w:tcBorders>
            <w:shd w:val="clear" w:color="auto" w:fill="auto"/>
            <w:noWrap/>
            <w:vAlign w:val="bottom"/>
            <w:hideMark/>
          </w:tcPr>
          <w:p w14:paraId="71D6A45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61.9</w:t>
            </w:r>
          </w:p>
        </w:tc>
        <w:tc>
          <w:tcPr>
            <w:tcW w:w="701" w:type="pct"/>
            <w:tcBorders>
              <w:top w:val="nil"/>
              <w:left w:val="nil"/>
              <w:bottom w:val="nil"/>
              <w:right w:val="nil"/>
            </w:tcBorders>
            <w:shd w:val="clear" w:color="auto" w:fill="auto"/>
            <w:noWrap/>
            <w:vAlign w:val="bottom"/>
            <w:hideMark/>
          </w:tcPr>
          <w:p w14:paraId="526AED4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10.6</w:t>
            </w:r>
          </w:p>
        </w:tc>
        <w:tc>
          <w:tcPr>
            <w:tcW w:w="701" w:type="pct"/>
            <w:tcBorders>
              <w:top w:val="nil"/>
              <w:left w:val="nil"/>
              <w:bottom w:val="nil"/>
              <w:right w:val="nil"/>
            </w:tcBorders>
            <w:shd w:val="clear" w:color="auto" w:fill="auto"/>
            <w:noWrap/>
            <w:vAlign w:val="bottom"/>
            <w:hideMark/>
          </w:tcPr>
          <w:p w14:paraId="6B1D90A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7.7</w:t>
            </w:r>
          </w:p>
        </w:tc>
        <w:tc>
          <w:tcPr>
            <w:tcW w:w="487" w:type="pct"/>
            <w:tcBorders>
              <w:top w:val="nil"/>
              <w:left w:val="nil"/>
              <w:bottom w:val="nil"/>
              <w:right w:val="nil"/>
            </w:tcBorders>
            <w:shd w:val="clear" w:color="auto" w:fill="auto"/>
            <w:noWrap/>
            <w:vAlign w:val="bottom"/>
            <w:hideMark/>
          </w:tcPr>
          <w:p w14:paraId="6842A0DE"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27.1</w:t>
            </w:r>
          </w:p>
        </w:tc>
      </w:tr>
      <w:tr w:rsidR="00E36F25" w:rsidRPr="00FF7876" w14:paraId="109FD464" w14:textId="77777777" w:rsidTr="00E36F25">
        <w:trPr>
          <w:trHeight w:val="250"/>
        </w:trPr>
        <w:tc>
          <w:tcPr>
            <w:tcW w:w="1001" w:type="pct"/>
            <w:tcBorders>
              <w:top w:val="nil"/>
              <w:left w:val="nil"/>
              <w:bottom w:val="nil"/>
              <w:right w:val="nil"/>
            </w:tcBorders>
            <w:shd w:val="clear" w:color="auto" w:fill="auto"/>
            <w:noWrap/>
            <w:vAlign w:val="bottom"/>
            <w:hideMark/>
          </w:tcPr>
          <w:p w14:paraId="43226C49"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 Blacks 50% or higher</w:t>
            </w:r>
          </w:p>
        </w:tc>
        <w:tc>
          <w:tcPr>
            <w:tcW w:w="709" w:type="pct"/>
            <w:tcBorders>
              <w:top w:val="nil"/>
              <w:left w:val="nil"/>
              <w:bottom w:val="nil"/>
              <w:right w:val="nil"/>
            </w:tcBorders>
            <w:shd w:val="clear" w:color="auto" w:fill="auto"/>
            <w:noWrap/>
            <w:vAlign w:val="bottom"/>
            <w:hideMark/>
          </w:tcPr>
          <w:p w14:paraId="1AA0FD38"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-0.85</w:t>
            </w:r>
          </w:p>
        </w:tc>
        <w:tc>
          <w:tcPr>
            <w:tcW w:w="701" w:type="pct"/>
            <w:tcBorders>
              <w:top w:val="nil"/>
              <w:left w:val="nil"/>
              <w:bottom w:val="nil"/>
              <w:right w:val="nil"/>
            </w:tcBorders>
            <w:shd w:val="clear" w:color="auto" w:fill="auto"/>
            <w:noWrap/>
            <w:vAlign w:val="bottom"/>
            <w:hideMark/>
          </w:tcPr>
          <w:p w14:paraId="2D1F18DF"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0.23</w:t>
            </w:r>
          </w:p>
        </w:tc>
        <w:tc>
          <w:tcPr>
            <w:tcW w:w="701" w:type="pct"/>
            <w:tcBorders>
              <w:top w:val="nil"/>
              <w:left w:val="nil"/>
              <w:bottom w:val="nil"/>
              <w:right w:val="nil"/>
            </w:tcBorders>
            <w:shd w:val="clear" w:color="auto" w:fill="auto"/>
            <w:noWrap/>
            <w:vAlign w:val="bottom"/>
            <w:hideMark/>
          </w:tcPr>
          <w:p w14:paraId="1D0A0073"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50.0</w:t>
            </w:r>
          </w:p>
        </w:tc>
        <w:tc>
          <w:tcPr>
            <w:tcW w:w="701" w:type="pct"/>
            <w:tcBorders>
              <w:top w:val="nil"/>
              <w:left w:val="nil"/>
              <w:bottom w:val="nil"/>
              <w:right w:val="nil"/>
            </w:tcBorders>
            <w:shd w:val="clear" w:color="auto" w:fill="auto"/>
            <w:noWrap/>
            <w:vAlign w:val="bottom"/>
            <w:hideMark/>
          </w:tcPr>
          <w:p w14:paraId="23C002A9"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10.8</w:t>
            </w:r>
          </w:p>
        </w:tc>
        <w:tc>
          <w:tcPr>
            <w:tcW w:w="701" w:type="pct"/>
            <w:tcBorders>
              <w:top w:val="nil"/>
              <w:left w:val="nil"/>
              <w:bottom w:val="nil"/>
              <w:right w:val="nil"/>
            </w:tcBorders>
            <w:shd w:val="clear" w:color="auto" w:fill="auto"/>
            <w:noWrap/>
            <w:vAlign w:val="bottom"/>
            <w:hideMark/>
          </w:tcPr>
          <w:p w14:paraId="1832E0CB"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15.0</w:t>
            </w:r>
          </w:p>
        </w:tc>
        <w:tc>
          <w:tcPr>
            <w:tcW w:w="487" w:type="pct"/>
            <w:tcBorders>
              <w:top w:val="nil"/>
              <w:left w:val="nil"/>
              <w:bottom w:val="nil"/>
              <w:right w:val="nil"/>
            </w:tcBorders>
            <w:shd w:val="clear" w:color="auto" w:fill="auto"/>
            <w:noWrap/>
            <w:vAlign w:val="bottom"/>
            <w:hideMark/>
          </w:tcPr>
          <w:p w14:paraId="72E68597"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29.2</w:t>
            </w:r>
          </w:p>
        </w:tc>
      </w:tr>
      <w:tr w:rsidR="00E36F25" w:rsidRPr="00FF7876" w14:paraId="4866C0D2" w14:textId="77777777" w:rsidTr="00E36F25">
        <w:trPr>
          <w:trHeight w:val="290"/>
        </w:trPr>
        <w:tc>
          <w:tcPr>
            <w:tcW w:w="5000" w:type="pct"/>
            <w:gridSpan w:val="7"/>
            <w:tcBorders>
              <w:top w:val="single" w:sz="4" w:space="0" w:color="auto"/>
              <w:left w:val="nil"/>
              <w:bottom w:val="nil"/>
              <w:right w:val="nil"/>
            </w:tcBorders>
            <w:shd w:val="clear" w:color="auto" w:fill="auto"/>
            <w:vAlign w:val="bottom"/>
            <w:hideMark/>
          </w:tcPr>
          <w:p w14:paraId="5EA3AE68" w14:textId="77777777" w:rsidR="00E36F25" w:rsidRPr="00FF7876" w:rsidRDefault="00E36F25" w:rsidP="00404EF1">
            <w:pPr>
              <w:spacing w:after="0" w:line="276" w:lineRule="auto"/>
              <w:jc w:val="center"/>
              <w:rPr>
                <w:rFonts w:ascii="Cambria" w:eastAsia="Times New Roman" w:hAnsi="Cambria" w:cs="Arial"/>
                <w:color w:val="000000"/>
                <w:sz w:val="24"/>
                <w:szCs w:val="24"/>
              </w:rPr>
            </w:pPr>
            <w:r w:rsidRPr="008525DB">
              <w:rPr>
                <w:rFonts w:ascii="Cambria" w:eastAsia="Times New Roman" w:hAnsi="Cambria" w:cs="Arial"/>
                <w:i/>
                <w:color w:val="000000"/>
                <w:sz w:val="24"/>
                <w:szCs w:val="24"/>
                <w:rPrChange w:id="300" w:author="david jackson" w:date="2018-10-16T15:29:00Z">
                  <w:rPr>
                    <w:rFonts w:ascii="Cambria" w:eastAsia="Times New Roman" w:hAnsi="Cambria" w:cs="Arial"/>
                    <w:color w:val="000000"/>
                    <w:sz w:val="24"/>
                    <w:szCs w:val="24"/>
                  </w:rPr>
                </w:rPrChange>
              </w:rPr>
              <w:t>Source: Gallup and Brookings analysis of data from the 5-Year 2016 American Community Survey, Department of Education, Environmental Protection Agency, and County Business Patterns</w:t>
            </w:r>
            <w:del w:id="301" w:author="david jackson" w:date="2018-10-16T15:29:00Z">
              <w:r w:rsidRPr="00FF7876" w:rsidDel="008525DB">
                <w:rPr>
                  <w:rFonts w:ascii="Cambria" w:eastAsia="Times New Roman" w:hAnsi="Cambria" w:cs="Arial"/>
                  <w:color w:val="000000"/>
                  <w:sz w:val="24"/>
                  <w:szCs w:val="24"/>
                </w:rPr>
                <w:delText>.</w:delText>
              </w:r>
            </w:del>
          </w:p>
        </w:tc>
      </w:tr>
    </w:tbl>
    <w:p w14:paraId="2900077D" w14:textId="77777777" w:rsidR="00A95D50" w:rsidRPr="00FF7876" w:rsidRDefault="00A95D50" w:rsidP="00404EF1">
      <w:pPr>
        <w:spacing w:line="276" w:lineRule="auto"/>
        <w:rPr>
          <w:rFonts w:ascii="Cambria" w:hAnsi="Cambria" w:cs="Helvetica"/>
          <w:b/>
          <w:color w:val="030A13"/>
          <w:sz w:val="24"/>
          <w:szCs w:val="24"/>
          <w:shd w:val="clear" w:color="auto" w:fill="FFFFFF"/>
        </w:rPr>
      </w:pPr>
    </w:p>
    <w:p w14:paraId="017909E5" w14:textId="59D19193" w:rsidR="00E22830" w:rsidRDefault="005618F1" w:rsidP="00404EF1">
      <w:pPr>
        <w:spacing w:line="276" w:lineRule="auto"/>
        <w:rPr>
          <w:ins w:id="302" w:author="david jackson" w:date="2018-10-16T15:31:00Z"/>
          <w:rFonts w:ascii="Cambria" w:hAnsi="Cambria" w:cs="Arial"/>
          <w:color w:val="030A13"/>
          <w:sz w:val="24"/>
          <w:szCs w:val="24"/>
          <w:shd w:val="clear" w:color="auto" w:fill="FFFFFF"/>
        </w:rPr>
      </w:pPr>
      <w:del w:id="303" w:author="david jackson" w:date="2018-10-16T15:30:00Z">
        <w:r w:rsidRPr="00FF7876" w:rsidDel="00E01C15">
          <w:rPr>
            <w:rFonts w:ascii="Cambria" w:hAnsi="Cambria" w:cs="Arial"/>
            <w:color w:val="030A13"/>
            <w:sz w:val="24"/>
            <w:szCs w:val="24"/>
            <w:shd w:val="clear" w:color="auto" w:fill="FFFFFF"/>
          </w:rPr>
          <w:delText>For the purposes of this study</w:delText>
        </w:r>
      </w:del>
      <w:ins w:id="304" w:author="david jackson" w:date="2018-10-16T15:30:00Z">
        <w:r w:rsidR="00E01C15">
          <w:rPr>
            <w:rFonts w:ascii="Cambria" w:hAnsi="Cambria" w:cs="Arial"/>
            <w:color w:val="030A13"/>
            <w:sz w:val="24"/>
            <w:szCs w:val="24"/>
            <w:shd w:val="clear" w:color="auto" w:fill="FFFFFF"/>
          </w:rPr>
          <w:t>Given the above discussion of housi</w:t>
        </w:r>
      </w:ins>
      <w:ins w:id="305" w:author="david jackson" w:date="2018-10-16T15:31:00Z">
        <w:r w:rsidR="00E01C15">
          <w:rPr>
            <w:rFonts w:ascii="Cambria" w:hAnsi="Cambria" w:cs="Arial"/>
            <w:color w:val="030A13"/>
            <w:sz w:val="24"/>
            <w:szCs w:val="24"/>
            <w:shd w:val="clear" w:color="auto" w:fill="FFFFFF"/>
          </w:rPr>
          <w:t xml:space="preserve">ng and </w:t>
        </w:r>
      </w:ins>
      <w:ins w:id="306" w:author="david jackson" w:date="2018-10-16T17:43:00Z">
        <w:r w:rsidR="002B6799">
          <w:rPr>
            <w:rFonts w:ascii="Cambria" w:hAnsi="Cambria" w:cs="Arial"/>
            <w:color w:val="030A13"/>
            <w:sz w:val="24"/>
            <w:szCs w:val="24"/>
            <w:shd w:val="clear" w:color="auto" w:fill="FFFFFF"/>
          </w:rPr>
          <w:t>neighborhood</w:t>
        </w:r>
      </w:ins>
      <w:ins w:id="307" w:author="david jackson" w:date="2018-10-16T15:31:00Z">
        <w:r w:rsidR="00E01C15">
          <w:rPr>
            <w:rFonts w:ascii="Cambria" w:hAnsi="Cambria" w:cs="Arial"/>
            <w:color w:val="030A13"/>
            <w:sz w:val="24"/>
            <w:szCs w:val="24"/>
            <w:shd w:val="clear" w:color="auto" w:fill="FFFFFF"/>
          </w:rPr>
          <w:t xml:space="preserve"> </w:t>
        </w:r>
        <w:r w:rsidR="00E22830">
          <w:rPr>
            <w:rFonts w:ascii="Cambria" w:hAnsi="Cambria" w:cs="Arial"/>
            <w:color w:val="030A13"/>
            <w:sz w:val="24"/>
            <w:szCs w:val="24"/>
            <w:shd w:val="clear" w:color="auto" w:fill="FFFFFF"/>
          </w:rPr>
          <w:t>attributes</w:t>
        </w:r>
      </w:ins>
      <w:r w:rsidRPr="00FF7876">
        <w:rPr>
          <w:rFonts w:ascii="Cambria" w:hAnsi="Cambria" w:cs="Arial"/>
          <w:color w:val="030A13"/>
          <w:sz w:val="24"/>
          <w:szCs w:val="24"/>
          <w:shd w:val="clear" w:color="auto" w:fill="FFFFFF"/>
        </w:rPr>
        <w:t xml:space="preserve">, the </w:t>
      </w:r>
      <w:ins w:id="308" w:author="david jackson" w:date="2018-10-16T15:31:00Z">
        <w:r w:rsidR="00E22830">
          <w:rPr>
            <w:rFonts w:ascii="Cambria" w:hAnsi="Cambria" w:cs="Arial"/>
            <w:color w:val="030A13"/>
            <w:sz w:val="24"/>
            <w:szCs w:val="24"/>
            <w:shd w:val="clear" w:color="auto" w:fill="FFFFFF"/>
          </w:rPr>
          <w:t xml:space="preserve">central </w:t>
        </w:r>
      </w:ins>
      <w:r w:rsidRPr="00FF7876">
        <w:rPr>
          <w:rFonts w:ascii="Cambria" w:hAnsi="Cambria" w:cs="Arial"/>
          <w:color w:val="030A13"/>
          <w:sz w:val="24"/>
          <w:szCs w:val="24"/>
          <w:shd w:val="clear" w:color="auto" w:fill="FFFFFF"/>
        </w:rPr>
        <w:t xml:space="preserve">question </w:t>
      </w:r>
      <w:del w:id="309" w:author="david jackson" w:date="2018-10-16T15:31:00Z">
        <w:r w:rsidRPr="00FF7876" w:rsidDel="00E22830">
          <w:rPr>
            <w:rFonts w:ascii="Cambria" w:hAnsi="Cambria" w:cs="Arial"/>
            <w:color w:val="030A13"/>
            <w:sz w:val="24"/>
            <w:szCs w:val="24"/>
            <w:shd w:val="clear" w:color="auto" w:fill="FFFFFF"/>
          </w:rPr>
          <w:delText>is</w:delText>
        </w:r>
      </w:del>
      <w:ins w:id="310" w:author="david jackson" w:date="2018-10-16T15:31:00Z">
        <w:r w:rsidR="00E22830">
          <w:rPr>
            <w:rFonts w:ascii="Cambria" w:hAnsi="Cambria" w:cs="Arial"/>
            <w:color w:val="030A13"/>
            <w:sz w:val="24"/>
            <w:szCs w:val="24"/>
            <w:shd w:val="clear" w:color="auto" w:fill="FFFFFF"/>
          </w:rPr>
          <w:t>of this study remains</w:t>
        </w:r>
      </w:ins>
      <w:r w:rsidR="00FD555A" w:rsidRPr="00FF7876">
        <w:rPr>
          <w:rFonts w:ascii="Cambria" w:hAnsi="Cambria" w:cs="Arial"/>
          <w:color w:val="030A13"/>
          <w:sz w:val="24"/>
          <w:szCs w:val="24"/>
          <w:shd w:val="clear" w:color="auto" w:fill="FFFFFF"/>
        </w:rPr>
        <w:t>: Do the</w:t>
      </w:r>
      <w:r w:rsidRPr="00FF7876">
        <w:rPr>
          <w:rFonts w:ascii="Cambria" w:hAnsi="Cambria" w:cs="Arial"/>
          <w:color w:val="030A13"/>
          <w:sz w:val="24"/>
          <w:szCs w:val="24"/>
          <w:shd w:val="clear" w:color="auto" w:fill="FFFFFF"/>
        </w:rPr>
        <w:t xml:space="preserve"> differences in </w:t>
      </w:r>
      <w:r w:rsidR="00FD555A" w:rsidRPr="00FF7876">
        <w:rPr>
          <w:rFonts w:ascii="Cambria" w:hAnsi="Cambria" w:cs="Arial"/>
          <w:color w:val="030A13"/>
          <w:sz w:val="24"/>
          <w:szCs w:val="24"/>
          <w:shd w:val="clear" w:color="auto" w:fill="FFFFFF"/>
        </w:rPr>
        <w:t xml:space="preserve">housing and </w:t>
      </w:r>
      <w:r w:rsidRPr="00FF7876">
        <w:rPr>
          <w:rFonts w:ascii="Cambria" w:hAnsi="Cambria" w:cs="Arial"/>
          <w:color w:val="030A13"/>
          <w:sz w:val="24"/>
          <w:szCs w:val="24"/>
          <w:shd w:val="clear" w:color="auto" w:fill="FFFFFF"/>
        </w:rPr>
        <w:t xml:space="preserve">neighborhood quality </w:t>
      </w:r>
      <w:r w:rsidR="00FD555A" w:rsidRPr="00FF7876">
        <w:rPr>
          <w:rFonts w:ascii="Cambria" w:hAnsi="Cambria" w:cs="Arial"/>
          <w:color w:val="030A13"/>
          <w:sz w:val="24"/>
          <w:szCs w:val="24"/>
          <w:shd w:val="clear" w:color="auto" w:fill="FFFFFF"/>
        </w:rPr>
        <w:t xml:space="preserve">fully account for </w:t>
      </w:r>
      <w:r w:rsidRPr="00FF7876">
        <w:rPr>
          <w:rFonts w:ascii="Cambria" w:hAnsi="Cambria" w:cs="Arial"/>
          <w:color w:val="030A13"/>
          <w:sz w:val="24"/>
          <w:szCs w:val="24"/>
          <w:shd w:val="clear" w:color="auto" w:fill="FFFFFF"/>
        </w:rPr>
        <w:t>the differences in housing values?</w:t>
      </w:r>
      <w:r w:rsidR="00C16AE0" w:rsidRPr="00FF7876">
        <w:rPr>
          <w:rFonts w:ascii="Cambria" w:hAnsi="Cambria" w:cs="Arial"/>
          <w:color w:val="030A13"/>
          <w:sz w:val="24"/>
          <w:szCs w:val="24"/>
          <w:shd w:val="clear" w:color="auto" w:fill="FFFFFF"/>
        </w:rPr>
        <w:t xml:space="preserve"> </w:t>
      </w:r>
    </w:p>
    <w:p w14:paraId="012C2007" w14:textId="5BD124AE" w:rsidR="00FD555A" w:rsidRPr="00FF7876" w:rsidRDefault="00C16AE0" w:rsidP="00404EF1">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lastRenderedPageBreak/>
        <w:t>T</w:t>
      </w:r>
      <w:r w:rsidR="00E1308A">
        <w:rPr>
          <w:rFonts w:ascii="Cambria" w:hAnsi="Cambria" w:cs="Arial"/>
          <w:color w:val="030A13"/>
          <w:sz w:val="24"/>
          <w:szCs w:val="24"/>
          <w:shd w:val="clear" w:color="auto" w:fill="FFFFFF"/>
        </w:rPr>
        <w:t>he analysis here suggests not. W</w:t>
      </w:r>
      <w:r w:rsidRPr="00FF7876">
        <w:rPr>
          <w:rFonts w:ascii="Cambria" w:hAnsi="Cambria" w:cs="Arial"/>
          <w:color w:val="030A13"/>
          <w:sz w:val="24"/>
          <w:szCs w:val="24"/>
          <w:shd w:val="clear" w:color="auto" w:fill="FFFFFF"/>
        </w:rPr>
        <w:t xml:space="preserve">e use regression analysis to predict home values as a function of the black population share, the qualities of homes in the neighborhood, and the </w:t>
      </w:r>
      <w:r w:rsidR="00FD555A" w:rsidRPr="00FF7876">
        <w:rPr>
          <w:rFonts w:ascii="Cambria" w:hAnsi="Cambria" w:cs="Arial"/>
          <w:color w:val="030A13"/>
          <w:sz w:val="24"/>
          <w:szCs w:val="24"/>
          <w:shd w:val="clear" w:color="auto" w:fill="FFFFFF"/>
        </w:rPr>
        <w:t xml:space="preserve">qualities of the neighborhoods within each metropolitan area. </w:t>
      </w:r>
    </w:p>
    <w:p w14:paraId="14D56950" w14:textId="77777777" w:rsidR="00FD555A" w:rsidRPr="00FF7876" w:rsidRDefault="00FD555A" w:rsidP="00404EF1">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First, there is clear evidence that adjusting for the size of the home lowers the devaluation estimate for black neighborhoods by a meaningful fraction—from </w:t>
      </w:r>
      <w:r w:rsidR="00F70C4C">
        <w:rPr>
          <w:rFonts w:ascii="Cambria" w:hAnsi="Cambria" w:cs="Arial"/>
          <w:color w:val="030A13"/>
          <w:sz w:val="24"/>
          <w:szCs w:val="24"/>
          <w:shd w:val="clear" w:color="auto" w:fill="FFFFFF"/>
        </w:rPr>
        <w:t>-</w:t>
      </w:r>
      <w:r w:rsidRPr="00FF7876">
        <w:rPr>
          <w:rFonts w:ascii="Cambria" w:hAnsi="Cambria" w:cs="Arial"/>
          <w:color w:val="030A13"/>
          <w:sz w:val="24"/>
          <w:szCs w:val="24"/>
          <w:shd w:val="clear" w:color="auto" w:fill="FFFFFF"/>
        </w:rPr>
        <w:t>51</w:t>
      </w:r>
      <w:r w:rsidR="002941C6">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to </w:t>
      </w:r>
      <w:r w:rsidR="00F70C4C">
        <w:rPr>
          <w:rFonts w:ascii="Cambria" w:hAnsi="Cambria" w:cs="Arial"/>
          <w:color w:val="030A13"/>
          <w:sz w:val="24"/>
          <w:szCs w:val="24"/>
          <w:shd w:val="clear" w:color="auto" w:fill="FFFFFF"/>
        </w:rPr>
        <w:t>-</w:t>
      </w:r>
      <w:r w:rsidRPr="00FF7876">
        <w:rPr>
          <w:rFonts w:ascii="Cambria" w:hAnsi="Cambria" w:cs="Arial"/>
          <w:color w:val="030A13"/>
          <w:sz w:val="24"/>
          <w:szCs w:val="24"/>
          <w:shd w:val="clear" w:color="auto" w:fill="FFFFFF"/>
        </w:rPr>
        <w:t>35</w:t>
      </w:r>
      <w:r w:rsidR="002941C6">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when we use the two Zillow-based measures for median list price overall and by square foot. Since, black homes are smaller, they have less market value, but that still leaves a very large gap unexplained</w:t>
      </w:r>
      <w:r w:rsidR="0018794A" w:rsidRPr="00FF7876">
        <w:rPr>
          <w:rFonts w:ascii="Cambria" w:hAnsi="Cambria" w:cs="Arial"/>
          <w:color w:val="030A13"/>
          <w:sz w:val="24"/>
          <w:szCs w:val="24"/>
          <w:shd w:val="clear" w:color="auto" w:fill="FFFFFF"/>
        </w:rPr>
        <w:t>.</w:t>
      </w:r>
    </w:p>
    <w:p w14:paraId="5A35E174" w14:textId="6613EB81" w:rsidR="0018794A" w:rsidRPr="00FF7876" w:rsidRDefault="00F70C4C" w:rsidP="00404EF1">
      <w:pPr>
        <w:spacing w:line="276" w:lineRule="auto"/>
        <w:rPr>
          <w:rFonts w:ascii="Cambria" w:hAnsi="Cambria" w:cs="Arial"/>
          <w:color w:val="030A13"/>
          <w:sz w:val="24"/>
          <w:szCs w:val="24"/>
          <w:shd w:val="clear" w:color="auto" w:fill="FFFFFF"/>
        </w:rPr>
      </w:pPr>
      <w:r>
        <w:rPr>
          <w:rFonts w:ascii="Cambria" w:hAnsi="Cambria" w:cs="Arial"/>
          <w:color w:val="030A13"/>
          <w:sz w:val="24"/>
          <w:szCs w:val="24"/>
          <w:shd w:val="clear" w:color="auto" w:fill="FFFFFF"/>
        </w:rPr>
        <w:t>The value metrics that do not include square footage are sensitive to the</w:t>
      </w:r>
      <w:r w:rsidR="0018794A" w:rsidRPr="00FF7876">
        <w:rPr>
          <w:rFonts w:ascii="Cambria" w:hAnsi="Cambria" w:cs="Arial"/>
          <w:color w:val="030A13"/>
          <w:sz w:val="24"/>
          <w:szCs w:val="24"/>
          <w:shd w:val="clear" w:color="auto" w:fill="FFFFFF"/>
        </w:rPr>
        <w:t xml:space="preserve"> structural features of homes in the neighborhood—such as age, number of rooms, percentage detached</w:t>
      </w:r>
      <w:r>
        <w:rPr>
          <w:rFonts w:ascii="Cambria" w:hAnsi="Cambria" w:cs="Arial"/>
          <w:color w:val="030A13"/>
          <w:sz w:val="24"/>
          <w:szCs w:val="24"/>
          <w:shd w:val="clear" w:color="auto" w:fill="FFFFFF"/>
        </w:rPr>
        <w:t>, but adjusting these things did not greatly reduce the devaluation estimate</w:t>
      </w:r>
      <w:r w:rsidR="0018794A" w:rsidRPr="00FF7876">
        <w:rPr>
          <w:rFonts w:ascii="Cambria" w:hAnsi="Cambria" w:cs="Arial"/>
          <w:color w:val="030A13"/>
          <w:sz w:val="24"/>
          <w:szCs w:val="24"/>
          <w:shd w:val="clear" w:color="auto" w:fill="FFFFFF"/>
        </w:rPr>
        <w:t xml:space="preserve">. The Zillow </w:t>
      </w:r>
      <w:r>
        <w:rPr>
          <w:rFonts w:ascii="Cambria" w:hAnsi="Cambria" w:cs="Arial"/>
          <w:color w:val="030A13"/>
          <w:sz w:val="24"/>
          <w:szCs w:val="24"/>
          <w:shd w:val="clear" w:color="auto" w:fill="FFFFFF"/>
        </w:rPr>
        <w:t xml:space="preserve">median </w:t>
      </w:r>
      <w:r w:rsidR="0018794A" w:rsidRPr="00FF7876">
        <w:rPr>
          <w:rFonts w:ascii="Cambria" w:hAnsi="Cambria" w:cs="Arial"/>
          <w:color w:val="030A13"/>
          <w:sz w:val="24"/>
          <w:szCs w:val="24"/>
          <w:shd w:val="clear" w:color="auto" w:fill="FFFFFF"/>
        </w:rPr>
        <w:t>list price estimates for devaluation in neighborhoods that are 50</w:t>
      </w:r>
      <w:r w:rsidR="002941C6">
        <w:rPr>
          <w:rFonts w:ascii="Cambria" w:hAnsi="Cambria" w:cs="Arial"/>
          <w:color w:val="030A13"/>
          <w:sz w:val="24"/>
          <w:szCs w:val="24"/>
          <w:shd w:val="clear" w:color="auto" w:fill="FFFFFF"/>
        </w:rPr>
        <w:t xml:space="preserve"> percent</w:t>
      </w:r>
      <w:r w:rsidR="0018794A" w:rsidRPr="00FF7876">
        <w:rPr>
          <w:rFonts w:ascii="Cambria" w:hAnsi="Cambria" w:cs="Arial"/>
          <w:color w:val="030A13"/>
          <w:sz w:val="24"/>
          <w:szCs w:val="24"/>
          <w:shd w:val="clear" w:color="auto" w:fill="FFFFFF"/>
        </w:rPr>
        <w:t xml:space="preserve"> black </w:t>
      </w:r>
      <w:r w:rsidR="000A1BE8" w:rsidRPr="00FF7876">
        <w:rPr>
          <w:rFonts w:ascii="Cambria" w:hAnsi="Cambria" w:cs="Arial"/>
          <w:color w:val="030A13"/>
          <w:sz w:val="24"/>
          <w:szCs w:val="24"/>
          <w:shd w:val="clear" w:color="auto" w:fill="FFFFFF"/>
        </w:rPr>
        <w:t>range from -40</w:t>
      </w:r>
      <w:r w:rsidR="002941C6">
        <w:rPr>
          <w:rFonts w:ascii="Cambria" w:hAnsi="Cambria" w:cs="Arial"/>
          <w:color w:val="030A13"/>
          <w:sz w:val="24"/>
          <w:szCs w:val="24"/>
          <w:shd w:val="clear" w:color="auto" w:fill="FFFFFF"/>
        </w:rPr>
        <w:t xml:space="preserve"> percent</w:t>
      </w:r>
      <w:r w:rsidR="0018794A" w:rsidRPr="00FF7876">
        <w:rPr>
          <w:rFonts w:ascii="Cambria" w:hAnsi="Cambria" w:cs="Arial"/>
          <w:color w:val="030A13"/>
          <w:sz w:val="24"/>
          <w:szCs w:val="24"/>
          <w:shd w:val="clear" w:color="auto" w:fill="FFFFFF"/>
        </w:rPr>
        <w:t xml:space="preserve"> to -44</w:t>
      </w:r>
      <w:r w:rsidR="002941C6">
        <w:rPr>
          <w:rFonts w:ascii="Cambria" w:hAnsi="Cambria" w:cs="Arial"/>
          <w:color w:val="030A13"/>
          <w:sz w:val="24"/>
          <w:szCs w:val="24"/>
          <w:shd w:val="clear" w:color="auto" w:fill="FFFFFF"/>
        </w:rPr>
        <w:t xml:space="preserve"> percent</w:t>
      </w:r>
      <w:r w:rsidR="0018794A" w:rsidRPr="00FF7876">
        <w:rPr>
          <w:rFonts w:ascii="Cambria" w:hAnsi="Cambria" w:cs="Arial"/>
          <w:color w:val="030A13"/>
          <w:sz w:val="24"/>
          <w:szCs w:val="24"/>
          <w:shd w:val="clear" w:color="auto" w:fill="FFFFFF"/>
        </w:rPr>
        <w:t xml:space="preserve">, with </w:t>
      </w:r>
      <w:del w:id="311" w:author="david jackson" w:date="2018-10-17T14:10:00Z">
        <w:r w:rsidR="000A1BE8" w:rsidRPr="00FF7876" w:rsidDel="00422F73">
          <w:rPr>
            <w:rFonts w:ascii="Cambria" w:hAnsi="Cambria" w:cs="Arial"/>
            <w:color w:val="030A13"/>
            <w:sz w:val="24"/>
            <w:szCs w:val="24"/>
            <w:shd w:val="clear" w:color="auto" w:fill="FFFFFF"/>
          </w:rPr>
          <w:delText>Census</w:delText>
        </w:r>
      </w:del>
      <w:ins w:id="312" w:author="david jackson" w:date="2018-10-17T14:10:00Z">
        <w:r w:rsidR="00422F73">
          <w:rPr>
            <w:rFonts w:ascii="Cambria" w:hAnsi="Cambria" w:cs="Arial"/>
            <w:color w:val="030A13"/>
            <w:sz w:val="24"/>
            <w:szCs w:val="24"/>
            <w:shd w:val="clear" w:color="auto" w:fill="FFFFFF"/>
          </w:rPr>
          <w:t>c</w:t>
        </w:r>
        <w:r w:rsidR="00422F73" w:rsidRPr="00FF7876">
          <w:rPr>
            <w:rFonts w:ascii="Cambria" w:hAnsi="Cambria" w:cs="Arial"/>
            <w:color w:val="030A13"/>
            <w:sz w:val="24"/>
            <w:szCs w:val="24"/>
            <w:shd w:val="clear" w:color="auto" w:fill="FFFFFF"/>
          </w:rPr>
          <w:t>ensus</w:t>
        </w:r>
      </w:ins>
      <w:r w:rsidR="000A1BE8" w:rsidRPr="00FF7876">
        <w:rPr>
          <w:rFonts w:ascii="Cambria" w:hAnsi="Cambria" w:cs="Arial"/>
          <w:color w:val="030A13"/>
          <w:sz w:val="24"/>
          <w:szCs w:val="24"/>
          <w:shd w:val="clear" w:color="auto" w:fill="FFFFFF"/>
        </w:rPr>
        <w:t>-based estimates from owner self-appraisals in the middle at -41</w:t>
      </w:r>
      <w:r w:rsidR="002941C6">
        <w:rPr>
          <w:rFonts w:ascii="Cambria" w:hAnsi="Cambria" w:cs="Arial"/>
          <w:color w:val="030A13"/>
          <w:sz w:val="24"/>
          <w:szCs w:val="24"/>
          <w:shd w:val="clear" w:color="auto" w:fill="FFFFFF"/>
        </w:rPr>
        <w:t xml:space="preserve"> percent</w:t>
      </w:r>
      <w:r w:rsidR="000A1BE8" w:rsidRPr="00FF7876">
        <w:rPr>
          <w:rFonts w:ascii="Cambria" w:hAnsi="Cambria" w:cs="Arial"/>
          <w:color w:val="030A13"/>
          <w:sz w:val="24"/>
          <w:szCs w:val="24"/>
          <w:shd w:val="clear" w:color="auto" w:fill="FFFFFF"/>
        </w:rPr>
        <w:t>.</w:t>
      </w:r>
    </w:p>
    <w:p w14:paraId="6016F7BE" w14:textId="66FF5C06" w:rsidR="000A1BE8" w:rsidRPr="00FF7876" w:rsidRDefault="000A1BE8" w:rsidP="00404EF1">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The next set of regression estimates include</w:t>
      </w:r>
      <w:ins w:id="313" w:author="david jackson" w:date="2018-10-17T14:11:00Z">
        <w:r w:rsidR="0009000F">
          <w:rPr>
            <w:rFonts w:ascii="Cambria" w:hAnsi="Cambria" w:cs="Arial"/>
            <w:color w:val="030A13"/>
            <w:sz w:val="24"/>
            <w:szCs w:val="24"/>
            <w:shd w:val="clear" w:color="auto" w:fill="FFFFFF"/>
          </w:rPr>
          <w:t>s</w:t>
        </w:r>
      </w:ins>
      <w:r w:rsidRPr="00FF7876">
        <w:rPr>
          <w:rFonts w:ascii="Cambria" w:hAnsi="Cambria" w:cs="Arial"/>
          <w:color w:val="030A13"/>
          <w:sz w:val="24"/>
          <w:szCs w:val="24"/>
          <w:shd w:val="clear" w:color="auto" w:fill="FFFFFF"/>
        </w:rPr>
        <w:t xml:space="preserve"> neighborhood control variables, and these variables go further in explaining the devaluation of majority black neighborhoods. The devaluation estimates are -22</w:t>
      </w:r>
      <w:r w:rsidR="002941C6">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for median list price and -23</w:t>
      </w:r>
      <w:r w:rsidR="002941C6">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for the list price per square foot and self-appraisals of all owner-occupied properties. </w:t>
      </w:r>
    </w:p>
    <w:p w14:paraId="6C2B1906" w14:textId="6E09D619" w:rsidR="00C16AE0" w:rsidRPr="00FF7876" w:rsidRDefault="000A1BE8" w:rsidP="00404EF1">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In the model that predict</w:t>
      </w:r>
      <w:ins w:id="314" w:author="david jackson" w:date="2018-10-16T15:34:00Z">
        <w:r w:rsidR="000C7A0B">
          <w:rPr>
            <w:rFonts w:ascii="Cambria" w:hAnsi="Cambria" w:cs="Arial"/>
            <w:color w:val="030A13"/>
            <w:sz w:val="24"/>
            <w:szCs w:val="24"/>
            <w:shd w:val="clear" w:color="auto" w:fill="FFFFFF"/>
          </w:rPr>
          <w:t>s</w:t>
        </w:r>
      </w:ins>
      <w:r w:rsidRPr="00FF7876">
        <w:rPr>
          <w:rFonts w:ascii="Cambria" w:hAnsi="Cambria" w:cs="Arial"/>
          <w:color w:val="030A13"/>
          <w:sz w:val="24"/>
          <w:szCs w:val="24"/>
          <w:shd w:val="clear" w:color="auto" w:fill="FFFFFF"/>
        </w:rPr>
        <w:t xml:space="preserve"> value per square foot, three variables measured at the neighborhood level stand out as strong predictors: school quality—measured by state test scores (strongly positive</w:t>
      </w:r>
      <w:r w:rsidRPr="00E1308A">
        <w:rPr>
          <w:rFonts w:ascii="Cambria" w:hAnsi="Cambria" w:cs="Arial"/>
          <w:color w:val="030A13"/>
          <w:sz w:val="24"/>
          <w:szCs w:val="24"/>
          <w:shd w:val="clear" w:color="auto" w:fill="FFFFFF"/>
        </w:rPr>
        <w:t>); the number of gas stations (strongly negative)</w:t>
      </w:r>
      <w:r w:rsidRPr="00FF7876">
        <w:rPr>
          <w:rFonts w:ascii="Cambria" w:hAnsi="Cambria" w:cs="Arial"/>
          <w:color w:val="030A13"/>
          <w:sz w:val="24"/>
          <w:szCs w:val="24"/>
          <w:shd w:val="clear" w:color="auto" w:fill="FFFFFF"/>
        </w:rPr>
        <w:t xml:space="preserve"> and access to public transportation (strongly positive). </w:t>
      </w:r>
      <w:r w:rsidR="006F6D96" w:rsidRPr="00FF7876">
        <w:rPr>
          <w:rFonts w:ascii="Cambria" w:hAnsi="Cambria" w:cs="Arial"/>
          <w:color w:val="030A13"/>
          <w:sz w:val="24"/>
          <w:szCs w:val="24"/>
          <w:shd w:val="clear" w:color="auto" w:fill="FFFFFF"/>
        </w:rPr>
        <w:t>Majority black neighborhoods are at a disadvantage on school quality and exposure to gas stations but have greater access to public transportation.</w:t>
      </w:r>
      <w:r w:rsidR="0086376E" w:rsidRPr="00FF7876">
        <w:rPr>
          <w:rFonts w:ascii="Cambria" w:hAnsi="Cambria" w:cs="Arial"/>
          <w:color w:val="030A13"/>
          <w:sz w:val="24"/>
          <w:szCs w:val="24"/>
          <w:shd w:val="clear" w:color="auto" w:fill="FFFFFF"/>
        </w:rPr>
        <w:t xml:space="preserve"> Walkability predicts modestly higher home values, and black neighborhoods have an advantage on that score as well. </w:t>
      </w:r>
    </w:p>
    <w:tbl>
      <w:tblPr>
        <w:tblW w:w="5000" w:type="pct"/>
        <w:tblLook w:val="04A0" w:firstRow="1" w:lastRow="0" w:firstColumn="1" w:lastColumn="0" w:noHBand="0" w:noVBand="1"/>
      </w:tblPr>
      <w:tblGrid>
        <w:gridCol w:w="2340"/>
        <w:gridCol w:w="2389"/>
        <w:gridCol w:w="2194"/>
        <w:gridCol w:w="2437"/>
      </w:tblGrid>
      <w:tr w:rsidR="000A1BE8" w:rsidRPr="00FF7876" w14:paraId="64BD3A2D" w14:textId="77777777" w:rsidTr="000A1BE8">
        <w:trPr>
          <w:trHeight w:val="250"/>
        </w:trPr>
        <w:tc>
          <w:tcPr>
            <w:tcW w:w="5000" w:type="pct"/>
            <w:gridSpan w:val="4"/>
            <w:tcBorders>
              <w:top w:val="nil"/>
              <w:left w:val="nil"/>
              <w:bottom w:val="single" w:sz="4" w:space="0" w:color="auto"/>
              <w:right w:val="nil"/>
            </w:tcBorders>
            <w:shd w:val="clear" w:color="auto" w:fill="auto"/>
            <w:vAlign w:val="bottom"/>
            <w:hideMark/>
          </w:tcPr>
          <w:p w14:paraId="4C6BF5B0" w14:textId="77777777" w:rsidR="000A1BE8" w:rsidRPr="00FF7876" w:rsidRDefault="000A1BE8" w:rsidP="00404EF1">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Figure 1. Estimates for the devaluation of owner-occupied homes in black neighborhoods in U.S. metropolitan areas, 2012-2016</w:t>
            </w:r>
          </w:p>
        </w:tc>
      </w:tr>
      <w:tr w:rsidR="000A1BE8" w:rsidRPr="00FF7876" w14:paraId="4EC56BFC" w14:textId="77777777" w:rsidTr="000A1BE8">
        <w:trPr>
          <w:trHeight w:val="750"/>
        </w:trPr>
        <w:tc>
          <w:tcPr>
            <w:tcW w:w="1250" w:type="pct"/>
            <w:tcBorders>
              <w:top w:val="nil"/>
              <w:left w:val="nil"/>
              <w:bottom w:val="nil"/>
              <w:right w:val="nil"/>
            </w:tcBorders>
            <w:shd w:val="clear" w:color="auto" w:fill="auto"/>
            <w:noWrap/>
            <w:vAlign w:val="bottom"/>
            <w:hideMark/>
          </w:tcPr>
          <w:p w14:paraId="4A6DB700" w14:textId="77777777" w:rsidR="000A1BE8" w:rsidRPr="00FF7876" w:rsidRDefault="000A1BE8" w:rsidP="00404EF1">
            <w:pPr>
              <w:spacing w:after="0" w:line="276" w:lineRule="auto"/>
              <w:rPr>
                <w:rFonts w:ascii="Cambria" w:eastAsia="Times New Roman" w:hAnsi="Cambria" w:cs="Arial"/>
                <w:color w:val="000000"/>
                <w:sz w:val="24"/>
                <w:szCs w:val="24"/>
              </w:rPr>
            </w:pPr>
          </w:p>
        </w:tc>
        <w:tc>
          <w:tcPr>
            <w:tcW w:w="1276" w:type="pct"/>
            <w:tcBorders>
              <w:top w:val="nil"/>
              <w:left w:val="nil"/>
              <w:bottom w:val="nil"/>
              <w:right w:val="nil"/>
            </w:tcBorders>
            <w:shd w:val="clear" w:color="auto" w:fill="auto"/>
            <w:vAlign w:val="bottom"/>
            <w:hideMark/>
          </w:tcPr>
          <w:p w14:paraId="6E124EFE"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Actual price comparison</w:t>
            </w:r>
          </w:p>
        </w:tc>
        <w:tc>
          <w:tcPr>
            <w:tcW w:w="1172" w:type="pct"/>
            <w:tcBorders>
              <w:top w:val="nil"/>
              <w:left w:val="nil"/>
              <w:bottom w:val="nil"/>
              <w:right w:val="nil"/>
            </w:tcBorders>
            <w:shd w:val="clear" w:color="auto" w:fill="auto"/>
            <w:vAlign w:val="bottom"/>
            <w:hideMark/>
          </w:tcPr>
          <w:p w14:paraId="4F6D57DD"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Adjustments for structural characteristics of home</w:t>
            </w:r>
          </w:p>
        </w:tc>
        <w:tc>
          <w:tcPr>
            <w:tcW w:w="1302" w:type="pct"/>
            <w:tcBorders>
              <w:top w:val="nil"/>
              <w:left w:val="nil"/>
              <w:bottom w:val="nil"/>
              <w:right w:val="nil"/>
            </w:tcBorders>
            <w:shd w:val="clear" w:color="auto" w:fill="auto"/>
            <w:vAlign w:val="bottom"/>
            <w:hideMark/>
          </w:tcPr>
          <w:p w14:paraId="30D0A136"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Adjustments for structural characteristics of home and neighborhood amenities</w:t>
            </w:r>
          </w:p>
        </w:tc>
      </w:tr>
      <w:tr w:rsidR="000A1BE8" w:rsidRPr="00FF7876" w14:paraId="6C9C0158" w14:textId="77777777" w:rsidTr="000A1BE8">
        <w:trPr>
          <w:trHeight w:val="260"/>
        </w:trPr>
        <w:tc>
          <w:tcPr>
            <w:tcW w:w="5000" w:type="pct"/>
            <w:gridSpan w:val="4"/>
            <w:tcBorders>
              <w:top w:val="nil"/>
              <w:left w:val="nil"/>
              <w:bottom w:val="nil"/>
              <w:right w:val="nil"/>
            </w:tcBorders>
            <w:shd w:val="clear" w:color="auto" w:fill="auto"/>
            <w:vAlign w:val="bottom"/>
            <w:hideMark/>
          </w:tcPr>
          <w:p w14:paraId="06CC7473" w14:textId="48BCD00F" w:rsidR="000A1BE8" w:rsidRPr="00FF7876" w:rsidRDefault="000A1BE8" w:rsidP="00404EF1">
            <w:pPr>
              <w:spacing w:after="0" w:line="276" w:lineRule="auto"/>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Estimated penalty of location in a neighborhood that is 50</w:t>
            </w:r>
            <w:ins w:id="315" w:author="david jackson" w:date="2018-10-17T14:08:00Z">
              <w:r w:rsidR="004926D1">
                <w:rPr>
                  <w:rFonts w:ascii="Cambria" w:eastAsia="Times New Roman" w:hAnsi="Cambria" w:cs="Arial"/>
                  <w:b/>
                  <w:bCs/>
                  <w:color w:val="000000"/>
                  <w:sz w:val="24"/>
                  <w:szCs w:val="24"/>
                </w:rPr>
                <w:t xml:space="preserve"> </w:t>
              </w:r>
            </w:ins>
            <w:del w:id="316" w:author="david jackson" w:date="2018-10-16T15:34:00Z">
              <w:r w:rsidRPr="00FF7876" w:rsidDel="00B4128B">
                <w:rPr>
                  <w:rFonts w:ascii="Cambria" w:eastAsia="Times New Roman" w:hAnsi="Cambria" w:cs="Arial"/>
                  <w:b/>
                  <w:bCs/>
                  <w:color w:val="000000"/>
                  <w:sz w:val="24"/>
                  <w:szCs w:val="24"/>
                </w:rPr>
                <w:delText xml:space="preserve">% </w:delText>
              </w:r>
            </w:del>
            <w:ins w:id="317" w:author="david jackson" w:date="2018-10-16T15:34:00Z">
              <w:r w:rsidR="00B4128B">
                <w:rPr>
                  <w:rFonts w:ascii="Cambria" w:eastAsia="Times New Roman" w:hAnsi="Cambria" w:cs="Arial"/>
                  <w:b/>
                  <w:bCs/>
                  <w:color w:val="000000"/>
                  <w:sz w:val="24"/>
                  <w:szCs w:val="24"/>
                </w:rPr>
                <w:t>percent</w:t>
              </w:r>
              <w:r w:rsidR="00B4128B" w:rsidRPr="00FF7876">
                <w:rPr>
                  <w:rFonts w:ascii="Cambria" w:eastAsia="Times New Roman" w:hAnsi="Cambria" w:cs="Arial"/>
                  <w:b/>
                  <w:bCs/>
                  <w:color w:val="000000"/>
                  <w:sz w:val="24"/>
                  <w:szCs w:val="24"/>
                </w:rPr>
                <w:t xml:space="preserve"> </w:t>
              </w:r>
            </w:ins>
            <w:r w:rsidRPr="00FF7876">
              <w:rPr>
                <w:rFonts w:ascii="Cambria" w:eastAsia="Times New Roman" w:hAnsi="Cambria" w:cs="Arial"/>
                <w:b/>
                <w:bCs/>
                <w:color w:val="000000"/>
                <w:sz w:val="24"/>
                <w:szCs w:val="24"/>
              </w:rPr>
              <w:t>black compared to 0</w:t>
            </w:r>
            <w:del w:id="318" w:author="david jackson" w:date="2018-10-16T15:34:00Z">
              <w:r w:rsidRPr="00FF7876" w:rsidDel="00B4128B">
                <w:rPr>
                  <w:rFonts w:ascii="Cambria" w:eastAsia="Times New Roman" w:hAnsi="Cambria" w:cs="Arial"/>
                  <w:b/>
                  <w:bCs/>
                  <w:color w:val="000000"/>
                  <w:sz w:val="24"/>
                  <w:szCs w:val="24"/>
                </w:rPr>
                <w:delText xml:space="preserve">% </w:delText>
              </w:r>
            </w:del>
            <w:ins w:id="319" w:author="david jackson" w:date="2018-10-16T15:34:00Z">
              <w:r w:rsidR="00B4128B">
                <w:rPr>
                  <w:rFonts w:ascii="Cambria" w:eastAsia="Times New Roman" w:hAnsi="Cambria" w:cs="Arial"/>
                  <w:b/>
                  <w:bCs/>
                  <w:color w:val="000000"/>
                  <w:sz w:val="24"/>
                  <w:szCs w:val="24"/>
                </w:rPr>
                <w:t xml:space="preserve"> </w:t>
              </w:r>
            </w:ins>
            <w:ins w:id="320" w:author="david jackson" w:date="2018-10-16T17:11:00Z">
              <w:r w:rsidR="00635F66">
                <w:rPr>
                  <w:rFonts w:ascii="Cambria" w:eastAsia="Times New Roman" w:hAnsi="Cambria" w:cs="Arial"/>
                  <w:b/>
                  <w:bCs/>
                  <w:color w:val="000000"/>
                  <w:sz w:val="24"/>
                  <w:szCs w:val="24"/>
                </w:rPr>
                <w:t>percent</w:t>
              </w:r>
            </w:ins>
            <w:ins w:id="321" w:author="david jackson" w:date="2018-10-16T15:34:00Z">
              <w:r w:rsidR="00B4128B" w:rsidRPr="00FF7876">
                <w:rPr>
                  <w:rFonts w:ascii="Cambria" w:eastAsia="Times New Roman" w:hAnsi="Cambria" w:cs="Arial"/>
                  <w:b/>
                  <w:bCs/>
                  <w:color w:val="000000"/>
                  <w:sz w:val="24"/>
                  <w:szCs w:val="24"/>
                </w:rPr>
                <w:t xml:space="preserve"> </w:t>
              </w:r>
            </w:ins>
            <w:r w:rsidRPr="00FF7876">
              <w:rPr>
                <w:rFonts w:ascii="Cambria" w:eastAsia="Times New Roman" w:hAnsi="Cambria" w:cs="Arial"/>
                <w:b/>
                <w:bCs/>
                <w:color w:val="000000"/>
                <w:sz w:val="24"/>
                <w:szCs w:val="24"/>
              </w:rPr>
              <w:t>black</w:t>
            </w:r>
          </w:p>
        </w:tc>
      </w:tr>
      <w:tr w:rsidR="000A1BE8" w:rsidRPr="00FF7876" w14:paraId="0AFF5DBF" w14:textId="77777777" w:rsidTr="000A1BE8">
        <w:trPr>
          <w:trHeight w:val="500"/>
        </w:trPr>
        <w:tc>
          <w:tcPr>
            <w:tcW w:w="1250" w:type="pct"/>
            <w:tcBorders>
              <w:top w:val="nil"/>
              <w:left w:val="nil"/>
              <w:bottom w:val="nil"/>
              <w:right w:val="nil"/>
            </w:tcBorders>
            <w:shd w:val="clear" w:color="auto" w:fill="auto"/>
            <w:vAlign w:val="bottom"/>
            <w:hideMark/>
          </w:tcPr>
          <w:p w14:paraId="37EC7532" w14:textId="77777777" w:rsidR="000A1BE8" w:rsidRPr="00FF7876" w:rsidRDefault="000A1BE8" w:rsidP="00404EF1">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lastRenderedPageBreak/>
              <w:t>Census median home value, 2012-2016</w:t>
            </w:r>
          </w:p>
        </w:tc>
        <w:tc>
          <w:tcPr>
            <w:tcW w:w="1276" w:type="pct"/>
            <w:tcBorders>
              <w:top w:val="nil"/>
              <w:left w:val="nil"/>
              <w:bottom w:val="nil"/>
              <w:right w:val="nil"/>
            </w:tcBorders>
            <w:shd w:val="clear" w:color="auto" w:fill="auto"/>
            <w:noWrap/>
            <w:vAlign w:val="bottom"/>
            <w:hideMark/>
          </w:tcPr>
          <w:p w14:paraId="0558CC1F"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-55%</w:t>
            </w:r>
          </w:p>
        </w:tc>
        <w:tc>
          <w:tcPr>
            <w:tcW w:w="1172" w:type="pct"/>
            <w:tcBorders>
              <w:top w:val="nil"/>
              <w:left w:val="nil"/>
              <w:bottom w:val="nil"/>
              <w:right w:val="nil"/>
            </w:tcBorders>
            <w:shd w:val="clear" w:color="auto" w:fill="auto"/>
            <w:noWrap/>
            <w:vAlign w:val="bottom"/>
            <w:hideMark/>
          </w:tcPr>
          <w:p w14:paraId="3A9B6348"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-42%</w:t>
            </w:r>
          </w:p>
        </w:tc>
        <w:tc>
          <w:tcPr>
            <w:tcW w:w="1302" w:type="pct"/>
            <w:tcBorders>
              <w:top w:val="nil"/>
              <w:left w:val="nil"/>
              <w:bottom w:val="nil"/>
              <w:right w:val="nil"/>
            </w:tcBorders>
            <w:shd w:val="clear" w:color="auto" w:fill="auto"/>
            <w:noWrap/>
            <w:vAlign w:val="bottom"/>
            <w:hideMark/>
          </w:tcPr>
          <w:p w14:paraId="763C8676"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-23%</w:t>
            </w:r>
          </w:p>
        </w:tc>
      </w:tr>
      <w:tr w:rsidR="000A1BE8" w:rsidRPr="00FF7876" w14:paraId="7765291F" w14:textId="77777777" w:rsidTr="000A1BE8">
        <w:trPr>
          <w:trHeight w:val="750"/>
        </w:trPr>
        <w:tc>
          <w:tcPr>
            <w:tcW w:w="1250" w:type="pct"/>
            <w:tcBorders>
              <w:top w:val="nil"/>
              <w:left w:val="nil"/>
              <w:bottom w:val="nil"/>
              <w:right w:val="nil"/>
            </w:tcBorders>
            <w:shd w:val="clear" w:color="auto" w:fill="auto"/>
            <w:vAlign w:val="bottom"/>
            <w:hideMark/>
          </w:tcPr>
          <w:p w14:paraId="01BC2C0D" w14:textId="77777777" w:rsidR="000A1BE8" w:rsidRPr="00FF7876" w:rsidRDefault="000A1BE8" w:rsidP="00404EF1">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Zillow median list price of houses per square foot, 2012-2016</w:t>
            </w:r>
          </w:p>
        </w:tc>
        <w:tc>
          <w:tcPr>
            <w:tcW w:w="1276" w:type="pct"/>
            <w:tcBorders>
              <w:top w:val="nil"/>
              <w:left w:val="nil"/>
              <w:bottom w:val="nil"/>
              <w:right w:val="nil"/>
            </w:tcBorders>
            <w:shd w:val="clear" w:color="auto" w:fill="auto"/>
            <w:noWrap/>
            <w:vAlign w:val="bottom"/>
            <w:hideMark/>
          </w:tcPr>
          <w:p w14:paraId="2AF2A306"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-35%</w:t>
            </w:r>
          </w:p>
        </w:tc>
        <w:tc>
          <w:tcPr>
            <w:tcW w:w="1172" w:type="pct"/>
            <w:tcBorders>
              <w:top w:val="nil"/>
              <w:left w:val="nil"/>
              <w:bottom w:val="nil"/>
              <w:right w:val="nil"/>
            </w:tcBorders>
            <w:shd w:val="clear" w:color="auto" w:fill="auto"/>
            <w:noWrap/>
            <w:vAlign w:val="bottom"/>
            <w:hideMark/>
          </w:tcPr>
          <w:p w14:paraId="3964EEC8"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-40%</w:t>
            </w:r>
          </w:p>
        </w:tc>
        <w:tc>
          <w:tcPr>
            <w:tcW w:w="1302" w:type="pct"/>
            <w:tcBorders>
              <w:top w:val="nil"/>
              <w:left w:val="nil"/>
              <w:bottom w:val="nil"/>
              <w:right w:val="nil"/>
            </w:tcBorders>
            <w:shd w:val="clear" w:color="auto" w:fill="auto"/>
            <w:noWrap/>
            <w:vAlign w:val="bottom"/>
            <w:hideMark/>
          </w:tcPr>
          <w:p w14:paraId="702931B7"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-23%</w:t>
            </w:r>
          </w:p>
        </w:tc>
      </w:tr>
      <w:tr w:rsidR="000A1BE8" w:rsidRPr="00FF7876" w14:paraId="5EED8686" w14:textId="77777777" w:rsidTr="000A1BE8">
        <w:trPr>
          <w:trHeight w:val="500"/>
        </w:trPr>
        <w:tc>
          <w:tcPr>
            <w:tcW w:w="1250" w:type="pct"/>
            <w:tcBorders>
              <w:top w:val="nil"/>
              <w:left w:val="nil"/>
              <w:bottom w:val="nil"/>
              <w:right w:val="nil"/>
            </w:tcBorders>
            <w:shd w:val="clear" w:color="auto" w:fill="auto"/>
            <w:vAlign w:val="bottom"/>
            <w:hideMark/>
          </w:tcPr>
          <w:p w14:paraId="7EE77CF9" w14:textId="77777777" w:rsidR="000A1BE8" w:rsidRPr="00FF7876" w:rsidRDefault="000A1BE8" w:rsidP="00404EF1">
            <w:pPr>
              <w:spacing w:after="0" w:line="276" w:lineRule="auto"/>
              <w:rPr>
                <w:rFonts w:ascii="Cambria" w:eastAsia="Times New Roman" w:hAnsi="Cambria" w:cs="Arial"/>
                <w:color w:val="000000"/>
                <w:sz w:val="24"/>
                <w:szCs w:val="24"/>
              </w:rPr>
            </w:pPr>
            <w:r w:rsidRPr="00FF7876">
              <w:rPr>
                <w:rFonts w:ascii="Cambria" w:eastAsia="Times New Roman" w:hAnsi="Cambria" w:cs="Arial"/>
                <w:color w:val="000000"/>
                <w:sz w:val="24"/>
                <w:szCs w:val="24"/>
              </w:rPr>
              <w:t>Zillow median list price of houses, 2012-2016</w:t>
            </w:r>
          </w:p>
        </w:tc>
        <w:tc>
          <w:tcPr>
            <w:tcW w:w="1276" w:type="pct"/>
            <w:tcBorders>
              <w:top w:val="nil"/>
              <w:left w:val="nil"/>
              <w:bottom w:val="nil"/>
              <w:right w:val="nil"/>
            </w:tcBorders>
            <w:shd w:val="clear" w:color="auto" w:fill="auto"/>
            <w:noWrap/>
            <w:vAlign w:val="bottom"/>
            <w:hideMark/>
          </w:tcPr>
          <w:p w14:paraId="11B26042"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-51%</w:t>
            </w:r>
          </w:p>
        </w:tc>
        <w:tc>
          <w:tcPr>
            <w:tcW w:w="1172" w:type="pct"/>
            <w:tcBorders>
              <w:top w:val="nil"/>
              <w:left w:val="nil"/>
              <w:bottom w:val="nil"/>
              <w:right w:val="nil"/>
            </w:tcBorders>
            <w:shd w:val="clear" w:color="auto" w:fill="auto"/>
            <w:noWrap/>
            <w:vAlign w:val="bottom"/>
            <w:hideMark/>
          </w:tcPr>
          <w:p w14:paraId="03238AF0"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-44%</w:t>
            </w:r>
          </w:p>
        </w:tc>
        <w:tc>
          <w:tcPr>
            <w:tcW w:w="1302" w:type="pct"/>
            <w:tcBorders>
              <w:top w:val="nil"/>
              <w:left w:val="nil"/>
              <w:bottom w:val="nil"/>
              <w:right w:val="nil"/>
            </w:tcBorders>
            <w:shd w:val="clear" w:color="auto" w:fill="auto"/>
            <w:noWrap/>
            <w:vAlign w:val="bottom"/>
            <w:hideMark/>
          </w:tcPr>
          <w:p w14:paraId="0595CD31" w14:textId="77777777" w:rsidR="000A1BE8" w:rsidRPr="00FF7876" w:rsidRDefault="000A1BE8" w:rsidP="00404EF1">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-22%</w:t>
            </w:r>
          </w:p>
        </w:tc>
      </w:tr>
      <w:tr w:rsidR="000A1BE8" w:rsidRPr="00FF7876" w14:paraId="3CA558A0" w14:textId="77777777" w:rsidTr="000A1BE8">
        <w:trPr>
          <w:trHeight w:val="250"/>
        </w:trPr>
        <w:tc>
          <w:tcPr>
            <w:tcW w:w="5000" w:type="pct"/>
            <w:gridSpan w:val="4"/>
            <w:tcBorders>
              <w:top w:val="single" w:sz="4" w:space="0" w:color="auto"/>
              <w:left w:val="nil"/>
              <w:bottom w:val="nil"/>
              <w:right w:val="nil"/>
            </w:tcBorders>
            <w:shd w:val="clear" w:color="auto" w:fill="auto"/>
            <w:vAlign w:val="bottom"/>
            <w:hideMark/>
          </w:tcPr>
          <w:p w14:paraId="594EBC94" w14:textId="77777777" w:rsidR="000A1BE8" w:rsidRPr="00FF7876" w:rsidRDefault="000A1BE8" w:rsidP="001913B0">
            <w:pPr>
              <w:spacing w:after="0" w:line="276" w:lineRule="auto"/>
              <w:rPr>
                <w:rFonts w:ascii="Cambria" w:eastAsia="Times New Roman" w:hAnsi="Cambria" w:cs="Arial"/>
                <w:color w:val="000000"/>
                <w:sz w:val="24"/>
                <w:szCs w:val="24"/>
              </w:rPr>
            </w:pPr>
            <w:r w:rsidRPr="00B4128B">
              <w:rPr>
                <w:rFonts w:ascii="Cambria" w:eastAsia="Times New Roman" w:hAnsi="Cambria" w:cs="Arial"/>
                <w:i/>
                <w:color w:val="000000"/>
                <w:sz w:val="24"/>
                <w:szCs w:val="24"/>
                <w:rPrChange w:id="322" w:author="david jackson" w:date="2018-10-16T15:35:00Z">
                  <w:rPr>
                    <w:rFonts w:ascii="Cambria" w:eastAsia="Times New Roman" w:hAnsi="Cambria" w:cs="Arial"/>
                    <w:color w:val="000000"/>
                    <w:sz w:val="24"/>
                    <w:szCs w:val="24"/>
                  </w:rPr>
                </w:rPrChange>
              </w:rPr>
              <w:t>Brookings and Gallup analysis of data from the 2016 American Community Survey 5-year estimates and median values from Zillow averaged from 2012-2016. See text for list of structural characteristics and neighborhood amenities</w:t>
            </w:r>
            <w:r w:rsidRPr="00FF7876">
              <w:rPr>
                <w:rFonts w:ascii="Cambria" w:eastAsia="Times New Roman" w:hAnsi="Cambria" w:cs="Arial"/>
                <w:color w:val="000000"/>
                <w:sz w:val="24"/>
                <w:szCs w:val="24"/>
              </w:rPr>
              <w:t>.</w:t>
            </w:r>
          </w:p>
        </w:tc>
      </w:tr>
    </w:tbl>
    <w:p w14:paraId="2E45CA51" w14:textId="77777777" w:rsidR="007508A6" w:rsidRPr="00FF7876" w:rsidRDefault="007508A6" w:rsidP="00113350">
      <w:pPr>
        <w:spacing w:line="276" w:lineRule="auto"/>
        <w:rPr>
          <w:rFonts w:ascii="Cambria" w:hAnsi="Cambria" w:cs="Arial"/>
          <w:b/>
          <w:color w:val="030A13"/>
          <w:sz w:val="24"/>
          <w:szCs w:val="24"/>
          <w:shd w:val="clear" w:color="auto" w:fill="FFFFFF"/>
        </w:rPr>
      </w:pPr>
    </w:p>
    <w:p w14:paraId="466F573F" w14:textId="77777777" w:rsidR="0086376E" w:rsidRPr="00FF7876" w:rsidRDefault="007508A6"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While this analysis explains roughly half of the devaluation effect, we are left with the fact that a square foot of residential real-estate is worth 23</w:t>
      </w:r>
      <w:r w:rsidR="002941C6">
        <w:rPr>
          <w:rFonts w:ascii="Cambria" w:hAnsi="Cambria" w:cs="Arial"/>
          <w:color w:val="030A13"/>
          <w:sz w:val="24"/>
          <w:szCs w:val="24"/>
          <w:shd w:val="clear" w:color="auto" w:fill="FFFFFF"/>
        </w:rPr>
        <w:t xml:space="preserve"> percent</w:t>
      </w:r>
      <w:r w:rsidRPr="00FF7876">
        <w:rPr>
          <w:rFonts w:ascii="Cambria" w:hAnsi="Cambria" w:cs="Arial"/>
          <w:color w:val="030A13"/>
          <w:sz w:val="24"/>
          <w:szCs w:val="24"/>
          <w:shd w:val="clear" w:color="auto" w:fill="FFFFFF"/>
        </w:rPr>
        <w:t xml:space="preserve"> less in neighborhoods where half the population is black compared to neighborhood with few or no black residents, even after adjusting for housing quality and neighborhood quality.</w:t>
      </w:r>
      <w:r w:rsidR="0086376E" w:rsidRPr="00FF7876">
        <w:rPr>
          <w:rFonts w:ascii="Cambria" w:hAnsi="Cambria" w:cs="Arial"/>
          <w:color w:val="030A13"/>
          <w:sz w:val="24"/>
          <w:szCs w:val="24"/>
          <w:shd w:val="clear" w:color="auto" w:fill="FFFFFF"/>
        </w:rPr>
        <w:t xml:space="preserve"> </w:t>
      </w:r>
    </w:p>
    <w:p w14:paraId="3872F337" w14:textId="77777777" w:rsidR="007508A6" w:rsidRPr="00FF7876" w:rsidRDefault="0086376E" w:rsidP="00113350">
      <w:pPr>
        <w:spacing w:line="276" w:lineRule="auto"/>
        <w:rPr>
          <w:rFonts w:ascii="Cambria" w:hAnsi="Cambria" w:cs="Arial"/>
          <w:color w:val="030A13"/>
          <w:sz w:val="24"/>
          <w:szCs w:val="24"/>
          <w:shd w:val="clear" w:color="auto" w:fill="FFFFFF"/>
        </w:rPr>
      </w:pPr>
      <w:commentRangeStart w:id="323"/>
      <w:r w:rsidRPr="00FF7876">
        <w:rPr>
          <w:rFonts w:ascii="Cambria" w:hAnsi="Cambria" w:cs="Arial"/>
          <w:color w:val="030A13"/>
          <w:sz w:val="24"/>
          <w:szCs w:val="24"/>
          <w:shd w:val="clear" w:color="auto" w:fill="FFFFFF"/>
        </w:rPr>
        <w:t>To put this devaluation value in perspective, we estimate that home values in majority black neighborhoods should be worth an additional $48,000 per home, which amounts to a cumulative sum of $156 billion in aggregate value.</w:t>
      </w:r>
      <w:r w:rsidRPr="00FF7876">
        <w:rPr>
          <w:rStyle w:val="EndnoteReference"/>
          <w:rFonts w:ascii="Cambria" w:hAnsi="Cambria" w:cs="Arial"/>
          <w:color w:val="030A13"/>
          <w:sz w:val="24"/>
          <w:szCs w:val="24"/>
          <w:shd w:val="clear" w:color="auto" w:fill="FFFFFF"/>
        </w:rPr>
        <w:endnoteReference w:id="25"/>
      </w:r>
      <w:commentRangeEnd w:id="323"/>
      <w:r w:rsidR="00E1308A">
        <w:rPr>
          <w:rStyle w:val="CommentReference"/>
        </w:rPr>
        <w:commentReference w:id="323"/>
      </w:r>
    </w:p>
    <w:p w14:paraId="2CE94AF7" w14:textId="7E937BAA" w:rsidR="001E45EE" w:rsidRPr="00FF7876" w:rsidRDefault="007508A6"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It is certainly possible that our analysis has omitted variables that are correlated with both the black-population share and the value of housing and that could go further in explaining the gaps we observe in value. Yet, we believe </w:t>
      </w:r>
      <w:r w:rsidR="00FE0FC7">
        <w:rPr>
          <w:rFonts w:ascii="Cambria" w:hAnsi="Cambria" w:cs="Arial"/>
          <w:color w:val="030A13"/>
          <w:sz w:val="24"/>
          <w:szCs w:val="24"/>
          <w:shd w:val="clear" w:color="auto" w:fill="FFFFFF"/>
        </w:rPr>
        <w:t>it is unlikely that any such factors would explain the gap entirely</w:t>
      </w:r>
      <w:ins w:id="324" w:author="david jackson" w:date="2018-10-16T15:35:00Z">
        <w:r w:rsidR="00962AF7">
          <w:rPr>
            <w:rFonts w:ascii="Cambria" w:hAnsi="Cambria" w:cs="Arial"/>
            <w:color w:val="030A13"/>
            <w:sz w:val="24"/>
            <w:szCs w:val="24"/>
            <w:shd w:val="clear" w:color="auto" w:fill="FFFFFF"/>
          </w:rPr>
          <w:t>.</w:t>
        </w:r>
      </w:ins>
      <w:r w:rsidRPr="00FF7876">
        <w:rPr>
          <w:rFonts w:ascii="Cambria" w:hAnsi="Cambria" w:cs="Arial"/>
          <w:color w:val="030A13"/>
          <w:sz w:val="24"/>
          <w:szCs w:val="24"/>
          <w:shd w:val="clear" w:color="auto" w:fill="FFFFFF"/>
        </w:rPr>
        <w:t xml:space="preserve"> We have included important variables </w:t>
      </w:r>
      <w:del w:id="325" w:author="david jackson" w:date="2018-10-16T15:36:00Z">
        <w:r w:rsidRPr="00FF7876" w:rsidDel="00C10588">
          <w:rPr>
            <w:rFonts w:ascii="Cambria" w:hAnsi="Cambria" w:cs="Arial"/>
            <w:color w:val="030A13"/>
            <w:sz w:val="24"/>
            <w:szCs w:val="24"/>
            <w:shd w:val="clear" w:color="auto" w:fill="FFFFFF"/>
          </w:rPr>
          <w:delText xml:space="preserve">included </w:delText>
        </w:r>
      </w:del>
      <w:r w:rsidRPr="00FF7876">
        <w:rPr>
          <w:rFonts w:ascii="Cambria" w:hAnsi="Cambria" w:cs="Arial"/>
          <w:color w:val="030A13"/>
          <w:sz w:val="24"/>
          <w:szCs w:val="24"/>
          <w:shd w:val="clear" w:color="auto" w:fill="FFFFFF"/>
        </w:rPr>
        <w:t>in both formal property appraisals and variables that consumers can use as search criteria on popular real estate websites. For example, on Zillow</w:t>
      </w:r>
      <w:r w:rsidR="001E45EE" w:rsidRPr="00FF7876">
        <w:rPr>
          <w:rFonts w:ascii="Cambria" w:hAnsi="Cambria" w:cs="Arial"/>
          <w:color w:val="030A13"/>
          <w:sz w:val="24"/>
          <w:szCs w:val="24"/>
          <w:shd w:val="clear" w:color="auto" w:fill="FFFFFF"/>
        </w:rPr>
        <w:t>,</w:t>
      </w:r>
      <w:r w:rsidRPr="00FF7876">
        <w:rPr>
          <w:rFonts w:ascii="Cambria" w:hAnsi="Cambria" w:cs="Arial"/>
          <w:color w:val="030A13"/>
          <w:sz w:val="24"/>
          <w:szCs w:val="24"/>
          <w:shd w:val="clear" w:color="auto" w:fill="FFFFFF"/>
        </w:rPr>
        <w:t xml:space="preserve"> buyers can filter homes by the number of rooms, square footage, and year built. These are included in our model. </w:t>
      </w:r>
      <w:r w:rsidR="00FE0FC7">
        <w:rPr>
          <w:rFonts w:ascii="Cambria" w:hAnsi="Cambria" w:cs="Arial"/>
          <w:color w:val="030A13"/>
          <w:sz w:val="24"/>
          <w:szCs w:val="24"/>
          <w:shd w:val="clear" w:color="auto" w:fill="FFFFFF"/>
        </w:rPr>
        <w:t xml:space="preserve">As explained in the appendix, the main results are also robust </w:t>
      </w:r>
      <w:ins w:id="326" w:author="david jackson" w:date="2018-10-16T15:36:00Z">
        <w:r w:rsidR="002C18DF">
          <w:rPr>
            <w:rFonts w:ascii="Cambria" w:hAnsi="Cambria" w:cs="Arial"/>
            <w:color w:val="030A13"/>
            <w:sz w:val="24"/>
            <w:szCs w:val="24"/>
            <w:shd w:val="clear" w:color="auto" w:fill="FFFFFF"/>
          </w:rPr>
          <w:t xml:space="preserve">when </w:t>
        </w:r>
      </w:ins>
      <w:del w:id="327" w:author="david jackson" w:date="2018-10-16T15:36:00Z">
        <w:r w:rsidR="00FE0FC7" w:rsidDel="002C18DF">
          <w:rPr>
            <w:rFonts w:ascii="Cambria" w:hAnsi="Cambria" w:cs="Arial"/>
            <w:color w:val="030A13"/>
            <w:sz w:val="24"/>
            <w:szCs w:val="24"/>
            <w:shd w:val="clear" w:color="auto" w:fill="FFFFFF"/>
          </w:rPr>
          <w:delText xml:space="preserve">to </w:delText>
        </w:r>
      </w:del>
      <w:r w:rsidR="00FE0FC7">
        <w:rPr>
          <w:rFonts w:ascii="Cambria" w:hAnsi="Cambria" w:cs="Arial"/>
          <w:color w:val="030A13"/>
          <w:sz w:val="24"/>
          <w:szCs w:val="24"/>
          <w:shd w:val="clear" w:color="auto" w:fill="FFFFFF"/>
        </w:rPr>
        <w:t>including crime, at least in a subset of large cities where crime data are readily available at the neighborhood scale.</w:t>
      </w:r>
    </w:p>
    <w:p w14:paraId="0CEDB23C" w14:textId="5D7031B7" w:rsidR="007508A6" w:rsidRPr="00FF7876" w:rsidRDefault="007508A6"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With more effort or with local knowledge, sophisticated shoppers can also find out information about school quality, using the same data included in our models</w:t>
      </w:r>
      <w:ins w:id="328" w:author="david jackson" w:date="2018-10-17T15:14:00Z">
        <w:r w:rsidR="00262E2E">
          <w:rPr>
            <w:rFonts w:ascii="Cambria" w:hAnsi="Cambria" w:cs="Arial"/>
            <w:color w:val="030A13"/>
            <w:sz w:val="24"/>
            <w:szCs w:val="24"/>
            <w:shd w:val="clear" w:color="auto" w:fill="FFFFFF"/>
          </w:rPr>
          <w:t xml:space="preserve">, </w:t>
        </w:r>
      </w:ins>
      <w:del w:id="329" w:author="david jackson" w:date="2018-10-17T15:14:00Z">
        <w:r w:rsidRPr="00FF7876" w:rsidDel="00262E2E">
          <w:rPr>
            <w:rFonts w:ascii="Cambria" w:hAnsi="Cambria" w:cs="Arial"/>
            <w:color w:val="030A13"/>
            <w:sz w:val="24"/>
            <w:szCs w:val="24"/>
            <w:shd w:val="clear" w:color="auto" w:fill="FFFFFF"/>
          </w:rPr>
          <w:delText>—</w:delText>
        </w:r>
      </w:del>
      <w:ins w:id="330" w:author="david jackson" w:date="2018-10-16T15:37:00Z">
        <w:r w:rsidR="00D921FD">
          <w:rPr>
            <w:rFonts w:ascii="Cambria" w:hAnsi="Cambria" w:cs="Arial"/>
            <w:color w:val="030A13"/>
            <w:sz w:val="24"/>
            <w:szCs w:val="24"/>
            <w:shd w:val="clear" w:color="auto" w:fill="FFFFFF"/>
          </w:rPr>
          <w:t xml:space="preserve">test </w:t>
        </w:r>
      </w:ins>
      <w:r w:rsidRPr="00FF7876">
        <w:rPr>
          <w:rFonts w:ascii="Cambria" w:hAnsi="Cambria" w:cs="Arial"/>
          <w:color w:val="030A13"/>
          <w:sz w:val="24"/>
          <w:szCs w:val="24"/>
          <w:shd w:val="clear" w:color="auto" w:fill="FFFFFF"/>
        </w:rPr>
        <w:t xml:space="preserve">proficiency rates. There are no publicly available metrics on school quality available to consumers beyond what we have included in our model. With further effort or by exploring the neighborhood, potential buyers can also get a sense </w:t>
      </w:r>
      <w:del w:id="331" w:author="david jackson" w:date="2018-10-16T17:45:00Z">
        <w:r w:rsidRPr="00FF7876" w:rsidDel="00F1026F">
          <w:rPr>
            <w:rFonts w:ascii="Cambria" w:hAnsi="Cambria" w:cs="Arial"/>
            <w:color w:val="030A13"/>
            <w:sz w:val="24"/>
            <w:szCs w:val="24"/>
            <w:shd w:val="clear" w:color="auto" w:fill="FFFFFF"/>
          </w:rPr>
          <w:delText xml:space="preserve">for </w:delText>
        </w:r>
      </w:del>
      <w:ins w:id="332" w:author="david jackson" w:date="2018-10-16T17:45:00Z">
        <w:r w:rsidR="00F1026F">
          <w:rPr>
            <w:rFonts w:ascii="Cambria" w:hAnsi="Cambria" w:cs="Arial"/>
            <w:color w:val="030A13"/>
            <w:sz w:val="24"/>
            <w:szCs w:val="24"/>
            <w:shd w:val="clear" w:color="auto" w:fill="FFFFFF"/>
          </w:rPr>
          <w:t>of</w:t>
        </w:r>
        <w:r w:rsidR="00F1026F" w:rsidRPr="00FF7876">
          <w:rPr>
            <w:rFonts w:ascii="Cambria" w:hAnsi="Cambria" w:cs="Arial"/>
            <w:color w:val="030A13"/>
            <w:sz w:val="24"/>
            <w:szCs w:val="24"/>
            <w:shd w:val="clear" w:color="auto" w:fill="FFFFFF"/>
          </w:rPr>
          <w:t xml:space="preserve"> </w:t>
        </w:r>
      </w:ins>
      <w:r w:rsidRPr="00FF7876">
        <w:rPr>
          <w:rFonts w:ascii="Cambria" w:hAnsi="Cambria" w:cs="Arial"/>
          <w:color w:val="030A13"/>
          <w:sz w:val="24"/>
          <w:szCs w:val="24"/>
          <w:shd w:val="clear" w:color="auto" w:fill="FFFFFF"/>
        </w:rPr>
        <w:t>access to restaurants, libraries, and other business amenities. Our model uses measures for these amenities that best explain</w:t>
      </w:r>
      <w:del w:id="333" w:author="david jackson" w:date="2018-10-16T15:37:00Z">
        <w:r w:rsidRPr="00FF7876" w:rsidDel="00D921FD">
          <w:rPr>
            <w:rFonts w:ascii="Cambria" w:hAnsi="Cambria" w:cs="Arial"/>
            <w:color w:val="030A13"/>
            <w:sz w:val="24"/>
            <w:szCs w:val="24"/>
            <w:shd w:val="clear" w:color="auto" w:fill="FFFFFF"/>
          </w:rPr>
          <w:delText>ed</w:delText>
        </w:r>
      </w:del>
      <w:r w:rsidRPr="00FF7876">
        <w:rPr>
          <w:rFonts w:ascii="Cambria" w:hAnsi="Cambria" w:cs="Arial"/>
          <w:color w:val="030A13"/>
          <w:sz w:val="24"/>
          <w:szCs w:val="24"/>
          <w:shd w:val="clear" w:color="auto" w:fill="FFFFFF"/>
        </w:rPr>
        <w:t xml:space="preserve"> variation in housing, without regard to how inclusion of these variables affected the estimate for devaluation associated with black population shares.</w:t>
      </w:r>
      <w:r w:rsidR="001E45EE" w:rsidRPr="00FF7876">
        <w:rPr>
          <w:rFonts w:ascii="Cambria" w:hAnsi="Cambria" w:cs="Arial"/>
          <w:color w:val="030A13"/>
          <w:sz w:val="24"/>
          <w:szCs w:val="24"/>
          <w:shd w:val="clear" w:color="auto" w:fill="FFFFFF"/>
        </w:rPr>
        <w:t xml:space="preserve"> </w:t>
      </w:r>
      <w:r w:rsidR="00C97D9E" w:rsidRPr="00FF7876">
        <w:rPr>
          <w:rFonts w:ascii="Cambria" w:hAnsi="Cambria" w:cs="Arial"/>
          <w:color w:val="030A13"/>
          <w:sz w:val="24"/>
          <w:szCs w:val="24"/>
          <w:shd w:val="clear" w:color="auto" w:fill="FFFFFF"/>
        </w:rPr>
        <w:t>W</w:t>
      </w:r>
      <w:r w:rsidR="001E45EE" w:rsidRPr="00FF7876">
        <w:rPr>
          <w:rFonts w:ascii="Cambria" w:hAnsi="Cambria" w:cs="Arial"/>
          <w:color w:val="030A13"/>
          <w:sz w:val="24"/>
          <w:szCs w:val="24"/>
          <w:shd w:val="clear" w:color="auto" w:fill="FFFFFF"/>
        </w:rPr>
        <w:t xml:space="preserve">e also </w:t>
      </w:r>
      <w:r w:rsidR="001E45EE" w:rsidRPr="00FF7876">
        <w:rPr>
          <w:rFonts w:ascii="Cambria" w:hAnsi="Cambria" w:cs="Arial"/>
          <w:color w:val="030A13"/>
          <w:sz w:val="24"/>
          <w:szCs w:val="24"/>
          <w:shd w:val="clear" w:color="auto" w:fill="FFFFFF"/>
        </w:rPr>
        <w:lastRenderedPageBreak/>
        <w:t>adjust for the length of commu</w:t>
      </w:r>
      <w:r w:rsidR="00C97D9E" w:rsidRPr="00FF7876">
        <w:rPr>
          <w:rFonts w:ascii="Cambria" w:hAnsi="Cambria" w:cs="Arial"/>
          <w:color w:val="030A13"/>
          <w:sz w:val="24"/>
          <w:szCs w:val="24"/>
          <w:shd w:val="clear" w:color="auto" w:fill="FFFFFF"/>
        </w:rPr>
        <w:t xml:space="preserve">te and the mode of commute and several </w:t>
      </w:r>
      <w:r w:rsidR="00F274C5" w:rsidRPr="00FF7876">
        <w:rPr>
          <w:rFonts w:ascii="Cambria" w:hAnsi="Cambria" w:cs="Arial"/>
          <w:color w:val="030A13"/>
          <w:sz w:val="24"/>
          <w:szCs w:val="24"/>
          <w:shd w:val="clear" w:color="auto" w:fill="FFFFFF"/>
        </w:rPr>
        <w:t>variables</w:t>
      </w:r>
      <w:r w:rsidR="00C97D9E" w:rsidRPr="00FF7876">
        <w:rPr>
          <w:rFonts w:ascii="Cambria" w:hAnsi="Cambria" w:cs="Arial"/>
          <w:color w:val="030A13"/>
          <w:sz w:val="24"/>
          <w:szCs w:val="24"/>
          <w:shd w:val="clear" w:color="auto" w:fill="FFFFFF"/>
        </w:rPr>
        <w:t xml:space="preserve"> that </w:t>
      </w:r>
      <w:r w:rsidR="00F274C5" w:rsidRPr="00FF7876">
        <w:rPr>
          <w:rFonts w:ascii="Cambria" w:hAnsi="Cambria" w:cs="Arial"/>
          <w:color w:val="030A13"/>
          <w:sz w:val="24"/>
          <w:szCs w:val="24"/>
          <w:shd w:val="clear" w:color="auto" w:fill="FFFFFF"/>
        </w:rPr>
        <w:t>capture</w:t>
      </w:r>
      <w:r w:rsidR="001E45EE" w:rsidRPr="00FF7876">
        <w:rPr>
          <w:rFonts w:ascii="Cambria" w:hAnsi="Cambria" w:cs="Arial"/>
          <w:color w:val="030A13"/>
          <w:sz w:val="24"/>
          <w:szCs w:val="24"/>
          <w:shd w:val="clear" w:color="auto" w:fill="FFFFFF"/>
        </w:rPr>
        <w:t xml:space="preserve"> </w:t>
      </w:r>
      <w:r w:rsidR="00F274C5" w:rsidRPr="00FF7876">
        <w:rPr>
          <w:rFonts w:ascii="Cambria" w:hAnsi="Cambria" w:cs="Arial"/>
          <w:color w:val="030A13"/>
          <w:sz w:val="24"/>
          <w:szCs w:val="24"/>
          <w:shd w:val="clear" w:color="auto" w:fill="FFFFFF"/>
        </w:rPr>
        <w:t>neighborhood household age and family relationships.</w:t>
      </w:r>
    </w:p>
    <w:p w14:paraId="15DB6CBC" w14:textId="77777777" w:rsidR="007508A6" w:rsidRPr="00FF7876" w:rsidRDefault="00777EBC" w:rsidP="00113350">
      <w:pPr>
        <w:spacing w:line="276" w:lineRule="auto"/>
        <w:rPr>
          <w:rFonts w:ascii="Cambria" w:hAnsi="Cambria" w:cs="Arial"/>
          <w:color w:val="030A13"/>
          <w:sz w:val="24"/>
          <w:szCs w:val="24"/>
          <w:shd w:val="clear" w:color="auto" w:fill="FFFFFF"/>
        </w:rPr>
      </w:pPr>
      <w:r w:rsidRPr="00FF7876">
        <w:rPr>
          <w:rFonts w:ascii="Cambria" w:hAnsi="Cambria" w:cs="Arial"/>
          <w:b/>
          <w:color w:val="030A13"/>
          <w:sz w:val="24"/>
          <w:szCs w:val="24"/>
          <w:shd w:val="clear" w:color="auto" w:fill="FFFFFF"/>
        </w:rPr>
        <w:t xml:space="preserve">Metropolitan areas with </w:t>
      </w:r>
      <w:r w:rsidRPr="00E65FCE">
        <w:rPr>
          <w:rFonts w:ascii="Cambria" w:hAnsi="Cambria" w:cs="Arial"/>
          <w:b/>
          <w:color w:val="030A13"/>
          <w:sz w:val="24"/>
          <w:szCs w:val="24"/>
          <w:shd w:val="clear" w:color="auto" w:fill="FFFFFF"/>
        </w:rPr>
        <w:t>greater devaluation of black neighborhoods are more segregated and produce less upward mobility</w:t>
      </w:r>
      <w:r w:rsidRPr="00FF7876">
        <w:rPr>
          <w:rFonts w:ascii="Cambria" w:hAnsi="Cambria" w:cs="Arial"/>
          <w:b/>
          <w:color w:val="030A13"/>
          <w:sz w:val="24"/>
          <w:szCs w:val="24"/>
          <w:shd w:val="clear" w:color="auto" w:fill="FFFFFF"/>
        </w:rPr>
        <w:t xml:space="preserve"> for the b</w:t>
      </w:r>
      <w:r w:rsidR="0087502C" w:rsidRPr="00FF7876">
        <w:rPr>
          <w:rFonts w:ascii="Cambria" w:hAnsi="Cambria" w:cs="Arial"/>
          <w:b/>
          <w:color w:val="030A13"/>
          <w:sz w:val="24"/>
          <w:szCs w:val="24"/>
          <w:shd w:val="clear" w:color="auto" w:fill="FFFFFF"/>
        </w:rPr>
        <w:t xml:space="preserve">lack children who grow up in </w:t>
      </w:r>
      <w:r w:rsidRPr="00FF7876">
        <w:rPr>
          <w:rFonts w:ascii="Cambria" w:hAnsi="Cambria" w:cs="Arial"/>
          <w:b/>
          <w:color w:val="030A13"/>
          <w:sz w:val="24"/>
          <w:szCs w:val="24"/>
          <w:shd w:val="clear" w:color="auto" w:fill="FFFFFF"/>
        </w:rPr>
        <w:t xml:space="preserve">those </w:t>
      </w:r>
      <w:r w:rsidR="0087502C" w:rsidRPr="00FF7876">
        <w:rPr>
          <w:rFonts w:ascii="Cambria" w:hAnsi="Cambria" w:cs="Arial"/>
          <w:b/>
          <w:color w:val="030A13"/>
          <w:sz w:val="24"/>
          <w:szCs w:val="24"/>
          <w:shd w:val="clear" w:color="auto" w:fill="FFFFFF"/>
        </w:rPr>
        <w:t>communities.</w:t>
      </w:r>
    </w:p>
    <w:p w14:paraId="1DE71FF9" w14:textId="19EFF3B5" w:rsidR="007508A6" w:rsidRPr="00FF7876" w:rsidRDefault="008A24F4"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Black </w:t>
      </w:r>
      <w:r w:rsidR="00B95A02" w:rsidRPr="00FF7876">
        <w:rPr>
          <w:rFonts w:ascii="Cambria" w:hAnsi="Cambria" w:cs="Arial"/>
          <w:color w:val="030A13"/>
          <w:sz w:val="24"/>
          <w:szCs w:val="24"/>
          <w:shd w:val="clear" w:color="auto" w:fill="FFFFFF"/>
        </w:rPr>
        <w:t xml:space="preserve">males </w:t>
      </w:r>
      <w:r w:rsidRPr="00FF7876">
        <w:rPr>
          <w:rFonts w:ascii="Cambria" w:hAnsi="Cambria" w:cs="Arial"/>
          <w:color w:val="030A13"/>
          <w:sz w:val="24"/>
          <w:szCs w:val="24"/>
          <w:shd w:val="clear" w:color="auto" w:fill="FFFFFF"/>
        </w:rPr>
        <w:t xml:space="preserve">earn lower incomes as adults than white </w:t>
      </w:r>
      <w:r w:rsidR="00B95A02" w:rsidRPr="00FF7876">
        <w:rPr>
          <w:rFonts w:ascii="Cambria" w:hAnsi="Cambria" w:cs="Arial"/>
          <w:color w:val="030A13"/>
          <w:sz w:val="24"/>
          <w:szCs w:val="24"/>
          <w:shd w:val="clear" w:color="auto" w:fill="FFFFFF"/>
        </w:rPr>
        <w:t>males</w:t>
      </w:r>
      <w:r w:rsidRPr="00FF7876">
        <w:rPr>
          <w:rFonts w:ascii="Cambria" w:hAnsi="Cambria" w:cs="Arial"/>
          <w:color w:val="030A13"/>
          <w:sz w:val="24"/>
          <w:szCs w:val="24"/>
          <w:shd w:val="clear" w:color="auto" w:fill="FFFFFF"/>
        </w:rPr>
        <w:t>, even when born to parents with similar incomes. In this sense, black</w:t>
      </w:r>
      <w:r w:rsidR="00B95A02" w:rsidRPr="00FF7876">
        <w:rPr>
          <w:rFonts w:ascii="Cambria" w:hAnsi="Cambria" w:cs="Arial"/>
          <w:color w:val="030A13"/>
          <w:sz w:val="24"/>
          <w:szCs w:val="24"/>
          <w:shd w:val="clear" w:color="auto" w:fill="FFFFFF"/>
        </w:rPr>
        <w:t>s</w:t>
      </w:r>
      <w:r w:rsidRPr="00FF7876">
        <w:rPr>
          <w:rFonts w:ascii="Cambria" w:hAnsi="Cambria" w:cs="Arial"/>
          <w:color w:val="030A13"/>
          <w:sz w:val="24"/>
          <w:szCs w:val="24"/>
          <w:shd w:val="clear" w:color="auto" w:fill="FFFFFF"/>
        </w:rPr>
        <w:t xml:space="preserve"> have lower intergenerational mobility than white</w:t>
      </w:r>
      <w:r w:rsidR="00B95A02" w:rsidRPr="00FF7876">
        <w:rPr>
          <w:rFonts w:ascii="Cambria" w:hAnsi="Cambria" w:cs="Arial"/>
          <w:color w:val="030A13"/>
          <w:sz w:val="24"/>
          <w:szCs w:val="24"/>
          <w:shd w:val="clear" w:color="auto" w:fill="FFFFFF"/>
        </w:rPr>
        <w:t>s</w:t>
      </w:r>
      <w:r w:rsidRPr="00FF7876">
        <w:rPr>
          <w:rFonts w:ascii="Cambria" w:hAnsi="Cambria" w:cs="Arial"/>
          <w:color w:val="030A13"/>
          <w:sz w:val="24"/>
          <w:szCs w:val="24"/>
          <w:shd w:val="clear" w:color="auto" w:fill="FFFFFF"/>
        </w:rPr>
        <w:t>—as well as Hispanic</w:t>
      </w:r>
      <w:r w:rsidR="00B95A02" w:rsidRPr="00FF7876">
        <w:rPr>
          <w:rFonts w:ascii="Cambria" w:hAnsi="Cambria" w:cs="Arial"/>
          <w:color w:val="030A13"/>
          <w:sz w:val="24"/>
          <w:szCs w:val="24"/>
          <w:shd w:val="clear" w:color="auto" w:fill="FFFFFF"/>
        </w:rPr>
        <w:t>s</w:t>
      </w:r>
      <w:r w:rsidRPr="00FF7876">
        <w:rPr>
          <w:rFonts w:ascii="Cambria" w:hAnsi="Cambria" w:cs="Arial"/>
          <w:color w:val="030A13"/>
          <w:sz w:val="24"/>
          <w:szCs w:val="24"/>
          <w:shd w:val="clear" w:color="auto" w:fill="FFFFFF"/>
        </w:rPr>
        <w:t xml:space="preserve"> and Asian</w:t>
      </w:r>
      <w:r w:rsidR="00B95A02" w:rsidRPr="00FF7876">
        <w:rPr>
          <w:rFonts w:ascii="Cambria" w:hAnsi="Cambria" w:cs="Arial"/>
          <w:color w:val="030A13"/>
          <w:sz w:val="24"/>
          <w:szCs w:val="24"/>
          <w:shd w:val="clear" w:color="auto" w:fill="FFFFFF"/>
        </w:rPr>
        <w:t>s</w:t>
      </w:r>
      <w:r w:rsidRPr="00FF7876">
        <w:rPr>
          <w:rFonts w:ascii="Cambria" w:hAnsi="Cambria" w:cs="Arial"/>
          <w:color w:val="030A13"/>
          <w:sz w:val="24"/>
          <w:szCs w:val="24"/>
          <w:shd w:val="clear" w:color="auto" w:fill="FFFFFF"/>
        </w:rPr>
        <w:t>.</w:t>
      </w:r>
      <w:r w:rsidR="00B95A02" w:rsidRPr="00FF7876">
        <w:rPr>
          <w:rFonts w:ascii="Cambria" w:hAnsi="Cambria" w:cs="Arial"/>
          <w:color w:val="030A13"/>
          <w:sz w:val="24"/>
          <w:szCs w:val="24"/>
          <w:shd w:val="clear" w:color="auto" w:fill="FFFFFF"/>
        </w:rPr>
        <w:t xml:space="preserve"> Intriguingly, this is not true for black females, who have similar incomes as white females born to parents at the same income scale. These finding comes from r</w:t>
      </w:r>
      <w:r w:rsidRPr="00FF7876">
        <w:rPr>
          <w:rFonts w:ascii="Cambria" w:hAnsi="Cambria" w:cs="Arial"/>
          <w:color w:val="030A13"/>
          <w:sz w:val="24"/>
          <w:szCs w:val="24"/>
          <w:shd w:val="clear" w:color="auto" w:fill="FFFFFF"/>
        </w:rPr>
        <w:t>ecent research by Harvard economists Raj Chetty and Nathaniel Hendren—along with Census Bureau economists—</w:t>
      </w:r>
      <w:ins w:id="334" w:author="david jackson" w:date="2018-10-16T16:08:00Z">
        <w:r w:rsidR="00C2107F">
          <w:rPr>
            <w:rFonts w:ascii="Cambria" w:hAnsi="Cambria" w:cs="Arial"/>
            <w:color w:val="030A13"/>
            <w:sz w:val="24"/>
            <w:szCs w:val="24"/>
            <w:shd w:val="clear" w:color="auto" w:fill="FFFFFF"/>
          </w:rPr>
          <w:t xml:space="preserve">which </w:t>
        </w:r>
      </w:ins>
      <w:r w:rsidRPr="00FF7876">
        <w:rPr>
          <w:rFonts w:ascii="Cambria" w:hAnsi="Cambria" w:cs="Arial"/>
          <w:color w:val="030A13"/>
          <w:sz w:val="24"/>
          <w:szCs w:val="24"/>
          <w:shd w:val="clear" w:color="auto" w:fill="FFFFFF"/>
        </w:rPr>
        <w:t xml:space="preserve">linked records from the Internal Revenue Service to the Census Bureau to understand intergenerational income mobility </w:t>
      </w:r>
      <w:r w:rsidR="00636CEC" w:rsidRPr="00FF7876">
        <w:rPr>
          <w:rFonts w:ascii="Cambria" w:hAnsi="Cambria" w:cs="Arial"/>
          <w:color w:val="030A13"/>
          <w:sz w:val="24"/>
          <w:szCs w:val="24"/>
          <w:shd w:val="clear" w:color="auto" w:fill="FFFFFF"/>
        </w:rPr>
        <w:t>for people aged 31 to 37 who were born between 1978 and 1983.</w:t>
      </w:r>
      <w:r w:rsidR="00E22BFA" w:rsidRPr="00FF7876">
        <w:rPr>
          <w:rStyle w:val="EndnoteReference"/>
          <w:rFonts w:ascii="Cambria" w:hAnsi="Cambria" w:cs="Arial"/>
          <w:color w:val="030A13"/>
          <w:sz w:val="24"/>
          <w:szCs w:val="24"/>
          <w:shd w:val="clear" w:color="auto" w:fill="FFFFFF"/>
        </w:rPr>
        <w:endnoteReference w:id="26"/>
      </w:r>
    </w:p>
    <w:p w14:paraId="46C2455C" w14:textId="2DB70126" w:rsidR="00625A7F" w:rsidRPr="00FF7876" w:rsidRDefault="00625A7F"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We use these data to investigate whether or not black children raised in areas with greater devaluation of black assets experience less mobility. There are several reasons why this might be so. There are large gaps in wealth between races and residential real estate wealth is a major reason</w:t>
      </w:r>
      <w:del w:id="337" w:author="david jackson" w:date="2018-10-16T16:08:00Z">
        <w:r w:rsidRPr="00FF7876" w:rsidDel="00594A5D">
          <w:rPr>
            <w:rFonts w:ascii="Cambria" w:hAnsi="Cambria" w:cs="Arial"/>
            <w:color w:val="030A13"/>
            <w:sz w:val="24"/>
            <w:szCs w:val="24"/>
            <w:shd w:val="clear" w:color="auto" w:fill="FFFFFF"/>
          </w:rPr>
          <w:delText>s</w:delText>
        </w:r>
      </w:del>
      <w:r w:rsidRPr="00FF7876">
        <w:rPr>
          <w:rFonts w:ascii="Cambria" w:hAnsi="Cambria" w:cs="Arial"/>
          <w:color w:val="030A13"/>
          <w:sz w:val="24"/>
          <w:szCs w:val="24"/>
          <w:shd w:val="clear" w:color="auto" w:fill="FFFFFF"/>
        </w:rPr>
        <w:t xml:space="preserve"> for this gap.</w:t>
      </w:r>
      <w:r w:rsidRPr="00FF7876">
        <w:rPr>
          <w:rStyle w:val="EndnoteReference"/>
          <w:rFonts w:ascii="Cambria" w:hAnsi="Cambria" w:cs="Arial"/>
          <w:color w:val="030A13"/>
          <w:sz w:val="24"/>
          <w:szCs w:val="24"/>
          <w:shd w:val="clear" w:color="auto" w:fill="FFFFFF"/>
        </w:rPr>
        <w:endnoteReference w:id="27"/>
      </w:r>
      <w:r w:rsidRPr="00FF7876">
        <w:rPr>
          <w:rFonts w:ascii="Cambria" w:hAnsi="Cambria" w:cs="Arial"/>
          <w:color w:val="030A13"/>
          <w:sz w:val="24"/>
          <w:szCs w:val="24"/>
          <w:shd w:val="clear" w:color="auto" w:fill="FFFFFF"/>
        </w:rPr>
        <w:t xml:space="preserve"> </w:t>
      </w:r>
      <w:r w:rsidRPr="00E65FCE">
        <w:rPr>
          <w:rFonts w:ascii="Cambria" w:hAnsi="Cambria" w:cs="Arial"/>
          <w:color w:val="030A13"/>
          <w:sz w:val="24"/>
          <w:szCs w:val="24"/>
          <w:shd w:val="clear" w:color="auto" w:fill="FFFFFF"/>
        </w:rPr>
        <w:t>If properties in black neighborhoods were price</w:t>
      </w:r>
      <w:ins w:id="338" w:author="david jackson" w:date="2018-10-16T16:08:00Z">
        <w:r w:rsidR="00313830">
          <w:rPr>
            <w:rFonts w:ascii="Cambria" w:hAnsi="Cambria" w:cs="Arial"/>
            <w:color w:val="030A13"/>
            <w:sz w:val="24"/>
            <w:szCs w:val="24"/>
            <w:shd w:val="clear" w:color="auto" w:fill="FFFFFF"/>
          </w:rPr>
          <w:t>d</w:t>
        </w:r>
      </w:ins>
      <w:del w:id="339" w:author="david jackson" w:date="2018-10-16T16:08:00Z">
        <w:r w:rsidRPr="00E65FCE" w:rsidDel="00313830">
          <w:rPr>
            <w:rFonts w:ascii="Cambria" w:hAnsi="Cambria" w:cs="Arial"/>
            <w:color w:val="030A13"/>
            <w:sz w:val="24"/>
            <w:szCs w:val="24"/>
            <w:shd w:val="clear" w:color="auto" w:fill="FFFFFF"/>
          </w:rPr>
          <w:delText>s</w:delText>
        </w:r>
      </w:del>
      <w:r w:rsidRPr="00E65FCE">
        <w:rPr>
          <w:rFonts w:ascii="Cambria" w:hAnsi="Cambria" w:cs="Arial"/>
          <w:color w:val="030A13"/>
          <w:sz w:val="24"/>
          <w:szCs w:val="24"/>
          <w:shd w:val="clear" w:color="auto" w:fill="FFFFFF"/>
        </w:rPr>
        <w:t xml:space="preserve"> equally as those in white neighborhoods, black children coming of age in the 1990s and 2000s would </w:t>
      </w:r>
      <w:ins w:id="340" w:author="david jackson" w:date="2018-10-16T16:09:00Z">
        <w:r w:rsidR="00313830">
          <w:rPr>
            <w:rFonts w:ascii="Cambria" w:hAnsi="Cambria" w:cs="Arial"/>
            <w:color w:val="030A13"/>
            <w:sz w:val="24"/>
            <w:szCs w:val="24"/>
            <w:shd w:val="clear" w:color="auto" w:fill="FFFFFF"/>
          </w:rPr>
          <w:t xml:space="preserve">have </w:t>
        </w:r>
      </w:ins>
      <w:r w:rsidRPr="00E65FCE">
        <w:rPr>
          <w:rFonts w:ascii="Cambria" w:hAnsi="Cambria" w:cs="Arial"/>
          <w:color w:val="030A13"/>
          <w:sz w:val="24"/>
          <w:szCs w:val="24"/>
          <w:shd w:val="clear" w:color="auto" w:fill="FFFFFF"/>
        </w:rPr>
        <w:t xml:space="preserve">had much more </w:t>
      </w:r>
      <w:del w:id="341" w:author="david jackson" w:date="2018-10-16T16:09:00Z">
        <w:r w:rsidRPr="00E65FCE" w:rsidDel="00313830">
          <w:rPr>
            <w:rFonts w:ascii="Cambria" w:hAnsi="Cambria" w:cs="Arial"/>
            <w:color w:val="030A13"/>
            <w:sz w:val="24"/>
            <w:szCs w:val="24"/>
            <w:shd w:val="clear" w:color="auto" w:fill="FFFFFF"/>
          </w:rPr>
          <w:delText xml:space="preserve">relative </w:delText>
        </w:r>
      </w:del>
      <w:r w:rsidRPr="00E65FCE">
        <w:rPr>
          <w:rFonts w:ascii="Cambria" w:hAnsi="Cambria" w:cs="Arial"/>
          <w:color w:val="030A13"/>
          <w:sz w:val="24"/>
          <w:szCs w:val="24"/>
          <w:shd w:val="clear" w:color="auto" w:fill="FFFFFF"/>
        </w:rPr>
        <w:t>wealth to draw upon to pay for things like private schooling, tutoring, travel</w:t>
      </w:r>
      <w:ins w:id="342" w:author="david jackson" w:date="2018-10-16T16:09:00Z">
        <w:r w:rsidR="00313830">
          <w:rPr>
            <w:rFonts w:ascii="Cambria" w:hAnsi="Cambria" w:cs="Arial"/>
            <w:color w:val="030A13"/>
            <w:sz w:val="24"/>
            <w:szCs w:val="24"/>
            <w:shd w:val="clear" w:color="auto" w:fill="FFFFFF"/>
          </w:rPr>
          <w:t>,</w:t>
        </w:r>
      </w:ins>
      <w:r w:rsidRPr="00E65FCE">
        <w:rPr>
          <w:rFonts w:ascii="Cambria" w:hAnsi="Cambria" w:cs="Arial"/>
          <w:color w:val="030A13"/>
          <w:sz w:val="24"/>
          <w:szCs w:val="24"/>
          <w:shd w:val="clear" w:color="auto" w:fill="FFFFFF"/>
        </w:rPr>
        <w:t xml:space="preserve"> and educational experiences, as well as higher education and greater access to higher scoring schools in the suburbs.</w:t>
      </w:r>
      <w:r w:rsidR="00387B18" w:rsidRPr="00FF7876">
        <w:rPr>
          <w:rFonts w:ascii="Cambria" w:hAnsi="Cambria" w:cs="Arial"/>
          <w:color w:val="030A13"/>
          <w:sz w:val="24"/>
          <w:szCs w:val="24"/>
          <w:shd w:val="clear" w:color="auto" w:fill="FFFFFF"/>
        </w:rPr>
        <w:t xml:space="preserve"> Greater property wealth may have also facilitated higher rates of entrepreneurship</w:t>
      </w:r>
      <w:del w:id="343" w:author="david jackson" w:date="2018-10-16T16:09:00Z">
        <w:r w:rsidR="00387B18" w:rsidRPr="00FF7876" w:rsidDel="00D438F1">
          <w:rPr>
            <w:rFonts w:ascii="Cambria" w:hAnsi="Cambria" w:cs="Arial"/>
            <w:color w:val="030A13"/>
            <w:sz w:val="24"/>
            <w:szCs w:val="24"/>
            <w:shd w:val="clear" w:color="auto" w:fill="FFFFFF"/>
          </w:rPr>
          <w:delText>s</w:delText>
        </w:r>
      </w:del>
      <w:r w:rsidR="00387B18" w:rsidRPr="00FF7876">
        <w:rPr>
          <w:rFonts w:ascii="Cambria" w:hAnsi="Cambria" w:cs="Arial"/>
          <w:color w:val="030A13"/>
          <w:sz w:val="24"/>
          <w:szCs w:val="24"/>
          <w:shd w:val="clear" w:color="auto" w:fill="FFFFFF"/>
        </w:rPr>
        <w:t xml:space="preserve"> among black parents, which may have positively affected children. </w:t>
      </w:r>
    </w:p>
    <w:p w14:paraId="25EBB337" w14:textId="77777777" w:rsidR="00ED54E2" w:rsidRPr="00FF7876" w:rsidRDefault="00ED54E2"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In fact, there is a positive correlation between the valuation of properties in black neighborhoods and upward mobility of black children</w:t>
      </w:r>
      <w:del w:id="344" w:author="david jackson" w:date="2018-10-16T16:09:00Z">
        <w:r w:rsidRPr="00FF7876" w:rsidDel="00D438F1">
          <w:rPr>
            <w:rFonts w:ascii="Cambria" w:hAnsi="Cambria" w:cs="Arial"/>
            <w:color w:val="030A13"/>
            <w:sz w:val="24"/>
            <w:szCs w:val="24"/>
            <w:shd w:val="clear" w:color="auto" w:fill="FFFFFF"/>
          </w:rPr>
          <w:delText>,</w:delText>
        </w:r>
      </w:del>
      <w:r w:rsidRPr="00FF7876">
        <w:rPr>
          <w:rFonts w:ascii="Cambria" w:hAnsi="Cambria" w:cs="Arial"/>
          <w:color w:val="030A13"/>
          <w:sz w:val="24"/>
          <w:szCs w:val="24"/>
          <w:shd w:val="clear" w:color="auto" w:fill="FFFFFF"/>
        </w:rPr>
        <w:t xml:space="preserve"> whose parents had incomes at the 25</w:t>
      </w:r>
      <w:r w:rsidRPr="0093149B">
        <w:rPr>
          <w:rPrChange w:id="345" w:author="david jackson" w:date="2018-10-16T16:10:00Z">
            <w:rPr>
              <w:rFonts w:ascii="Cambria" w:hAnsi="Cambria" w:cs="Arial"/>
              <w:color w:val="030A13"/>
              <w:sz w:val="24"/>
              <w:szCs w:val="24"/>
              <w:shd w:val="clear" w:color="auto" w:fill="FFFFFF"/>
              <w:vertAlign w:val="superscript"/>
            </w:rPr>
          </w:rPrChange>
        </w:rPr>
        <w:t>th</w:t>
      </w:r>
      <w:r w:rsidRPr="00FF7876">
        <w:rPr>
          <w:rFonts w:ascii="Cambria" w:hAnsi="Cambria" w:cs="Arial"/>
          <w:color w:val="030A13"/>
          <w:sz w:val="24"/>
          <w:szCs w:val="24"/>
          <w:shd w:val="clear" w:color="auto" w:fill="FFFFFF"/>
        </w:rPr>
        <w:t xml:space="preserve"> percent of the national income distribution. </w:t>
      </w:r>
      <w:r w:rsidRPr="00E65FCE">
        <w:rPr>
          <w:rFonts w:ascii="Cambria" w:hAnsi="Cambria" w:cs="Arial"/>
          <w:color w:val="030A13"/>
          <w:sz w:val="24"/>
          <w:szCs w:val="24"/>
          <w:shd w:val="clear" w:color="auto" w:fill="FFFFFF"/>
        </w:rPr>
        <w:t>In other words, black children born to low-income families had higher income as adults if they grew up in a metro area</w:t>
      </w:r>
      <w:del w:id="346" w:author="david jackson" w:date="2018-10-16T16:10:00Z">
        <w:r w:rsidRPr="00E65FCE" w:rsidDel="0093149B">
          <w:rPr>
            <w:rFonts w:ascii="Cambria" w:hAnsi="Cambria" w:cs="Arial"/>
            <w:color w:val="030A13"/>
            <w:sz w:val="24"/>
            <w:szCs w:val="24"/>
            <w:shd w:val="clear" w:color="auto" w:fill="FFFFFF"/>
          </w:rPr>
          <w:delText>s</w:delText>
        </w:r>
      </w:del>
      <w:r w:rsidRPr="00E65FCE">
        <w:rPr>
          <w:rFonts w:ascii="Cambria" w:hAnsi="Cambria" w:cs="Arial"/>
          <w:color w:val="030A13"/>
          <w:sz w:val="24"/>
          <w:szCs w:val="24"/>
          <w:shd w:val="clear" w:color="auto" w:fill="FFFFFF"/>
        </w:rPr>
        <w:t xml:space="preserve"> that valued black property closer to its observable market characteristics.</w:t>
      </w:r>
      <w:r w:rsidR="005A5CCF" w:rsidRPr="00FF7876">
        <w:rPr>
          <w:rFonts w:ascii="Cambria" w:hAnsi="Cambria" w:cs="Arial"/>
          <w:color w:val="030A13"/>
          <w:sz w:val="24"/>
          <w:szCs w:val="24"/>
          <w:shd w:val="clear" w:color="auto" w:fill="FFFFFF"/>
        </w:rPr>
        <w:t xml:space="preserve"> We restrict this analysis to the 1</w:t>
      </w:r>
      <w:r w:rsidR="00A832A6" w:rsidRPr="00FF7876">
        <w:rPr>
          <w:rFonts w:ascii="Cambria" w:hAnsi="Cambria" w:cs="Arial"/>
          <w:color w:val="030A13"/>
          <w:sz w:val="24"/>
          <w:szCs w:val="24"/>
          <w:shd w:val="clear" w:color="auto" w:fill="FFFFFF"/>
        </w:rPr>
        <w:t>13</w:t>
      </w:r>
      <w:r w:rsidR="005A5CCF" w:rsidRPr="00FF7876">
        <w:rPr>
          <w:rFonts w:ascii="Cambria" w:hAnsi="Cambria" w:cs="Arial"/>
          <w:color w:val="030A13"/>
          <w:sz w:val="24"/>
          <w:szCs w:val="24"/>
          <w:shd w:val="clear" w:color="auto" w:fill="FFFFFF"/>
        </w:rPr>
        <w:t xml:space="preserve"> metropolitan areas </w:t>
      </w:r>
      <w:r w:rsidR="00A832A6" w:rsidRPr="00FF7876">
        <w:rPr>
          <w:rFonts w:ascii="Cambria" w:hAnsi="Cambria" w:cs="Arial"/>
          <w:color w:val="030A13"/>
          <w:sz w:val="24"/>
          <w:szCs w:val="24"/>
          <w:shd w:val="clear" w:color="auto" w:fill="FFFFFF"/>
        </w:rPr>
        <w:t xml:space="preserve">with at least one majority black neighborhood. </w:t>
      </w:r>
      <w:r w:rsidR="005A5CCF" w:rsidRPr="00FF7876">
        <w:rPr>
          <w:rFonts w:ascii="Cambria" w:hAnsi="Cambria" w:cs="Arial"/>
          <w:color w:val="030A13"/>
          <w:sz w:val="24"/>
          <w:szCs w:val="24"/>
          <w:shd w:val="clear" w:color="auto" w:fill="FFFFFF"/>
        </w:rPr>
        <w:t>We also give extra weight in the analysis to metro areas with larger black populations</w:t>
      </w:r>
      <w:r w:rsidR="00A832A6" w:rsidRPr="00FF7876">
        <w:rPr>
          <w:rFonts w:ascii="Cambria" w:hAnsi="Cambria" w:cs="Arial"/>
          <w:color w:val="030A13"/>
          <w:sz w:val="24"/>
          <w:szCs w:val="24"/>
          <w:shd w:val="clear" w:color="auto" w:fill="FFFFFF"/>
        </w:rPr>
        <w:t xml:space="preserve"> to reduce the influence of measurement error; as such,</w:t>
      </w:r>
      <w:r w:rsidR="005A5CCF" w:rsidRPr="00FF7876">
        <w:rPr>
          <w:rFonts w:ascii="Cambria" w:hAnsi="Cambria" w:cs="Arial"/>
          <w:color w:val="030A13"/>
          <w:sz w:val="24"/>
          <w:szCs w:val="24"/>
          <w:shd w:val="clear" w:color="auto" w:fill="FFFFFF"/>
        </w:rPr>
        <w:t xml:space="preserve"> the estimates should be thought of as characterizing the experience of the average black person living in different types of metropolitan areas.</w:t>
      </w:r>
      <w:r w:rsidR="00E22BFA" w:rsidRPr="00FF7876">
        <w:rPr>
          <w:rStyle w:val="EndnoteReference"/>
          <w:rFonts w:ascii="Cambria" w:hAnsi="Cambria" w:cs="Arial"/>
          <w:color w:val="030A13"/>
          <w:sz w:val="24"/>
          <w:szCs w:val="24"/>
          <w:shd w:val="clear" w:color="auto" w:fill="FFFFFF"/>
        </w:rPr>
        <w:endnoteReference w:id="28"/>
      </w:r>
    </w:p>
    <w:p w14:paraId="5E4701D2" w14:textId="50A4330A" w:rsidR="001968F2" w:rsidRPr="00FF7876" w:rsidRDefault="001968F2"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As shown in the figure below, metropolitan areas in the lowest quintile of valuation for </w:t>
      </w:r>
      <w:r w:rsidR="00FE0FC7">
        <w:rPr>
          <w:rFonts w:ascii="Cambria" w:hAnsi="Cambria" w:cs="Arial"/>
          <w:color w:val="030A13"/>
          <w:sz w:val="24"/>
          <w:szCs w:val="24"/>
          <w:shd w:val="clear" w:color="auto" w:fill="FFFFFF"/>
        </w:rPr>
        <w:t xml:space="preserve">majority </w:t>
      </w:r>
      <w:r w:rsidRPr="00FF7876">
        <w:rPr>
          <w:rFonts w:ascii="Cambria" w:hAnsi="Cambria" w:cs="Arial"/>
          <w:color w:val="030A13"/>
          <w:sz w:val="24"/>
          <w:szCs w:val="24"/>
          <w:shd w:val="clear" w:color="auto" w:fill="FFFFFF"/>
        </w:rPr>
        <w:t xml:space="preserve">black neighborhoods </w:t>
      </w:r>
      <w:r w:rsidR="00FE0FC7">
        <w:rPr>
          <w:rFonts w:ascii="Cambria" w:hAnsi="Cambria" w:cs="Arial"/>
          <w:color w:val="030A13"/>
          <w:sz w:val="24"/>
          <w:szCs w:val="24"/>
          <w:shd w:val="clear" w:color="auto" w:fill="FFFFFF"/>
        </w:rPr>
        <w:t xml:space="preserve">compared to white neighborhoods </w:t>
      </w:r>
      <w:r w:rsidRPr="00FF7876">
        <w:rPr>
          <w:rFonts w:ascii="Cambria" w:hAnsi="Cambria" w:cs="Arial"/>
          <w:color w:val="030A13"/>
          <w:sz w:val="24"/>
          <w:szCs w:val="24"/>
          <w:shd w:val="clear" w:color="auto" w:fill="FFFFFF"/>
        </w:rPr>
        <w:t xml:space="preserve">generate very low upward mobility for black children born near 1980. The average black child born in these areas to families at the </w:t>
      </w:r>
      <w:r w:rsidRPr="00B011EA">
        <w:rPr>
          <w:rFonts w:ascii="Cambria" w:hAnsi="Cambria" w:cs="Arial"/>
          <w:color w:val="030A13"/>
          <w:sz w:val="24"/>
          <w:szCs w:val="24"/>
          <w:shd w:val="clear" w:color="auto" w:fill="FFFFFF"/>
        </w:rPr>
        <w:t>2</w:t>
      </w:r>
      <w:r w:rsidRPr="00B011EA">
        <w:rPr>
          <w:rFonts w:ascii="Cambria" w:hAnsi="Cambria"/>
          <w:rPrChange w:id="353" w:author="david jackson" w:date="2018-10-16T16:11:00Z">
            <w:rPr>
              <w:rFonts w:ascii="Cambria" w:hAnsi="Cambria" w:cs="Arial"/>
              <w:color w:val="030A13"/>
              <w:sz w:val="24"/>
              <w:szCs w:val="24"/>
              <w:shd w:val="clear" w:color="auto" w:fill="FFFFFF"/>
            </w:rPr>
          </w:rPrChange>
        </w:rPr>
        <w:t>5</w:t>
      </w:r>
      <w:r w:rsidRPr="00B011EA">
        <w:rPr>
          <w:rFonts w:ascii="Cambria" w:hAnsi="Cambria"/>
          <w:rPrChange w:id="354" w:author="david jackson" w:date="2018-10-16T16:11:00Z">
            <w:rPr>
              <w:rFonts w:ascii="Cambria" w:hAnsi="Cambria" w:cs="Arial"/>
              <w:color w:val="030A13"/>
              <w:sz w:val="24"/>
              <w:szCs w:val="24"/>
              <w:shd w:val="clear" w:color="auto" w:fill="FFFFFF"/>
              <w:vertAlign w:val="superscript"/>
            </w:rPr>
          </w:rPrChange>
        </w:rPr>
        <w:t>th</w:t>
      </w:r>
      <w:r w:rsidRPr="00FF7876">
        <w:rPr>
          <w:rFonts w:ascii="Cambria" w:hAnsi="Cambria" w:cs="Arial"/>
          <w:color w:val="030A13"/>
          <w:sz w:val="24"/>
          <w:szCs w:val="24"/>
          <w:shd w:val="clear" w:color="auto" w:fill="FFFFFF"/>
        </w:rPr>
        <w:t xml:space="preserve"> percentile of the national income distribution advances only to </w:t>
      </w:r>
      <w:r w:rsidRPr="00FF7876">
        <w:rPr>
          <w:rFonts w:ascii="Cambria" w:hAnsi="Cambria" w:cs="Arial"/>
          <w:color w:val="030A13"/>
          <w:sz w:val="24"/>
          <w:szCs w:val="24"/>
          <w:shd w:val="clear" w:color="auto" w:fill="FFFFFF"/>
        </w:rPr>
        <w:lastRenderedPageBreak/>
        <w:t>the 31</w:t>
      </w:r>
      <w:r w:rsidR="00B011EA" w:rsidRPr="00B011EA">
        <w:rPr>
          <w:rFonts w:ascii="Cambria" w:hAnsi="Cambria"/>
          <w:rPrChange w:id="355" w:author="david jackson" w:date="2018-10-16T16:12:00Z">
            <w:rPr>
              <w:rFonts w:ascii="Cambria" w:hAnsi="Cambria" w:cs="Arial"/>
              <w:color w:val="030A13"/>
              <w:sz w:val="24"/>
              <w:szCs w:val="24"/>
              <w:shd w:val="clear" w:color="auto" w:fill="FFFFFF"/>
              <w:vertAlign w:val="superscript"/>
            </w:rPr>
          </w:rPrChange>
        </w:rPr>
        <w:t>s</w:t>
      </w:r>
      <w:r w:rsidRPr="00B011EA">
        <w:rPr>
          <w:rFonts w:ascii="Cambria" w:hAnsi="Cambria"/>
          <w:rPrChange w:id="356" w:author="david jackson" w:date="2018-10-16T16:12:00Z">
            <w:rPr>
              <w:rFonts w:ascii="Cambria" w:hAnsi="Cambria" w:cs="Arial"/>
              <w:color w:val="030A13"/>
              <w:sz w:val="24"/>
              <w:szCs w:val="24"/>
              <w:shd w:val="clear" w:color="auto" w:fill="FFFFFF"/>
              <w:vertAlign w:val="superscript"/>
            </w:rPr>
          </w:rPrChange>
        </w:rPr>
        <w:t>t</w:t>
      </w:r>
      <w:r w:rsidRPr="00FF7876">
        <w:rPr>
          <w:rFonts w:ascii="Cambria" w:hAnsi="Cambria" w:cs="Arial"/>
          <w:color w:val="030A13"/>
          <w:sz w:val="24"/>
          <w:szCs w:val="24"/>
          <w:shd w:val="clear" w:color="auto" w:fill="FFFFFF"/>
        </w:rPr>
        <w:t xml:space="preserve"> percentile. In areas with greater valuation for black neighborhoods, in the fourth quintile in particular, children end up in the 35</w:t>
      </w:r>
      <w:r w:rsidRPr="00C15D44">
        <w:rPr>
          <w:rFonts w:ascii="Cambria" w:hAnsi="Cambria"/>
          <w:rPrChange w:id="357" w:author="david jackson" w:date="2018-10-16T16:12:00Z">
            <w:rPr>
              <w:rFonts w:ascii="Cambria" w:hAnsi="Cambria" w:cs="Arial"/>
              <w:color w:val="030A13"/>
              <w:sz w:val="24"/>
              <w:szCs w:val="24"/>
              <w:shd w:val="clear" w:color="auto" w:fill="FFFFFF"/>
              <w:vertAlign w:val="superscript"/>
            </w:rPr>
          </w:rPrChange>
        </w:rPr>
        <w:t>th</w:t>
      </w:r>
      <w:r w:rsidRPr="00FF7876">
        <w:rPr>
          <w:rFonts w:ascii="Cambria" w:hAnsi="Cambria" w:cs="Arial"/>
          <w:color w:val="030A13"/>
          <w:sz w:val="24"/>
          <w:szCs w:val="24"/>
          <w:shd w:val="clear" w:color="auto" w:fill="FFFFFF"/>
        </w:rPr>
        <w:t xml:space="preserve"> percentile. The positive relationship is more muted for the areas with the highest valuations of black neighborhoods, likely </w:t>
      </w:r>
      <w:del w:id="358" w:author="david jackson" w:date="2018-10-16T17:10:00Z">
        <w:r w:rsidRPr="00FF7876" w:rsidDel="00477425">
          <w:rPr>
            <w:rFonts w:ascii="Cambria" w:hAnsi="Cambria" w:cs="Arial"/>
            <w:color w:val="030A13"/>
            <w:sz w:val="24"/>
            <w:szCs w:val="24"/>
            <w:shd w:val="clear" w:color="auto" w:fill="FFFFFF"/>
          </w:rPr>
          <w:delText>as a result of</w:delText>
        </w:r>
      </w:del>
      <w:ins w:id="359" w:author="david jackson" w:date="2018-10-16T17:10:00Z">
        <w:r w:rsidR="00477425" w:rsidRPr="00FF7876">
          <w:rPr>
            <w:rFonts w:ascii="Cambria" w:hAnsi="Cambria" w:cs="Arial"/>
            <w:color w:val="030A13"/>
            <w:sz w:val="24"/>
            <w:szCs w:val="24"/>
            <w:shd w:val="clear" w:color="auto" w:fill="FFFFFF"/>
          </w:rPr>
          <w:t>because of</w:t>
        </w:r>
      </w:ins>
      <w:r w:rsidRPr="00FF7876">
        <w:rPr>
          <w:rFonts w:ascii="Cambria" w:hAnsi="Cambria" w:cs="Arial"/>
          <w:color w:val="030A13"/>
          <w:sz w:val="24"/>
          <w:szCs w:val="24"/>
          <w:shd w:val="clear" w:color="auto" w:fill="FFFFFF"/>
        </w:rPr>
        <w:t xml:space="preserve"> </w:t>
      </w:r>
      <w:commentRangeStart w:id="360"/>
      <w:r w:rsidRPr="00FF7876">
        <w:rPr>
          <w:rFonts w:ascii="Cambria" w:hAnsi="Cambria" w:cs="Arial"/>
          <w:color w:val="030A13"/>
          <w:sz w:val="24"/>
          <w:szCs w:val="24"/>
          <w:shd w:val="clear" w:color="auto" w:fill="FFFFFF"/>
        </w:rPr>
        <w:t>other factors</w:t>
      </w:r>
      <w:commentRangeEnd w:id="360"/>
      <w:r w:rsidR="00B30CBA">
        <w:rPr>
          <w:rStyle w:val="CommentReference"/>
        </w:rPr>
        <w:commentReference w:id="360"/>
      </w:r>
      <w:r w:rsidRPr="00FF7876">
        <w:rPr>
          <w:rFonts w:ascii="Cambria" w:hAnsi="Cambria" w:cs="Arial"/>
          <w:color w:val="030A13"/>
          <w:sz w:val="24"/>
          <w:szCs w:val="24"/>
          <w:shd w:val="clear" w:color="auto" w:fill="FFFFFF"/>
        </w:rPr>
        <w:t>.</w:t>
      </w:r>
    </w:p>
    <w:p w14:paraId="651DC202" w14:textId="77777777" w:rsidR="001968F2" w:rsidRPr="00FF7876" w:rsidRDefault="001968F2" w:rsidP="00113350">
      <w:pPr>
        <w:spacing w:line="276" w:lineRule="auto"/>
        <w:jc w:val="center"/>
        <w:rPr>
          <w:rFonts w:ascii="Cambria" w:hAnsi="Cambria" w:cs="Arial"/>
          <w:color w:val="030A13"/>
          <w:sz w:val="24"/>
          <w:szCs w:val="24"/>
          <w:shd w:val="clear" w:color="auto" w:fill="FFFFFF"/>
        </w:rPr>
      </w:pPr>
      <w:r w:rsidRPr="00FF7876">
        <w:rPr>
          <w:rFonts w:ascii="Cambria" w:hAnsi="Cambria"/>
          <w:noProof/>
          <w:sz w:val="24"/>
          <w:szCs w:val="24"/>
        </w:rPr>
        <w:drawing>
          <wp:inline distT="0" distB="0" distL="0" distR="0" wp14:anchorId="21E271AF" wp14:editId="073011A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A8B612" w14:textId="047C0A58" w:rsidR="00EE1498" w:rsidRPr="00C15D44" w:rsidRDefault="001968F2" w:rsidP="00113350">
      <w:pPr>
        <w:spacing w:line="276" w:lineRule="auto"/>
        <w:rPr>
          <w:rFonts w:ascii="Cambria" w:hAnsi="Cambria" w:cs="Arial"/>
          <w:i/>
          <w:color w:val="030A13"/>
          <w:sz w:val="24"/>
          <w:szCs w:val="24"/>
          <w:shd w:val="clear" w:color="auto" w:fill="FFFFFF"/>
          <w:rPrChange w:id="361" w:author="david jackson" w:date="2018-10-16T16:13:00Z">
            <w:rPr>
              <w:rFonts w:ascii="Cambria" w:hAnsi="Cambria" w:cs="Arial"/>
              <w:color w:val="030A13"/>
              <w:sz w:val="24"/>
              <w:szCs w:val="24"/>
              <w:shd w:val="clear" w:color="auto" w:fill="FFFFFF"/>
            </w:rPr>
          </w:rPrChange>
        </w:rPr>
      </w:pPr>
      <w:r w:rsidRPr="00C15D44">
        <w:rPr>
          <w:rFonts w:ascii="Cambria" w:hAnsi="Cambria" w:cs="Arial"/>
          <w:i/>
          <w:color w:val="030A13"/>
          <w:sz w:val="24"/>
          <w:szCs w:val="24"/>
          <w:shd w:val="clear" w:color="auto" w:fill="FFFFFF"/>
          <w:rPrChange w:id="362" w:author="david jackson" w:date="2018-10-16T16:13:00Z">
            <w:rPr>
              <w:rFonts w:ascii="Cambria" w:hAnsi="Cambria" w:cs="Arial"/>
              <w:color w:val="030A13"/>
              <w:sz w:val="24"/>
              <w:szCs w:val="24"/>
              <w:shd w:val="clear" w:color="auto" w:fill="FFFFFF"/>
            </w:rPr>
          </w:rPrChange>
        </w:rPr>
        <w:t xml:space="preserve">Source: Gallup-Brookings analysis of data from Zillow, the 5-year 2016 American Community Survey and Equality of Opportunity Project. </w:t>
      </w:r>
      <w:r w:rsidRPr="00C15D44">
        <w:rPr>
          <w:rFonts w:ascii="Cambria" w:eastAsia="Times New Roman" w:hAnsi="Cambria" w:cs="Arial"/>
          <w:i/>
          <w:color w:val="000000"/>
          <w:sz w:val="24"/>
          <w:szCs w:val="24"/>
          <w:rPrChange w:id="363" w:author="david jackson" w:date="2018-10-16T16:13:00Z">
            <w:rPr>
              <w:rFonts w:ascii="Cambria" w:eastAsia="Times New Roman" w:hAnsi="Cambria" w:cs="Arial"/>
              <w:color w:val="000000"/>
              <w:sz w:val="24"/>
              <w:szCs w:val="24"/>
            </w:rPr>
          </w:rPrChange>
        </w:rPr>
        <w:t>Devaluation measure is based on median list price per sq</w:t>
      </w:r>
      <w:ins w:id="364" w:author="david jackson" w:date="2018-10-16T16:13:00Z">
        <w:r w:rsidR="0095345F">
          <w:rPr>
            <w:rFonts w:ascii="Cambria" w:eastAsia="Times New Roman" w:hAnsi="Cambria" w:cs="Arial"/>
            <w:i/>
            <w:color w:val="000000"/>
            <w:sz w:val="24"/>
            <w:szCs w:val="24"/>
          </w:rPr>
          <w:t>uare</w:t>
        </w:r>
      </w:ins>
      <w:r w:rsidRPr="00C15D44">
        <w:rPr>
          <w:rFonts w:ascii="Cambria" w:eastAsia="Times New Roman" w:hAnsi="Cambria" w:cs="Arial"/>
          <w:i/>
          <w:color w:val="000000"/>
          <w:sz w:val="24"/>
          <w:szCs w:val="24"/>
          <w:rPrChange w:id="365" w:author="david jackson" w:date="2018-10-16T16:13:00Z">
            <w:rPr>
              <w:rFonts w:ascii="Cambria" w:eastAsia="Times New Roman" w:hAnsi="Cambria" w:cs="Arial"/>
              <w:color w:val="000000"/>
              <w:sz w:val="24"/>
              <w:szCs w:val="24"/>
            </w:rPr>
          </w:rPrChange>
        </w:rPr>
        <w:t xml:space="preserve"> foot after adjusting for home and neighborhood quality.</w:t>
      </w:r>
      <w:r w:rsidR="00833F6B" w:rsidRPr="00C15D44">
        <w:rPr>
          <w:rFonts w:ascii="Cambria" w:eastAsia="Times New Roman" w:hAnsi="Cambria" w:cs="Arial"/>
          <w:i/>
          <w:color w:val="000000"/>
          <w:sz w:val="24"/>
          <w:szCs w:val="24"/>
          <w:rPrChange w:id="366" w:author="david jackson" w:date="2018-10-16T16:13:00Z">
            <w:rPr>
              <w:rFonts w:ascii="Cambria" w:eastAsia="Times New Roman" w:hAnsi="Cambria" w:cs="Arial"/>
              <w:color w:val="000000"/>
              <w:sz w:val="24"/>
              <w:szCs w:val="24"/>
            </w:rPr>
          </w:rPrChange>
        </w:rPr>
        <w:t xml:space="preserve"> Analysis is of 113 metropolitan areas with at least one majority black census </w:t>
      </w:r>
      <w:del w:id="367" w:author="david jackson" w:date="2018-10-16T16:13:00Z">
        <w:r w:rsidR="00833F6B" w:rsidRPr="00C15D44" w:rsidDel="0095345F">
          <w:rPr>
            <w:rFonts w:ascii="Cambria" w:eastAsia="Times New Roman" w:hAnsi="Cambria" w:cs="Arial"/>
            <w:i/>
            <w:color w:val="000000"/>
            <w:sz w:val="24"/>
            <w:szCs w:val="24"/>
            <w:rPrChange w:id="368" w:author="david jackson" w:date="2018-10-16T16:13:00Z">
              <w:rPr>
                <w:rFonts w:ascii="Cambria" w:eastAsia="Times New Roman" w:hAnsi="Cambria" w:cs="Arial"/>
                <w:color w:val="000000"/>
                <w:sz w:val="24"/>
                <w:szCs w:val="24"/>
              </w:rPr>
            </w:rPrChange>
          </w:rPr>
          <w:delText xml:space="preserve">track </w:delText>
        </w:r>
      </w:del>
      <w:ins w:id="369" w:author="david jackson" w:date="2018-10-16T16:13:00Z">
        <w:r w:rsidR="0095345F" w:rsidRPr="00C15D44">
          <w:rPr>
            <w:rFonts w:ascii="Cambria" w:eastAsia="Times New Roman" w:hAnsi="Cambria" w:cs="Arial"/>
            <w:i/>
            <w:color w:val="000000"/>
            <w:sz w:val="24"/>
            <w:szCs w:val="24"/>
            <w:rPrChange w:id="370" w:author="david jackson" w:date="2018-10-16T16:13:00Z">
              <w:rPr>
                <w:rFonts w:ascii="Cambria" w:eastAsia="Times New Roman" w:hAnsi="Cambria" w:cs="Arial"/>
                <w:color w:val="000000"/>
                <w:sz w:val="24"/>
                <w:szCs w:val="24"/>
              </w:rPr>
            </w:rPrChange>
          </w:rPr>
          <w:t>trac</w:t>
        </w:r>
        <w:r w:rsidR="0095345F">
          <w:rPr>
            <w:rFonts w:ascii="Cambria" w:eastAsia="Times New Roman" w:hAnsi="Cambria" w:cs="Arial"/>
            <w:i/>
            <w:color w:val="000000"/>
            <w:sz w:val="24"/>
            <w:szCs w:val="24"/>
          </w:rPr>
          <w:t>t</w:t>
        </w:r>
        <w:r w:rsidR="0095345F" w:rsidRPr="00C15D44">
          <w:rPr>
            <w:rFonts w:ascii="Cambria" w:eastAsia="Times New Roman" w:hAnsi="Cambria" w:cs="Arial"/>
            <w:i/>
            <w:color w:val="000000"/>
            <w:sz w:val="24"/>
            <w:szCs w:val="24"/>
            <w:rPrChange w:id="371" w:author="david jackson" w:date="2018-10-16T16:13:00Z">
              <w:rPr>
                <w:rFonts w:ascii="Cambria" w:eastAsia="Times New Roman" w:hAnsi="Cambria" w:cs="Arial"/>
                <w:color w:val="000000"/>
                <w:sz w:val="24"/>
                <w:szCs w:val="24"/>
              </w:rPr>
            </w:rPrChange>
          </w:rPr>
          <w:t xml:space="preserve"> </w:t>
        </w:r>
      </w:ins>
      <w:r w:rsidR="00833F6B" w:rsidRPr="00C15D44">
        <w:rPr>
          <w:rFonts w:ascii="Cambria" w:eastAsia="Times New Roman" w:hAnsi="Cambria" w:cs="Arial"/>
          <w:i/>
          <w:color w:val="000000"/>
          <w:sz w:val="24"/>
          <w:szCs w:val="24"/>
          <w:rPrChange w:id="372" w:author="david jackson" w:date="2018-10-16T16:13:00Z">
            <w:rPr>
              <w:rFonts w:ascii="Cambria" w:eastAsia="Times New Roman" w:hAnsi="Cambria" w:cs="Arial"/>
              <w:color w:val="000000"/>
              <w:sz w:val="24"/>
              <w:szCs w:val="24"/>
            </w:rPr>
          </w:rPrChange>
        </w:rPr>
        <w:t xml:space="preserve">and one </w:t>
      </w:r>
      <w:del w:id="373" w:author="david jackson" w:date="2018-10-16T16:13:00Z">
        <w:r w:rsidR="00833F6B" w:rsidRPr="00C15D44" w:rsidDel="0095345F">
          <w:rPr>
            <w:rFonts w:ascii="Cambria" w:eastAsia="Times New Roman" w:hAnsi="Cambria" w:cs="Arial"/>
            <w:i/>
            <w:color w:val="000000"/>
            <w:sz w:val="24"/>
            <w:szCs w:val="24"/>
            <w:rPrChange w:id="374" w:author="david jackson" w:date="2018-10-16T16:13:00Z">
              <w:rPr>
                <w:rFonts w:ascii="Cambria" w:eastAsia="Times New Roman" w:hAnsi="Cambria" w:cs="Arial"/>
                <w:color w:val="000000"/>
                <w:sz w:val="24"/>
                <w:szCs w:val="24"/>
              </w:rPr>
            </w:rPrChange>
          </w:rPr>
          <w:delText xml:space="preserve">track </w:delText>
        </w:r>
      </w:del>
      <w:ins w:id="375" w:author="david jackson" w:date="2018-10-16T16:13:00Z">
        <w:r w:rsidR="0095345F" w:rsidRPr="00C15D44">
          <w:rPr>
            <w:rFonts w:ascii="Cambria" w:eastAsia="Times New Roman" w:hAnsi="Cambria" w:cs="Arial"/>
            <w:i/>
            <w:color w:val="000000"/>
            <w:sz w:val="24"/>
            <w:szCs w:val="24"/>
            <w:rPrChange w:id="376" w:author="david jackson" w:date="2018-10-16T16:13:00Z">
              <w:rPr>
                <w:rFonts w:ascii="Cambria" w:eastAsia="Times New Roman" w:hAnsi="Cambria" w:cs="Arial"/>
                <w:color w:val="000000"/>
                <w:sz w:val="24"/>
                <w:szCs w:val="24"/>
              </w:rPr>
            </w:rPrChange>
          </w:rPr>
          <w:t>trac</w:t>
        </w:r>
        <w:r w:rsidR="0095345F">
          <w:rPr>
            <w:rFonts w:ascii="Cambria" w:eastAsia="Times New Roman" w:hAnsi="Cambria" w:cs="Arial"/>
            <w:i/>
            <w:color w:val="000000"/>
            <w:sz w:val="24"/>
            <w:szCs w:val="24"/>
          </w:rPr>
          <w:t>t</w:t>
        </w:r>
        <w:r w:rsidR="0095345F" w:rsidRPr="00C15D44">
          <w:rPr>
            <w:rFonts w:ascii="Cambria" w:eastAsia="Times New Roman" w:hAnsi="Cambria" w:cs="Arial"/>
            <w:i/>
            <w:color w:val="000000"/>
            <w:sz w:val="24"/>
            <w:szCs w:val="24"/>
            <w:rPrChange w:id="377" w:author="david jackson" w:date="2018-10-16T16:13:00Z">
              <w:rPr>
                <w:rFonts w:ascii="Cambria" w:eastAsia="Times New Roman" w:hAnsi="Cambria" w:cs="Arial"/>
                <w:color w:val="000000"/>
                <w:sz w:val="24"/>
                <w:szCs w:val="24"/>
              </w:rPr>
            </w:rPrChange>
          </w:rPr>
          <w:t xml:space="preserve"> </w:t>
        </w:r>
      </w:ins>
      <w:r w:rsidR="00833F6B" w:rsidRPr="00C15D44">
        <w:rPr>
          <w:rFonts w:ascii="Cambria" w:eastAsia="Times New Roman" w:hAnsi="Cambria" w:cs="Arial"/>
          <w:i/>
          <w:color w:val="000000"/>
          <w:sz w:val="24"/>
          <w:szCs w:val="24"/>
          <w:rPrChange w:id="378" w:author="david jackson" w:date="2018-10-16T16:13:00Z">
            <w:rPr>
              <w:rFonts w:ascii="Cambria" w:eastAsia="Times New Roman" w:hAnsi="Cambria" w:cs="Arial"/>
              <w:color w:val="000000"/>
              <w:sz w:val="24"/>
              <w:szCs w:val="24"/>
            </w:rPr>
          </w:rPrChange>
        </w:rPr>
        <w:t>with black population shares under 1</w:t>
      </w:r>
      <w:r w:rsidR="002941C6" w:rsidRPr="00C15D44">
        <w:rPr>
          <w:rFonts w:ascii="Cambria" w:eastAsia="Times New Roman" w:hAnsi="Cambria" w:cs="Arial"/>
          <w:i/>
          <w:color w:val="000000"/>
          <w:sz w:val="24"/>
          <w:szCs w:val="24"/>
          <w:rPrChange w:id="379" w:author="david jackson" w:date="2018-10-16T16:13:00Z">
            <w:rPr>
              <w:rFonts w:ascii="Cambria" w:eastAsia="Times New Roman" w:hAnsi="Cambria" w:cs="Arial"/>
              <w:color w:val="000000"/>
              <w:sz w:val="24"/>
              <w:szCs w:val="24"/>
            </w:rPr>
          </w:rPrChange>
        </w:rPr>
        <w:t xml:space="preserve"> percent</w:t>
      </w:r>
      <w:r w:rsidR="00833F6B" w:rsidRPr="00C15D44">
        <w:rPr>
          <w:rFonts w:ascii="Cambria" w:eastAsia="Times New Roman" w:hAnsi="Cambria" w:cs="Arial"/>
          <w:i/>
          <w:color w:val="000000"/>
          <w:sz w:val="24"/>
          <w:szCs w:val="24"/>
          <w:rPrChange w:id="380" w:author="david jackson" w:date="2018-10-16T16:13:00Z">
            <w:rPr>
              <w:rFonts w:ascii="Cambria" w:eastAsia="Times New Roman" w:hAnsi="Cambria" w:cs="Arial"/>
              <w:color w:val="000000"/>
              <w:sz w:val="24"/>
              <w:szCs w:val="24"/>
            </w:rPr>
          </w:rPrChange>
        </w:rPr>
        <w:t>. Means are weighted by the number of black residents in metro area.</w:t>
      </w:r>
    </w:p>
    <w:p w14:paraId="005DA73C" w14:textId="77777777" w:rsidR="001968F2" w:rsidRPr="00FF7876" w:rsidRDefault="001968F2"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We also find that segregation is correlated with devaluation. Areas that undervalue homes in black neighborhoods are much more likely to be highly segregated, using a standard black-white segregation index. </w:t>
      </w:r>
    </w:p>
    <w:p w14:paraId="23E56258" w14:textId="7D2D7E88" w:rsidR="00EE1498" w:rsidRPr="00FF7876" w:rsidRDefault="00B2041A" w:rsidP="00113350">
      <w:pPr>
        <w:spacing w:line="276" w:lineRule="auto"/>
        <w:rPr>
          <w:rFonts w:ascii="Cambria" w:hAnsi="Cambria" w:cs="Arial"/>
          <w:color w:val="030A13"/>
          <w:sz w:val="24"/>
          <w:szCs w:val="24"/>
          <w:shd w:val="clear" w:color="auto" w:fill="FFFFFF"/>
        </w:rPr>
      </w:pPr>
      <w:r w:rsidRPr="00FF7876">
        <w:rPr>
          <w:rFonts w:ascii="Cambria" w:hAnsi="Cambria" w:cs="Arial"/>
          <w:color w:val="030A13"/>
          <w:sz w:val="24"/>
          <w:szCs w:val="24"/>
          <w:shd w:val="clear" w:color="auto" w:fill="FFFFFF"/>
        </w:rPr>
        <w:t xml:space="preserve">A regression analysis that predicts the quality-adjusted valuation of black neighborhoods </w:t>
      </w:r>
      <w:r w:rsidR="00976C8E" w:rsidRPr="00FF7876">
        <w:rPr>
          <w:rFonts w:ascii="Cambria" w:hAnsi="Cambria" w:cs="Arial"/>
          <w:color w:val="030A13"/>
          <w:sz w:val="24"/>
          <w:szCs w:val="24"/>
          <w:shd w:val="clear" w:color="auto" w:fill="FFFFFF"/>
        </w:rPr>
        <w:t>based on black economic mobility, segregation, and racist internet searches finds all three are significant and help explain variation in the valuation of black properties. The anti-black internet search term</w:t>
      </w:r>
      <w:ins w:id="381" w:author="david jackson" w:date="2018-10-16T16:42:00Z">
        <w:r w:rsidR="00433564">
          <w:rPr>
            <w:rFonts w:ascii="Cambria" w:hAnsi="Cambria" w:cs="Arial"/>
            <w:color w:val="030A13"/>
            <w:sz w:val="24"/>
            <w:szCs w:val="24"/>
            <w:shd w:val="clear" w:color="auto" w:fill="FFFFFF"/>
          </w:rPr>
          <w:t xml:space="preserve"> variable</w:t>
        </w:r>
      </w:ins>
      <w:r w:rsidR="00976C8E" w:rsidRPr="00FF7876">
        <w:rPr>
          <w:rFonts w:ascii="Cambria" w:hAnsi="Cambria" w:cs="Arial"/>
          <w:color w:val="030A13"/>
          <w:sz w:val="24"/>
          <w:szCs w:val="24"/>
          <w:shd w:val="clear" w:color="auto" w:fill="FFFFFF"/>
        </w:rPr>
        <w:t>, however, is less robust and only significant when controlling for the other variables.</w:t>
      </w:r>
    </w:p>
    <w:p w14:paraId="31FA90A1" w14:textId="77777777" w:rsidR="001968F2" w:rsidRPr="00FF7876" w:rsidRDefault="001968F2" w:rsidP="00113350">
      <w:pPr>
        <w:spacing w:line="276" w:lineRule="auto"/>
        <w:jc w:val="center"/>
        <w:rPr>
          <w:rFonts w:ascii="Cambria" w:hAnsi="Cambria" w:cs="Arial"/>
          <w:color w:val="030A13"/>
          <w:sz w:val="24"/>
          <w:szCs w:val="24"/>
          <w:shd w:val="clear" w:color="auto" w:fill="FFFFFF"/>
        </w:rPr>
      </w:pPr>
      <w:r w:rsidRPr="00FF7876">
        <w:rPr>
          <w:rFonts w:ascii="Cambria" w:hAnsi="Cambria"/>
          <w:noProof/>
          <w:sz w:val="24"/>
          <w:szCs w:val="24"/>
        </w:rPr>
        <w:lastRenderedPageBreak/>
        <w:drawing>
          <wp:inline distT="0" distB="0" distL="0" distR="0" wp14:anchorId="5A220DA8" wp14:editId="6772C5A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8B3D5D" w14:textId="77777777" w:rsidR="001968F2" w:rsidRPr="00BD335F" w:rsidRDefault="001968F2" w:rsidP="00113350">
      <w:pPr>
        <w:spacing w:line="276" w:lineRule="auto"/>
        <w:rPr>
          <w:rFonts w:ascii="Cambria" w:hAnsi="Cambria" w:cs="Arial"/>
          <w:i/>
          <w:color w:val="030A13"/>
          <w:sz w:val="24"/>
          <w:szCs w:val="24"/>
          <w:shd w:val="clear" w:color="auto" w:fill="FFFFFF"/>
          <w:rPrChange w:id="382" w:author="david jackson" w:date="2018-10-16T16:42:00Z">
            <w:rPr>
              <w:rFonts w:ascii="Cambria" w:hAnsi="Cambria" w:cs="Arial"/>
              <w:color w:val="030A13"/>
              <w:sz w:val="24"/>
              <w:szCs w:val="24"/>
              <w:shd w:val="clear" w:color="auto" w:fill="FFFFFF"/>
            </w:rPr>
          </w:rPrChange>
        </w:rPr>
      </w:pPr>
      <w:r w:rsidRPr="00BD335F">
        <w:rPr>
          <w:rFonts w:ascii="Cambria" w:hAnsi="Cambria" w:cs="Arial"/>
          <w:i/>
          <w:color w:val="030A13"/>
          <w:sz w:val="24"/>
          <w:szCs w:val="24"/>
          <w:shd w:val="clear" w:color="auto" w:fill="FFFFFF"/>
          <w:rPrChange w:id="383" w:author="david jackson" w:date="2018-10-16T16:42:00Z">
            <w:rPr>
              <w:rFonts w:ascii="Cambria" w:hAnsi="Cambria" w:cs="Arial"/>
              <w:color w:val="030A13"/>
              <w:sz w:val="24"/>
              <w:szCs w:val="24"/>
              <w:shd w:val="clear" w:color="auto" w:fill="FFFFFF"/>
            </w:rPr>
          </w:rPrChange>
        </w:rPr>
        <w:t xml:space="preserve">Source: Gallup-Brookings analysis of data from Zillow and the 5-year 2016 American Community Survey. </w:t>
      </w:r>
      <w:r w:rsidRPr="00BD335F">
        <w:rPr>
          <w:rFonts w:ascii="Cambria" w:eastAsia="Times New Roman" w:hAnsi="Cambria" w:cs="Arial"/>
          <w:i/>
          <w:color w:val="000000"/>
          <w:sz w:val="24"/>
          <w:szCs w:val="24"/>
          <w:rPrChange w:id="384" w:author="david jackson" w:date="2018-10-16T16:42:00Z">
            <w:rPr>
              <w:rFonts w:ascii="Cambria" w:eastAsia="Times New Roman" w:hAnsi="Cambria" w:cs="Arial"/>
              <w:color w:val="000000"/>
              <w:sz w:val="24"/>
              <w:szCs w:val="24"/>
            </w:rPr>
          </w:rPrChange>
        </w:rPr>
        <w:t>Devaluation measure is based on median list price per sq</w:t>
      </w:r>
      <w:r w:rsidR="003C568C" w:rsidRPr="00BD335F">
        <w:rPr>
          <w:rFonts w:ascii="Cambria" w:eastAsia="Times New Roman" w:hAnsi="Cambria" w:cs="Arial"/>
          <w:i/>
          <w:color w:val="000000"/>
          <w:sz w:val="24"/>
          <w:szCs w:val="24"/>
          <w:rPrChange w:id="385" w:author="david jackson" w:date="2018-10-16T16:42:00Z">
            <w:rPr>
              <w:rFonts w:ascii="Cambria" w:eastAsia="Times New Roman" w:hAnsi="Cambria" w:cs="Arial"/>
              <w:color w:val="000000"/>
              <w:sz w:val="24"/>
              <w:szCs w:val="24"/>
            </w:rPr>
          </w:rPrChange>
        </w:rPr>
        <w:t>.</w:t>
      </w:r>
      <w:r w:rsidRPr="00BD335F">
        <w:rPr>
          <w:rFonts w:ascii="Cambria" w:eastAsia="Times New Roman" w:hAnsi="Cambria" w:cs="Arial"/>
          <w:i/>
          <w:color w:val="000000"/>
          <w:sz w:val="24"/>
          <w:szCs w:val="24"/>
          <w:rPrChange w:id="386" w:author="david jackson" w:date="2018-10-16T16:42:00Z">
            <w:rPr>
              <w:rFonts w:ascii="Cambria" w:eastAsia="Times New Roman" w:hAnsi="Cambria" w:cs="Arial"/>
              <w:color w:val="000000"/>
              <w:sz w:val="24"/>
              <w:szCs w:val="24"/>
            </w:rPr>
          </w:rPrChange>
        </w:rPr>
        <w:t xml:space="preserve"> foot after adjusting for home and neighborhood quality.</w:t>
      </w:r>
      <w:r w:rsidR="00833F6B" w:rsidRPr="00BD335F">
        <w:rPr>
          <w:rFonts w:ascii="Cambria" w:eastAsia="Times New Roman" w:hAnsi="Cambria" w:cs="Arial"/>
          <w:i/>
          <w:color w:val="000000"/>
          <w:sz w:val="24"/>
          <w:szCs w:val="24"/>
          <w:rPrChange w:id="387" w:author="david jackson" w:date="2018-10-16T16:42:00Z">
            <w:rPr>
              <w:rFonts w:ascii="Cambria" w:eastAsia="Times New Roman" w:hAnsi="Cambria" w:cs="Arial"/>
              <w:color w:val="000000"/>
              <w:sz w:val="24"/>
              <w:szCs w:val="24"/>
            </w:rPr>
          </w:rPrChange>
        </w:rPr>
        <w:t xml:space="preserve"> Analysis is of 113 metropolitan areas with at least one majority black census track and one track with black population shares under 1</w:t>
      </w:r>
      <w:r w:rsidR="002941C6" w:rsidRPr="00BD335F">
        <w:rPr>
          <w:rFonts w:ascii="Cambria" w:eastAsia="Times New Roman" w:hAnsi="Cambria" w:cs="Arial"/>
          <w:i/>
          <w:color w:val="000000"/>
          <w:sz w:val="24"/>
          <w:szCs w:val="24"/>
          <w:rPrChange w:id="388" w:author="david jackson" w:date="2018-10-16T16:42:00Z">
            <w:rPr>
              <w:rFonts w:ascii="Cambria" w:eastAsia="Times New Roman" w:hAnsi="Cambria" w:cs="Arial"/>
              <w:color w:val="000000"/>
              <w:sz w:val="24"/>
              <w:szCs w:val="24"/>
            </w:rPr>
          </w:rPrChange>
        </w:rPr>
        <w:t xml:space="preserve"> percent</w:t>
      </w:r>
      <w:r w:rsidR="00833F6B" w:rsidRPr="00BD335F">
        <w:rPr>
          <w:rFonts w:ascii="Cambria" w:eastAsia="Times New Roman" w:hAnsi="Cambria" w:cs="Arial"/>
          <w:i/>
          <w:color w:val="000000"/>
          <w:sz w:val="24"/>
          <w:szCs w:val="24"/>
          <w:rPrChange w:id="389" w:author="david jackson" w:date="2018-10-16T16:42:00Z">
            <w:rPr>
              <w:rFonts w:ascii="Cambria" w:eastAsia="Times New Roman" w:hAnsi="Cambria" w:cs="Arial"/>
              <w:color w:val="000000"/>
              <w:sz w:val="24"/>
              <w:szCs w:val="24"/>
            </w:rPr>
          </w:rPrChange>
        </w:rPr>
        <w:t>. Means are weighted by the number of black residents in metro area.</w:t>
      </w:r>
    </w:p>
    <w:p w14:paraId="1CBE0090" w14:textId="7DAFC9F5" w:rsidR="00B2041A" w:rsidRPr="00FF7876" w:rsidRDefault="00833F6B" w:rsidP="00113350">
      <w:pPr>
        <w:spacing w:line="276" w:lineRule="auto"/>
        <w:rPr>
          <w:rFonts w:ascii="Cambria" w:hAnsi="Cambria" w:cs="Arial"/>
          <w:sz w:val="24"/>
          <w:szCs w:val="24"/>
        </w:rPr>
      </w:pPr>
      <w:r w:rsidRPr="00FF7876">
        <w:rPr>
          <w:rFonts w:ascii="Cambria" w:hAnsi="Cambria" w:cs="Arial"/>
          <w:sz w:val="24"/>
          <w:szCs w:val="24"/>
        </w:rPr>
        <w:t>Turning to specific metro areas,</w:t>
      </w:r>
      <w:r w:rsidR="00B2041A" w:rsidRPr="00FF7876">
        <w:rPr>
          <w:rFonts w:ascii="Cambria" w:hAnsi="Cambria" w:cs="Arial"/>
          <w:sz w:val="24"/>
          <w:szCs w:val="24"/>
        </w:rPr>
        <w:t xml:space="preserve"> Rochester, N</w:t>
      </w:r>
      <w:del w:id="390" w:author="david jackson" w:date="2018-10-16T16:42:00Z">
        <w:r w:rsidR="00B2041A" w:rsidRPr="00FF7876" w:rsidDel="00BD335F">
          <w:rPr>
            <w:rFonts w:ascii="Cambria" w:hAnsi="Cambria" w:cs="Arial"/>
            <w:sz w:val="24"/>
            <w:szCs w:val="24"/>
          </w:rPr>
          <w:delText xml:space="preserve">ew York </w:delText>
        </w:r>
      </w:del>
      <w:ins w:id="391" w:author="david jackson" w:date="2018-10-16T16:42:00Z">
        <w:r w:rsidR="00BD335F">
          <w:rPr>
            <w:rFonts w:ascii="Cambria" w:hAnsi="Cambria" w:cs="Arial"/>
            <w:sz w:val="24"/>
            <w:szCs w:val="24"/>
          </w:rPr>
          <w:t xml:space="preserve">.Y. </w:t>
        </w:r>
      </w:ins>
      <w:r w:rsidR="00B2041A" w:rsidRPr="00FF7876">
        <w:rPr>
          <w:rFonts w:ascii="Cambria" w:hAnsi="Cambria" w:cs="Arial"/>
          <w:sz w:val="24"/>
          <w:szCs w:val="24"/>
        </w:rPr>
        <w:t>gives the lowest relative value to homes in neighborhoods that are 50</w:t>
      </w:r>
      <w:r w:rsidR="002941C6">
        <w:rPr>
          <w:rFonts w:ascii="Cambria" w:hAnsi="Cambria" w:cs="Arial"/>
          <w:sz w:val="24"/>
          <w:szCs w:val="24"/>
        </w:rPr>
        <w:t xml:space="preserve"> percent</w:t>
      </w:r>
      <w:r w:rsidR="00B2041A" w:rsidRPr="00FF7876">
        <w:rPr>
          <w:rFonts w:ascii="Cambria" w:hAnsi="Cambria" w:cs="Arial"/>
          <w:sz w:val="24"/>
          <w:szCs w:val="24"/>
        </w:rPr>
        <w:t xml:space="preserve"> black, after adjusting for housing and neighborhood quality. These properties are listed with 65</w:t>
      </w:r>
      <w:r w:rsidR="002941C6">
        <w:rPr>
          <w:rFonts w:ascii="Cambria" w:hAnsi="Cambria" w:cs="Arial"/>
          <w:sz w:val="24"/>
          <w:szCs w:val="24"/>
        </w:rPr>
        <w:t xml:space="preserve"> percent</w:t>
      </w:r>
      <w:r w:rsidR="00B2041A" w:rsidRPr="00FF7876">
        <w:rPr>
          <w:rFonts w:ascii="Cambria" w:hAnsi="Cambria" w:cs="Arial"/>
          <w:sz w:val="24"/>
          <w:szCs w:val="24"/>
        </w:rPr>
        <w:t xml:space="preserve"> less value per square foot. Rochester also exhibits high levels of black-white segregation and anti-black internet searches are common. Black children growing up in Rochester, New York in low-income families (</w:t>
      </w:r>
      <w:r w:rsidR="00B2041A" w:rsidRPr="0030368E">
        <w:rPr>
          <w:rFonts w:ascii="Cambria" w:hAnsi="Cambria" w:cs="Arial"/>
          <w:sz w:val="24"/>
          <w:szCs w:val="24"/>
        </w:rPr>
        <w:t xml:space="preserve">at the </w:t>
      </w:r>
      <w:r w:rsidR="00B2041A" w:rsidRPr="0030368E">
        <w:rPr>
          <w:rFonts w:ascii="Cambria" w:hAnsi="Cambria"/>
          <w:sz w:val="24"/>
          <w:szCs w:val="24"/>
        </w:rPr>
        <w:t>25</w:t>
      </w:r>
      <w:r w:rsidR="00B2041A" w:rsidRPr="0030368E">
        <w:rPr>
          <w:rFonts w:ascii="Cambria" w:hAnsi="Cambria"/>
          <w:sz w:val="24"/>
          <w:szCs w:val="24"/>
          <w:rPrChange w:id="392" w:author="david jackson" w:date="2018-10-16T16:43:00Z">
            <w:rPr>
              <w:rFonts w:ascii="Cambria" w:hAnsi="Cambria" w:cs="Arial"/>
              <w:sz w:val="24"/>
              <w:szCs w:val="24"/>
              <w:vertAlign w:val="superscript"/>
            </w:rPr>
          </w:rPrChange>
        </w:rPr>
        <w:t>th</w:t>
      </w:r>
      <w:r w:rsidR="00B2041A" w:rsidRPr="0030368E">
        <w:rPr>
          <w:rFonts w:ascii="Cambria" w:hAnsi="Cambria"/>
          <w:sz w:val="24"/>
          <w:szCs w:val="24"/>
        </w:rPr>
        <w:t xml:space="preserve"> percentile) do relatively poorly as adults (the 31</w:t>
      </w:r>
      <w:r w:rsidR="00B2041A" w:rsidRPr="0030368E">
        <w:rPr>
          <w:rFonts w:ascii="Cambria" w:hAnsi="Cambria"/>
          <w:sz w:val="24"/>
          <w:szCs w:val="24"/>
          <w:rPrChange w:id="393" w:author="david jackson" w:date="2018-10-16T16:43:00Z">
            <w:rPr>
              <w:rFonts w:ascii="Cambria" w:hAnsi="Cambria" w:cs="Arial"/>
              <w:sz w:val="24"/>
              <w:szCs w:val="24"/>
              <w:vertAlign w:val="superscript"/>
            </w:rPr>
          </w:rPrChange>
        </w:rPr>
        <w:t>st</w:t>
      </w:r>
      <w:r w:rsidR="00B2041A" w:rsidRPr="0030368E">
        <w:rPr>
          <w:rFonts w:ascii="Cambria" w:hAnsi="Cambria" w:cs="Arial"/>
          <w:sz w:val="24"/>
          <w:szCs w:val="24"/>
        </w:rPr>
        <w:t xml:space="preserve"> percentile</w:t>
      </w:r>
      <w:r w:rsidR="00B2041A" w:rsidRPr="00FF7876">
        <w:rPr>
          <w:rFonts w:ascii="Cambria" w:hAnsi="Cambria" w:cs="Arial"/>
          <w:sz w:val="24"/>
          <w:szCs w:val="24"/>
        </w:rPr>
        <w:t>).</w:t>
      </w:r>
    </w:p>
    <w:p w14:paraId="40285DD1" w14:textId="60147946" w:rsidR="00E22BFA" w:rsidRPr="00FF7876" w:rsidRDefault="00B2041A" w:rsidP="00113350">
      <w:pPr>
        <w:spacing w:line="276" w:lineRule="auto"/>
        <w:rPr>
          <w:rFonts w:ascii="Cambria" w:hAnsi="Cambria" w:cs="Arial"/>
          <w:sz w:val="24"/>
          <w:szCs w:val="24"/>
        </w:rPr>
      </w:pPr>
      <w:r w:rsidRPr="00FF7876">
        <w:rPr>
          <w:rFonts w:ascii="Cambria" w:hAnsi="Cambria" w:cs="Arial"/>
          <w:sz w:val="24"/>
          <w:szCs w:val="24"/>
        </w:rPr>
        <w:t xml:space="preserve">Tulsa, </w:t>
      </w:r>
      <w:ins w:id="394" w:author="david jackson" w:date="2018-10-16T17:07:00Z">
        <w:r w:rsidR="000D565B">
          <w:rPr>
            <w:rFonts w:ascii="Cambria" w:hAnsi="Cambria" w:cs="Arial"/>
            <w:sz w:val="24"/>
            <w:szCs w:val="24"/>
          </w:rPr>
          <w:t>Okla.</w:t>
        </w:r>
        <w:r w:rsidR="00E13CBC">
          <w:rPr>
            <w:rFonts w:ascii="Cambria" w:hAnsi="Cambria" w:cs="Arial"/>
            <w:sz w:val="24"/>
            <w:szCs w:val="24"/>
          </w:rPr>
          <w:t xml:space="preserve">, </w:t>
        </w:r>
      </w:ins>
      <w:r w:rsidRPr="00FF7876">
        <w:rPr>
          <w:rFonts w:ascii="Cambria" w:hAnsi="Cambria" w:cs="Arial"/>
          <w:sz w:val="24"/>
          <w:szCs w:val="24"/>
        </w:rPr>
        <w:t xml:space="preserve">Omaha, </w:t>
      </w:r>
      <w:ins w:id="395" w:author="david jackson" w:date="2018-10-16T17:07:00Z">
        <w:r w:rsidR="00E13CBC">
          <w:rPr>
            <w:rFonts w:ascii="Cambria" w:hAnsi="Cambria" w:cs="Arial"/>
            <w:sz w:val="24"/>
            <w:szCs w:val="24"/>
          </w:rPr>
          <w:t xml:space="preserve">Neb., </w:t>
        </w:r>
      </w:ins>
      <w:r w:rsidRPr="00FF7876">
        <w:rPr>
          <w:rFonts w:ascii="Cambria" w:hAnsi="Cambria" w:cs="Arial"/>
          <w:sz w:val="24"/>
          <w:szCs w:val="24"/>
        </w:rPr>
        <w:t>and Jacksonville</w:t>
      </w:r>
      <w:ins w:id="396" w:author="david jackson" w:date="2018-10-16T17:07:00Z">
        <w:r w:rsidR="00E13CBC">
          <w:rPr>
            <w:rFonts w:ascii="Cambria" w:hAnsi="Cambria" w:cs="Arial"/>
            <w:sz w:val="24"/>
            <w:szCs w:val="24"/>
          </w:rPr>
          <w:t>, Fla.</w:t>
        </w:r>
      </w:ins>
      <w:r w:rsidRPr="00FF7876">
        <w:rPr>
          <w:rFonts w:ascii="Cambria" w:hAnsi="Cambria" w:cs="Arial"/>
          <w:sz w:val="24"/>
          <w:szCs w:val="24"/>
        </w:rPr>
        <w:t xml:space="preserve"> are also among the 10 areas with the lowest valuations for black neighborhoods, at -40</w:t>
      </w:r>
      <w:r w:rsidR="002941C6">
        <w:rPr>
          <w:rFonts w:ascii="Cambria" w:hAnsi="Cambria" w:cs="Arial"/>
          <w:sz w:val="24"/>
          <w:szCs w:val="24"/>
        </w:rPr>
        <w:t xml:space="preserve"> percent</w:t>
      </w:r>
      <w:r w:rsidRPr="00FF7876">
        <w:rPr>
          <w:rFonts w:ascii="Cambria" w:hAnsi="Cambria" w:cs="Arial"/>
          <w:sz w:val="24"/>
          <w:szCs w:val="24"/>
        </w:rPr>
        <w:t xml:space="preserve"> or </w:t>
      </w:r>
      <w:del w:id="397" w:author="david jackson" w:date="2018-10-16T17:07:00Z">
        <w:r w:rsidRPr="00FF7876" w:rsidDel="0046150A">
          <w:rPr>
            <w:rFonts w:ascii="Cambria" w:hAnsi="Cambria" w:cs="Arial"/>
            <w:sz w:val="24"/>
            <w:szCs w:val="24"/>
          </w:rPr>
          <w:delText>less</w:delText>
        </w:r>
      </w:del>
      <w:commentRangeStart w:id="398"/>
      <w:ins w:id="399" w:author="david jackson" w:date="2018-10-16T17:07:00Z">
        <w:r w:rsidR="0046150A">
          <w:rPr>
            <w:rFonts w:ascii="Cambria" w:hAnsi="Cambria" w:cs="Arial"/>
            <w:sz w:val="24"/>
            <w:szCs w:val="24"/>
          </w:rPr>
          <w:t>lower</w:t>
        </w:r>
      </w:ins>
      <w:commentRangeEnd w:id="398"/>
      <w:ins w:id="400" w:author="david jackson" w:date="2018-10-16T17:08:00Z">
        <w:r w:rsidR="0046150A">
          <w:rPr>
            <w:rStyle w:val="CommentReference"/>
          </w:rPr>
          <w:commentReference w:id="398"/>
        </w:r>
      </w:ins>
      <w:r w:rsidRPr="00FF7876">
        <w:rPr>
          <w:rFonts w:ascii="Cambria" w:hAnsi="Cambria" w:cs="Arial"/>
          <w:sz w:val="24"/>
          <w:szCs w:val="24"/>
        </w:rPr>
        <w:t xml:space="preserve">. Economic mobility is low there as well, though better in Tulsa, where segregation is </w:t>
      </w:r>
      <w:del w:id="401" w:author="david jackson" w:date="2018-10-16T16:43:00Z">
        <w:r w:rsidRPr="00FF7876" w:rsidDel="00243D15">
          <w:rPr>
            <w:rFonts w:ascii="Cambria" w:hAnsi="Cambria" w:cs="Arial"/>
            <w:sz w:val="24"/>
            <w:szCs w:val="24"/>
          </w:rPr>
          <w:delText>relative</w:delText>
        </w:r>
      </w:del>
      <w:ins w:id="402" w:author="david jackson" w:date="2018-10-16T16:43:00Z">
        <w:r w:rsidR="00243D15" w:rsidRPr="00FF7876">
          <w:rPr>
            <w:rFonts w:ascii="Cambria" w:hAnsi="Cambria" w:cs="Arial"/>
            <w:sz w:val="24"/>
            <w:szCs w:val="24"/>
          </w:rPr>
          <w:t>relatively</w:t>
        </w:r>
      </w:ins>
      <w:r w:rsidRPr="00FF7876">
        <w:rPr>
          <w:rFonts w:ascii="Cambria" w:hAnsi="Cambria" w:cs="Arial"/>
          <w:sz w:val="24"/>
          <w:szCs w:val="24"/>
        </w:rPr>
        <w:t xml:space="preserve"> low and Google searches with anti-black slurs are relatively rare.</w:t>
      </w:r>
    </w:p>
    <w:p w14:paraId="67A3FC08" w14:textId="238D58A7" w:rsidR="00B2041A" w:rsidRPr="00FF7876" w:rsidRDefault="00E22BFA" w:rsidP="00113350">
      <w:pPr>
        <w:spacing w:line="276" w:lineRule="auto"/>
        <w:rPr>
          <w:rFonts w:ascii="Cambria" w:hAnsi="Cambria" w:cs="Arial"/>
          <w:sz w:val="24"/>
          <w:szCs w:val="24"/>
        </w:rPr>
      </w:pPr>
      <w:r w:rsidRPr="00FF7876">
        <w:rPr>
          <w:rFonts w:ascii="Cambria" w:hAnsi="Cambria" w:cs="Arial"/>
          <w:sz w:val="24"/>
          <w:szCs w:val="24"/>
        </w:rPr>
        <w:t xml:space="preserve">Upward mobility tends to be </w:t>
      </w:r>
      <w:r w:rsidR="00A832A6" w:rsidRPr="00FF7876">
        <w:rPr>
          <w:rFonts w:ascii="Cambria" w:hAnsi="Cambria" w:cs="Arial"/>
          <w:sz w:val="24"/>
          <w:szCs w:val="24"/>
        </w:rPr>
        <w:t xml:space="preserve">somewhat </w:t>
      </w:r>
      <w:r w:rsidRPr="00FF7876">
        <w:rPr>
          <w:rFonts w:ascii="Cambria" w:hAnsi="Cambria" w:cs="Arial"/>
          <w:sz w:val="24"/>
          <w:szCs w:val="24"/>
        </w:rPr>
        <w:t xml:space="preserve">higher where homes are more highly valued in black neighborhoods. In Boston, </w:t>
      </w:r>
      <w:del w:id="403" w:author="david jackson" w:date="2018-10-16T16:44:00Z">
        <w:r w:rsidRPr="00FF7876" w:rsidDel="00243D15">
          <w:rPr>
            <w:rFonts w:ascii="Cambria" w:hAnsi="Cambria" w:cs="Arial"/>
            <w:sz w:val="24"/>
            <w:szCs w:val="24"/>
          </w:rPr>
          <w:delText>Massachusetts</w:delText>
        </w:r>
      </w:del>
      <w:ins w:id="404" w:author="david jackson" w:date="2018-10-16T16:44:00Z">
        <w:r w:rsidR="00243D15" w:rsidRPr="00FF7876">
          <w:rPr>
            <w:rFonts w:ascii="Cambria" w:hAnsi="Cambria" w:cs="Arial"/>
            <w:sz w:val="24"/>
            <w:szCs w:val="24"/>
          </w:rPr>
          <w:t>Mass</w:t>
        </w:r>
        <w:r w:rsidR="00243D15">
          <w:rPr>
            <w:rFonts w:ascii="Cambria" w:hAnsi="Cambria" w:cs="Arial"/>
            <w:sz w:val="24"/>
            <w:szCs w:val="24"/>
          </w:rPr>
          <w:t>.</w:t>
        </w:r>
      </w:ins>
      <w:r w:rsidRPr="00FF7876">
        <w:rPr>
          <w:rFonts w:ascii="Cambria" w:hAnsi="Cambria" w:cs="Arial"/>
          <w:sz w:val="24"/>
          <w:szCs w:val="24"/>
        </w:rPr>
        <w:t>, for example, black children reach the 39</w:t>
      </w:r>
      <w:r w:rsidRPr="0085059A">
        <w:rPr>
          <w:rFonts w:ascii="Cambria" w:hAnsi="Cambria"/>
          <w:rPrChange w:id="405" w:author="david jackson" w:date="2018-10-16T16:44:00Z">
            <w:rPr>
              <w:rFonts w:ascii="Cambria" w:hAnsi="Cambria" w:cs="Arial"/>
              <w:sz w:val="24"/>
              <w:szCs w:val="24"/>
              <w:vertAlign w:val="superscript"/>
            </w:rPr>
          </w:rPrChange>
        </w:rPr>
        <w:t>th</w:t>
      </w:r>
      <w:r w:rsidRPr="00FF7876">
        <w:rPr>
          <w:rFonts w:ascii="Cambria" w:hAnsi="Cambria" w:cs="Arial"/>
          <w:sz w:val="24"/>
          <w:szCs w:val="24"/>
        </w:rPr>
        <w:t xml:space="preserve"> percentile, on average, when growing up at the 25</w:t>
      </w:r>
      <w:r w:rsidRPr="0085059A">
        <w:rPr>
          <w:rFonts w:ascii="Cambria" w:hAnsi="Cambria"/>
          <w:rPrChange w:id="406" w:author="david jackson" w:date="2018-10-16T16:44:00Z">
            <w:rPr>
              <w:rFonts w:ascii="Cambria" w:hAnsi="Cambria" w:cs="Arial"/>
              <w:sz w:val="24"/>
              <w:szCs w:val="24"/>
              <w:vertAlign w:val="superscript"/>
            </w:rPr>
          </w:rPrChange>
        </w:rPr>
        <w:t>th</w:t>
      </w:r>
      <w:r w:rsidRPr="00FF7876">
        <w:rPr>
          <w:rFonts w:ascii="Cambria" w:hAnsi="Cambria" w:cs="Arial"/>
          <w:sz w:val="24"/>
          <w:szCs w:val="24"/>
        </w:rPr>
        <w:t xml:space="preserve"> percentile. </w:t>
      </w:r>
      <w:r w:rsidR="00B2041A" w:rsidRPr="00FF7876">
        <w:rPr>
          <w:rFonts w:ascii="Cambria" w:hAnsi="Cambria" w:cs="Arial"/>
          <w:sz w:val="24"/>
          <w:szCs w:val="24"/>
        </w:rPr>
        <w:t>Boston is also characterized by infrequen</w:t>
      </w:r>
      <w:ins w:id="407" w:author="david jackson" w:date="2018-10-16T16:45:00Z">
        <w:r w:rsidR="00462527">
          <w:rPr>
            <w:rFonts w:ascii="Cambria" w:hAnsi="Cambria" w:cs="Arial"/>
            <w:sz w:val="24"/>
            <w:szCs w:val="24"/>
          </w:rPr>
          <w:t>t</w:t>
        </w:r>
      </w:ins>
      <w:del w:id="408" w:author="david jackson" w:date="2018-10-16T16:44:00Z">
        <w:r w:rsidR="00B2041A" w:rsidRPr="00FF7876" w:rsidDel="00462527">
          <w:rPr>
            <w:rFonts w:ascii="Cambria" w:hAnsi="Cambria" w:cs="Arial"/>
            <w:sz w:val="24"/>
            <w:szCs w:val="24"/>
          </w:rPr>
          <w:delText xml:space="preserve">cy of </w:delText>
        </w:r>
      </w:del>
      <w:ins w:id="409" w:author="david jackson" w:date="2018-10-16T16:45:00Z">
        <w:r w:rsidR="00462527">
          <w:rPr>
            <w:rFonts w:ascii="Cambria" w:hAnsi="Cambria" w:cs="Arial"/>
            <w:sz w:val="24"/>
            <w:szCs w:val="24"/>
          </w:rPr>
          <w:t xml:space="preserve"> </w:t>
        </w:r>
      </w:ins>
      <w:r w:rsidR="00B2041A" w:rsidRPr="00FF7876">
        <w:rPr>
          <w:rFonts w:ascii="Cambria" w:hAnsi="Cambria" w:cs="Arial"/>
          <w:sz w:val="24"/>
          <w:szCs w:val="24"/>
        </w:rPr>
        <w:t xml:space="preserve">anti-black internet searches but high levels of segregation. </w:t>
      </w:r>
      <w:r w:rsidR="00A832A6" w:rsidRPr="00FF7876">
        <w:rPr>
          <w:rFonts w:ascii="Cambria" w:hAnsi="Cambria" w:cs="Arial"/>
          <w:sz w:val="24"/>
          <w:szCs w:val="24"/>
        </w:rPr>
        <w:t>Black c</w:t>
      </w:r>
      <w:r w:rsidRPr="00FF7876">
        <w:rPr>
          <w:rFonts w:ascii="Cambria" w:hAnsi="Cambria" w:cs="Arial"/>
          <w:sz w:val="24"/>
          <w:szCs w:val="24"/>
        </w:rPr>
        <w:t xml:space="preserve">hildren born in </w:t>
      </w:r>
      <w:r w:rsidR="00A832A6" w:rsidRPr="00FF7876">
        <w:rPr>
          <w:rFonts w:ascii="Cambria" w:hAnsi="Cambria" w:cs="Arial"/>
          <w:sz w:val="24"/>
          <w:szCs w:val="24"/>
        </w:rPr>
        <w:t xml:space="preserve">the Hartford </w:t>
      </w:r>
      <w:del w:id="410" w:author="david jackson" w:date="2018-10-16T16:45:00Z">
        <w:r w:rsidR="00A832A6" w:rsidRPr="00FF7876" w:rsidDel="00462527">
          <w:rPr>
            <w:rFonts w:ascii="Cambria" w:hAnsi="Cambria" w:cs="Arial"/>
            <w:sz w:val="24"/>
            <w:szCs w:val="24"/>
          </w:rPr>
          <w:delText xml:space="preserve">Metropolitan </w:delText>
        </w:r>
      </w:del>
      <w:ins w:id="411" w:author="david jackson" w:date="2018-10-16T16:45:00Z">
        <w:r w:rsidR="00462527">
          <w:rPr>
            <w:rFonts w:ascii="Cambria" w:hAnsi="Cambria" w:cs="Arial"/>
            <w:sz w:val="24"/>
            <w:szCs w:val="24"/>
          </w:rPr>
          <w:t>m</w:t>
        </w:r>
        <w:r w:rsidR="00462527" w:rsidRPr="00FF7876">
          <w:rPr>
            <w:rFonts w:ascii="Cambria" w:hAnsi="Cambria" w:cs="Arial"/>
            <w:sz w:val="24"/>
            <w:szCs w:val="24"/>
          </w:rPr>
          <w:t xml:space="preserve">etropolitan </w:t>
        </w:r>
      </w:ins>
      <w:r w:rsidR="00A832A6" w:rsidRPr="00FF7876">
        <w:rPr>
          <w:rFonts w:ascii="Cambria" w:hAnsi="Cambria" w:cs="Arial"/>
          <w:sz w:val="24"/>
          <w:szCs w:val="24"/>
        </w:rPr>
        <w:t xml:space="preserve">area </w:t>
      </w:r>
      <w:del w:id="412" w:author="david jackson" w:date="2018-10-17T15:40:00Z">
        <w:r w:rsidR="00A832A6" w:rsidRPr="00FF7876" w:rsidDel="003B5D4B">
          <w:rPr>
            <w:rFonts w:ascii="Cambria" w:hAnsi="Cambria" w:cs="Arial"/>
            <w:sz w:val="24"/>
            <w:szCs w:val="24"/>
          </w:rPr>
          <w:delText xml:space="preserve">or </w:delText>
        </w:r>
      </w:del>
      <w:ins w:id="413" w:author="david jackson" w:date="2018-10-17T15:40:00Z">
        <w:r w:rsidR="003B5D4B">
          <w:rPr>
            <w:rFonts w:ascii="Cambria" w:hAnsi="Cambria" w:cs="Arial"/>
            <w:sz w:val="24"/>
            <w:szCs w:val="24"/>
          </w:rPr>
          <w:t>and</w:t>
        </w:r>
        <w:r w:rsidR="003B5D4B" w:rsidRPr="00FF7876">
          <w:rPr>
            <w:rFonts w:ascii="Cambria" w:hAnsi="Cambria" w:cs="Arial"/>
            <w:sz w:val="24"/>
            <w:szCs w:val="24"/>
          </w:rPr>
          <w:t xml:space="preserve"> </w:t>
        </w:r>
      </w:ins>
      <w:r w:rsidR="00A832A6" w:rsidRPr="00FF7876">
        <w:rPr>
          <w:rFonts w:ascii="Cambria" w:hAnsi="Cambria" w:cs="Arial"/>
          <w:sz w:val="24"/>
          <w:szCs w:val="24"/>
        </w:rPr>
        <w:t xml:space="preserve">Oklahoma City </w:t>
      </w:r>
      <w:r w:rsidRPr="00FF7876">
        <w:rPr>
          <w:rFonts w:ascii="Cambria" w:hAnsi="Cambria" w:cs="Arial"/>
          <w:sz w:val="24"/>
          <w:szCs w:val="24"/>
        </w:rPr>
        <w:t>also did relatively well.</w:t>
      </w:r>
      <w:r w:rsidR="002E4227" w:rsidRPr="00FF7876">
        <w:rPr>
          <w:rFonts w:ascii="Cambria" w:hAnsi="Cambria" w:cs="Arial"/>
          <w:sz w:val="24"/>
          <w:szCs w:val="24"/>
        </w:rPr>
        <w:t xml:space="preserve"> </w:t>
      </w:r>
    </w:p>
    <w:p w14:paraId="1908A855" w14:textId="77777777" w:rsidR="00336CDE" w:rsidRPr="00FF7876" w:rsidRDefault="00976C8E" w:rsidP="00113350">
      <w:pPr>
        <w:spacing w:line="276" w:lineRule="auto"/>
        <w:rPr>
          <w:rFonts w:ascii="Cambria" w:hAnsi="Cambria" w:cs="Arial"/>
          <w:sz w:val="24"/>
          <w:szCs w:val="24"/>
        </w:rPr>
      </w:pPr>
      <w:r w:rsidRPr="00FF7876">
        <w:rPr>
          <w:rFonts w:ascii="Cambria" w:hAnsi="Cambria" w:cs="Arial"/>
          <w:sz w:val="24"/>
          <w:szCs w:val="24"/>
        </w:rPr>
        <w:t>This evidence presented here is not meant to prove</w:t>
      </w:r>
      <w:r w:rsidR="002E4227" w:rsidRPr="00FF7876">
        <w:rPr>
          <w:rFonts w:ascii="Cambria" w:hAnsi="Cambria" w:cs="Arial"/>
          <w:sz w:val="24"/>
          <w:szCs w:val="24"/>
        </w:rPr>
        <w:t xml:space="preserve"> that devaluation causes lower mobility or vice versa</w:t>
      </w:r>
      <w:r w:rsidRPr="00FF7876">
        <w:rPr>
          <w:rFonts w:ascii="Cambria" w:hAnsi="Cambria" w:cs="Arial"/>
          <w:sz w:val="24"/>
          <w:szCs w:val="24"/>
        </w:rPr>
        <w:t xml:space="preserve">. That cannot be answered with these data, but the evidence does </w:t>
      </w:r>
      <w:r w:rsidR="002E4227" w:rsidRPr="00FF7876">
        <w:rPr>
          <w:rFonts w:ascii="Cambria" w:hAnsi="Cambria" w:cs="Arial"/>
          <w:sz w:val="24"/>
          <w:szCs w:val="24"/>
        </w:rPr>
        <w:t xml:space="preserve">suggest there may be underlying links between the two phenomena that warrant further </w:t>
      </w:r>
      <w:r w:rsidR="002E4227" w:rsidRPr="00FF7876">
        <w:rPr>
          <w:rFonts w:ascii="Cambria" w:hAnsi="Cambria" w:cs="Arial"/>
          <w:sz w:val="24"/>
          <w:szCs w:val="24"/>
        </w:rPr>
        <w:lastRenderedPageBreak/>
        <w:t>exploration.</w:t>
      </w:r>
      <w:r w:rsidRPr="00FF7876">
        <w:rPr>
          <w:rFonts w:ascii="Cambria" w:hAnsi="Cambria" w:cs="Arial"/>
          <w:sz w:val="24"/>
          <w:szCs w:val="24"/>
        </w:rPr>
        <w:t xml:space="preserve"> Likewise, we intend to collect more relevant and targeted data on anti-black sentiment in the future. The results linking anti-black internet searches to the devaluation of black neighborhoods are intriguing, but we believe the question requires new data sources.  </w:t>
      </w:r>
    </w:p>
    <w:p w14:paraId="7C2E8E28" w14:textId="77777777" w:rsidR="00336CDE" w:rsidRDefault="00336CDE" w:rsidP="00113350">
      <w:pPr>
        <w:spacing w:line="276" w:lineRule="auto"/>
        <w:rPr>
          <w:rFonts w:ascii="Cambria" w:hAnsi="Cambria" w:cs="Arial"/>
          <w:b/>
          <w:sz w:val="24"/>
          <w:szCs w:val="24"/>
        </w:rPr>
      </w:pPr>
      <w:r w:rsidRPr="005A077C">
        <w:rPr>
          <w:rFonts w:ascii="Cambria" w:hAnsi="Cambria" w:cs="Arial"/>
          <w:b/>
          <w:sz w:val="24"/>
          <w:szCs w:val="24"/>
        </w:rPr>
        <w:t>Conclusion</w:t>
      </w:r>
    </w:p>
    <w:p w14:paraId="21108719" w14:textId="38471347" w:rsidR="003C568C" w:rsidRDefault="003C568C" w:rsidP="00113350">
      <w:pPr>
        <w:spacing w:line="276" w:lineRule="auto"/>
        <w:rPr>
          <w:rFonts w:ascii="Cambria" w:hAnsi="Cambria" w:cs="Helvetica"/>
          <w:color w:val="030A13"/>
          <w:sz w:val="24"/>
          <w:szCs w:val="24"/>
          <w:shd w:val="clear" w:color="auto" w:fill="FFFFFF"/>
        </w:rPr>
      </w:pPr>
      <w:r w:rsidRPr="006E093B">
        <w:rPr>
          <w:rFonts w:ascii="Cambria" w:hAnsi="Cambria" w:cs="Arial"/>
          <w:color w:val="030A13"/>
          <w:sz w:val="24"/>
          <w:szCs w:val="24"/>
          <w:shd w:val="clear" w:color="auto" w:fill="FFFFFF"/>
        </w:rPr>
        <w:t>The devaluat</w:t>
      </w:r>
      <w:r>
        <w:rPr>
          <w:rFonts w:ascii="Cambria" w:hAnsi="Cambria" w:cs="Arial"/>
          <w:color w:val="030A13"/>
          <w:sz w:val="24"/>
          <w:szCs w:val="24"/>
          <w:shd w:val="clear" w:color="auto" w:fill="FFFFFF"/>
        </w:rPr>
        <w:t>ion of majority-</w:t>
      </w:r>
      <w:r w:rsidRPr="006E093B">
        <w:rPr>
          <w:rFonts w:ascii="Cambria" w:hAnsi="Cambria" w:cs="Arial"/>
          <w:color w:val="030A13"/>
          <w:sz w:val="24"/>
          <w:szCs w:val="24"/>
          <w:shd w:val="clear" w:color="auto" w:fill="FFFFFF"/>
        </w:rPr>
        <w:t xml:space="preserve">black neighborhoods is </w:t>
      </w:r>
      <w:del w:id="414" w:author="david jackson" w:date="2018-10-16T17:47:00Z">
        <w:r w:rsidRPr="006E093B" w:rsidDel="005F154D">
          <w:rPr>
            <w:rFonts w:ascii="Cambria" w:hAnsi="Cambria" w:cs="Arial"/>
            <w:color w:val="030A13"/>
            <w:sz w:val="24"/>
            <w:szCs w:val="24"/>
            <w:shd w:val="clear" w:color="auto" w:fill="FFFFFF"/>
          </w:rPr>
          <w:delText xml:space="preserve">sapping </w:delText>
        </w:r>
      </w:del>
      <w:ins w:id="415" w:author="david jackson" w:date="2018-10-16T17:47:00Z">
        <w:r w:rsidR="005F154D">
          <w:rPr>
            <w:rFonts w:ascii="Cambria" w:hAnsi="Cambria" w:cs="Arial"/>
            <w:color w:val="030A13"/>
            <w:sz w:val="24"/>
            <w:szCs w:val="24"/>
            <w:shd w:val="clear" w:color="auto" w:fill="FFFFFF"/>
          </w:rPr>
          <w:t>penalizing</w:t>
        </w:r>
        <w:r w:rsidR="005F154D" w:rsidRPr="006E093B">
          <w:rPr>
            <w:rFonts w:ascii="Cambria" w:hAnsi="Cambria" w:cs="Arial"/>
            <w:color w:val="030A13"/>
            <w:sz w:val="24"/>
            <w:szCs w:val="24"/>
            <w:shd w:val="clear" w:color="auto" w:fill="FFFFFF"/>
          </w:rPr>
          <w:t xml:space="preserve"> </w:t>
        </w:r>
      </w:ins>
      <w:del w:id="416" w:author="david jackson" w:date="2018-10-17T15:03:00Z">
        <w:r w:rsidRPr="006E093B" w:rsidDel="00AC1E6F">
          <w:rPr>
            <w:rFonts w:ascii="Cambria" w:hAnsi="Cambria" w:cs="Arial"/>
            <w:color w:val="030A13"/>
            <w:sz w:val="24"/>
            <w:szCs w:val="24"/>
            <w:shd w:val="clear" w:color="auto" w:fill="FFFFFF"/>
          </w:rPr>
          <w:delText>their</w:delText>
        </w:r>
      </w:del>
      <w:r w:rsidRPr="006E093B">
        <w:rPr>
          <w:rFonts w:ascii="Cambria" w:hAnsi="Cambria" w:cs="Arial"/>
          <w:color w:val="030A13"/>
          <w:sz w:val="24"/>
          <w:szCs w:val="24"/>
          <w:shd w:val="clear" w:color="auto" w:fill="FFFFFF"/>
        </w:rPr>
        <w:t xml:space="preserve"> residents on average </w:t>
      </w:r>
      <w:del w:id="417" w:author="david jackson" w:date="2018-10-16T17:48:00Z">
        <w:r w:rsidRPr="006E093B" w:rsidDel="00D02FF4">
          <w:rPr>
            <w:rFonts w:ascii="Cambria" w:hAnsi="Cambria" w:cs="Arial"/>
            <w:color w:val="030A13"/>
            <w:sz w:val="24"/>
            <w:szCs w:val="24"/>
            <w:shd w:val="clear" w:color="auto" w:fill="FFFFFF"/>
          </w:rPr>
          <w:delText xml:space="preserve">of approximately </w:delText>
        </w:r>
      </w:del>
      <w:r w:rsidRPr="006E093B">
        <w:rPr>
          <w:rFonts w:ascii="Cambria" w:hAnsi="Cambria" w:cs="Arial"/>
          <w:color w:val="030A13"/>
          <w:sz w:val="24"/>
          <w:szCs w:val="24"/>
          <w:shd w:val="clear" w:color="auto" w:fill="FFFFFF"/>
        </w:rPr>
        <w:t>$48,000 per home, amounting to $156 billion in cumulative losses.</w:t>
      </w:r>
      <w:del w:id="418" w:author="david jackson" w:date="2018-10-16T17:51:00Z">
        <w:r w:rsidRPr="006E093B" w:rsidDel="0020163C">
          <w:rPr>
            <w:rFonts w:ascii="Cambria" w:hAnsi="Cambria" w:cs="Arial"/>
            <w:color w:val="030A13"/>
            <w:sz w:val="24"/>
            <w:szCs w:val="24"/>
            <w:shd w:val="clear" w:color="auto" w:fill="FFFFFF"/>
          </w:rPr>
          <w:delText xml:space="preserve"> </w:delText>
        </w:r>
        <w:r w:rsidRPr="006E093B" w:rsidDel="0020163C">
          <w:rPr>
            <w:rFonts w:ascii="Cambria" w:hAnsi="Cambria" w:cs="Helvetica"/>
            <w:color w:val="030A13"/>
            <w:sz w:val="24"/>
            <w:szCs w:val="24"/>
            <w:shd w:val="clear" w:color="auto" w:fill="FFFFFF"/>
          </w:rPr>
          <w:delText>There is much to lose and gain in black communities</w:delText>
        </w:r>
      </w:del>
      <w:r w:rsidRPr="006E093B">
        <w:rPr>
          <w:rFonts w:ascii="Cambria" w:hAnsi="Cambria" w:cs="Helvetica"/>
          <w:color w:val="030A13"/>
          <w:sz w:val="24"/>
          <w:szCs w:val="24"/>
          <w:shd w:val="clear" w:color="auto" w:fill="FFFFFF"/>
        </w:rPr>
        <w:t xml:space="preserve">. </w:t>
      </w:r>
      <w:del w:id="419" w:author="david jackson" w:date="2018-10-16T17:50:00Z">
        <w:r w:rsidRPr="006E093B" w:rsidDel="00B30166">
          <w:rPr>
            <w:rFonts w:ascii="Cambria" w:hAnsi="Cambria" w:cs="Helvetica"/>
            <w:color w:val="030A13"/>
            <w:sz w:val="24"/>
            <w:szCs w:val="24"/>
            <w:shd w:val="clear" w:color="auto" w:fill="FFFFFF"/>
          </w:rPr>
          <w:delText xml:space="preserve">Segregation </w:delText>
        </w:r>
      </w:del>
      <w:ins w:id="420" w:author="david jackson" w:date="2018-10-16T17:50:00Z">
        <w:r w:rsidR="00B30166">
          <w:rPr>
            <w:rFonts w:ascii="Cambria" w:hAnsi="Cambria" w:cs="Helvetica"/>
            <w:color w:val="030A13"/>
            <w:sz w:val="24"/>
            <w:szCs w:val="24"/>
            <w:shd w:val="clear" w:color="auto" w:fill="FFFFFF"/>
          </w:rPr>
          <w:t xml:space="preserve">Over the </w:t>
        </w:r>
        <w:r w:rsidR="00191540">
          <w:rPr>
            <w:rFonts w:ascii="Cambria" w:hAnsi="Cambria" w:cs="Helvetica"/>
            <w:color w:val="030A13"/>
            <w:sz w:val="24"/>
            <w:szCs w:val="24"/>
            <w:shd w:val="clear" w:color="auto" w:fill="FFFFFF"/>
          </w:rPr>
          <w:t>years, s</w:t>
        </w:r>
        <w:r w:rsidR="00B30166" w:rsidRPr="006E093B">
          <w:rPr>
            <w:rFonts w:ascii="Cambria" w:hAnsi="Cambria" w:cs="Helvetica"/>
            <w:color w:val="030A13"/>
            <w:sz w:val="24"/>
            <w:szCs w:val="24"/>
            <w:shd w:val="clear" w:color="auto" w:fill="FFFFFF"/>
          </w:rPr>
          <w:t xml:space="preserve">egregation </w:t>
        </w:r>
      </w:ins>
      <w:del w:id="421" w:author="david jackson" w:date="2018-10-16T17:49:00Z">
        <w:r w:rsidRPr="006E093B" w:rsidDel="000C1AD0">
          <w:rPr>
            <w:rFonts w:ascii="Cambria" w:hAnsi="Cambria" w:cs="Helvetica"/>
            <w:color w:val="030A13"/>
            <w:sz w:val="24"/>
            <w:szCs w:val="24"/>
            <w:shd w:val="clear" w:color="auto" w:fill="FFFFFF"/>
          </w:rPr>
          <w:delText xml:space="preserve">did </w:delText>
        </w:r>
      </w:del>
      <w:r w:rsidRPr="006E093B">
        <w:rPr>
          <w:rFonts w:ascii="Cambria" w:hAnsi="Cambria" w:cs="Helvetica"/>
          <w:color w:val="030A13"/>
          <w:sz w:val="24"/>
          <w:szCs w:val="24"/>
          <w:shd w:val="clear" w:color="auto" w:fill="FFFFFF"/>
        </w:rPr>
        <w:t xml:space="preserve">negatively </w:t>
      </w:r>
      <w:del w:id="422" w:author="david jackson" w:date="2018-10-16T17:49:00Z">
        <w:r w:rsidRPr="006E093B" w:rsidDel="000C1AD0">
          <w:rPr>
            <w:rFonts w:ascii="Cambria" w:hAnsi="Cambria" w:cs="Helvetica"/>
            <w:color w:val="030A13"/>
            <w:sz w:val="24"/>
            <w:szCs w:val="24"/>
            <w:shd w:val="clear" w:color="auto" w:fill="FFFFFF"/>
          </w:rPr>
          <w:delText>impact the</w:delText>
        </w:r>
      </w:del>
      <w:ins w:id="423" w:author="david jackson" w:date="2018-10-16T17:49:00Z">
        <w:r w:rsidR="000C1AD0">
          <w:rPr>
            <w:rFonts w:ascii="Cambria" w:hAnsi="Cambria" w:cs="Helvetica"/>
            <w:color w:val="030A13"/>
            <w:sz w:val="24"/>
            <w:szCs w:val="24"/>
            <w:shd w:val="clear" w:color="auto" w:fill="FFFFFF"/>
          </w:rPr>
          <w:t>affected</w:t>
        </w:r>
      </w:ins>
      <w:r w:rsidRPr="006E093B">
        <w:rPr>
          <w:rFonts w:ascii="Cambria" w:hAnsi="Cambria" w:cs="Helvetica"/>
          <w:color w:val="030A13"/>
          <w:sz w:val="24"/>
          <w:szCs w:val="24"/>
          <w:shd w:val="clear" w:color="auto" w:fill="FFFFFF"/>
        </w:rPr>
        <w:t xml:space="preserve"> neighborhood conditions</w:t>
      </w:r>
      <w:del w:id="424" w:author="david jackson" w:date="2018-10-16T17:48:00Z">
        <w:r w:rsidRPr="006E093B" w:rsidDel="000C1AD0">
          <w:rPr>
            <w:rFonts w:ascii="Cambria" w:hAnsi="Cambria" w:cs="Helvetica"/>
            <w:color w:val="030A13"/>
            <w:sz w:val="24"/>
            <w:szCs w:val="24"/>
            <w:shd w:val="clear" w:color="auto" w:fill="FFFFFF"/>
          </w:rPr>
          <w:delText xml:space="preserve"> –</w:delText>
        </w:r>
      </w:del>
      <w:ins w:id="425" w:author="david jackson" w:date="2018-10-16T17:48:00Z">
        <w:r w:rsidR="000C1AD0">
          <w:rPr>
            <w:rFonts w:ascii="Cambria" w:hAnsi="Cambria" w:cs="Helvetica"/>
            <w:color w:val="030A13"/>
            <w:sz w:val="24"/>
            <w:szCs w:val="24"/>
            <w:shd w:val="clear" w:color="auto" w:fill="FFFFFF"/>
          </w:rPr>
          <w:t>—</w:t>
        </w:r>
      </w:ins>
      <w:del w:id="426" w:author="david jackson" w:date="2018-10-16T17:48:00Z">
        <w:r w:rsidDel="000C1AD0">
          <w:rPr>
            <w:rFonts w:ascii="Cambria" w:hAnsi="Cambria" w:cs="Helvetica"/>
            <w:color w:val="030A13"/>
            <w:sz w:val="24"/>
            <w:szCs w:val="24"/>
            <w:shd w:val="clear" w:color="auto" w:fill="FFFFFF"/>
          </w:rPr>
          <w:delText xml:space="preserve"> </w:delText>
        </w:r>
      </w:del>
      <w:r w:rsidRPr="006E093B">
        <w:rPr>
          <w:rFonts w:ascii="Cambria" w:hAnsi="Cambria" w:cs="Helvetica"/>
          <w:color w:val="030A13"/>
          <w:sz w:val="24"/>
          <w:szCs w:val="24"/>
          <w:shd w:val="clear" w:color="auto" w:fill="FFFFFF"/>
        </w:rPr>
        <w:t>fewer quality schools</w:t>
      </w:r>
      <w:ins w:id="427" w:author="david jackson" w:date="2018-10-16T17:49:00Z">
        <w:r w:rsidR="00B30166">
          <w:rPr>
            <w:rFonts w:ascii="Cambria" w:hAnsi="Cambria" w:cs="Helvetica"/>
            <w:color w:val="030A13"/>
            <w:sz w:val="24"/>
            <w:szCs w:val="24"/>
            <w:shd w:val="clear" w:color="auto" w:fill="FFFFFF"/>
          </w:rPr>
          <w:t>, in particular</w:t>
        </w:r>
      </w:ins>
      <w:del w:id="428" w:author="david jackson" w:date="2018-10-16T17:49:00Z">
        <w:r w:rsidRPr="006E093B" w:rsidDel="000C1AD0">
          <w:rPr>
            <w:rFonts w:ascii="Cambria" w:hAnsi="Cambria" w:cs="Helvetica"/>
            <w:color w:val="030A13"/>
            <w:sz w:val="24"/>
            <w:szCs w:val="24"/>
            <w:shd w:val="clear" w:color="auto" w:fill="FFFFFF"/>
          </w:rPr>
          <w:delText xml:space="preserve"> – </w:delText>
        </w:r>
      </w:del>
      <w:ins w:id="429" w:author="david jackson" w:date="2018-10-16T17:49:00Z">
        <w:r w:rsidR="000C1AD0">
          <w:rPr>
            <w:rFonts w:ascii="Cambria" w:hAnsi="Cambria" w:cs="Helvetica"/>
            <w:color w:val="030A13"/>
            <w:sz w:val="24"/>
            <w:szCs w:val="24"/>
            <w:shd w:val="clear" w:color="auto" w:fill="FFFFFF"/>
          </w:rPr>
          <w:t>—</w:t>
        </w:r>
      </w:ins>
      <w:del w:id="430" w:author="david jackson" w:date="2018-10-16T17:50:00Z">
        <w:r w:rsidRPr="006E093B" w:rsidDel="00191540">
          <w:rPr>
            <w:rFonts w:ascii="Cambria" w:hAnsi="Cambria" w:cs="Helvetica"/>
            <w:color w:val="030A13"/>
            <w:sz w:val="24"/>
            <w:szCs w:val="24"/>
            <w:shd w:val="clear" w:color="auto" w:fill="FFFFFF"/>
          </w:rPr>
          <w:delText>that reduce</w:delText>
        </w:r>
      </w:del>
      <w:ins w:id="431" w:author="david jackson" w:date="2018-10-16T17:50:00Z">
        <w:r w:rsidR="00191540">
          <w:rPr>
            <w:rFonts w:ascii="Cambria" w:hAnsi="Cambria" w:cs="Helvetica"/>
            <w:color w:val="030A13"/>
            <w:sz w:val="24"/>
            <w:szCs w:val="24"/>
            <w:shd w:val="clear" w:color="auto" w:fill="FFFFFF"/>
          </w:rPr>
          <w:t>and reduced</w:t>
        </w:r>
      </w:ins>
      <w:r w:rsidRPr="006E093B">
        <w:rPr>
          <w:rFonts w:ascii="Cambria" w:hAnsi="Cambria" w:cs="Helvetica"/>
          <w:color w:val="030A13"/>
          <w:sz w:val="24"/>
          <w:szCs w:val="24"/>
          <w:shd w:val="clear" w:color="auto" w:fill="FFFFFF"/>
        </w:rPr>
        <w:t xml:space="preserve"> the prices of homes</w:t>
      </w:r>
      <w:del w:id="432" w:author="david jackson" w:date="2018-10-16T17:50:00Z">
        <w:r w:rsidRPr="006E093B" w:rsidDel="00191540">
          <w:rPr>
            <w:rFonts w:ascii="Cambria" w:hAnsi="Cambria" w:cs="Helvetica"/>
            <w:color w:val="030A13"/>
            <w:sz w:val="24"/>
            <w:szCs w:val="24"/>
            <w:shd w:val="clear" w:color="auto" w:fill="FFFFFF"/>
          </w:rPr>
          <w:delText xml:space="preserve"> within them</w:delText>
        </w:r>
      </w:del>
      <w:r w:rsidRPr="006E093B">
        <w:rPr>
          <w:rFonts w:ascii="Cambria" w:hAnsi="Cambria" w:cs="Helvetica"/>
          <w:color w:val="030A13"/>
          <w:sz w:val="24"/>
          <w:szCs w:val="24"/>
          <w:shd w:val="clear" w:color="auto" w:fill="FFFFFF"/>
        </w:rPr>
        <w:t xml:space="preserve">. </w:t>
      </w:r>
      <w:r w:rsidRPr="006E093B">
        <w:rPr>
          <w:rFonts w:ascii="Cambria" w:hAnsi="Cambria" w:cs="Arial"/>
          <w:color w:val="030A13"/>
          <w:sz w:val="24"/>
          <w:szCs w:val="24"/>
          <w:shd w:val="clear" w:color="auto" w:fill="FFFFFF"/>
        </w:rPr>
        <w:t>However, differences in home and neighborhood quality do not fully explain the lower prices.</w:t>
      </w:r>
      <w:r w:rsidRPr="006E093B">
        <w:rPr>
          <w:rFonts w:ascii="Cambria" w:hAnsi="Cambria" w:cs="Helvetica"/>
          <w:color w:val="030A13"/>
          <w:sz w:val="24"/>
          <w:szCs w:val="24"/>
          <w:shd w:val="clear" w:color="auto" w:fill="FFFFFF"/>
        </w:rPr>
        <w:t xml:space="preserve"> In addition, there are positive but overlooked assets in black communities like walkability of black neighborhoods and </w:t>
      </w:r>
      <w:del w:id="433" w:author="david jackson" w:date="2018-10-16T17:51:00Z">
        <w:r w:rsidRPr="006E093B" w:rsidDel="009A100F">
          <w:rPr>
            <w:rFonts w:ascii="Cambria" w:hAnsi="Cambria" w:cs="Helvetica"/>
            <w:color w:val="030A13"/>
            <w:sz w:val="24"/>
            <w:szCs w:val="24"/>
            <w:shd w:val="clear" w:color="auto" w:fill="FFFFFF"/>
          </w:rPr>
          <w:delText xml:space="preserve">their </w:delText>
        </w:r>
      </w:del>
      <w:r w:rsidRPr="006E093B">
        <w:rPr>
          <w:rFonts w:ascii="Cambria" w:hAnsi="Cambria" w:cs="Helvetica"/>
          <w:color w:val="030A13"/>
          <w:sz w:val="24"/>
          <w:szCs w:val="24"/>
          <w:shd w:val="clear" w:color="auto" w:fill="FFFFFF"/>
        </w:rPr>
        <w:t xml:space="preserve">access to public transportation.  </w:t>
      </w:r>
    </w:p>
    <w:p w14:paraId="121B9996" w14:textId="55588AE2" w:rsidR="003C568C" w:rsidRPr="006E093B" w:rsidRDefault="003C568C" w:rsidP="00113350">
      <w:pPr>
        <w:spacing w:line="276" w:lineRule="auto"/>
        <w:rPr>
          <w:rFonts w:ascii="Cambria" w:hAnsi="Cambria" w:cs="Helvetica"/>
          <w:color w:val="030A13"/>
          <w:sz w:val="24"/>
          <w:szCs w:val="24"/>
          <w:shd w:val="clear" w:color="auto" w:fill="FFFFFF"/>
        </w:rPr>
      </w:pPr>
      <w:del w:id="434" w:author="david jackson" w:date="2018-10-16T17:56:00Z">
        <w:r w:rsidDel="00395522">
          <w:rPr>
            <w:rFonts w:ascii="Cambria" w:hAnsi="Cambria" w:cs="Helvetica"/>
            <w:color w:val="030A13"/>
            <w:sz w:val="24"/>
            <w:szCs w:val="24"/>
            <w:shd w:val="clear" w:color="auto" w:fill="FFFFFF"/>
          </w:rPr>
          <w:delText xml:space="preserve">Because </w:delText>
        </w:r>
      </w:del>
      <w:commentRangeStart w:id="435"/>
      <w:ins w:id="436" w:author="david jackson" w:date="2018-10-16T17:56:00Z">
        <w:r w:rsidR="00395522">
          <w:rPr>
            <w:rFonts w:ascii="Cambria" w:hAnsi="Cambria" w:cs="Helvetica"/>
            <w:color w:val="030A13"/>
            <w:sz w:val="24"/>
            <w:szCs w:val="24"/>
            <w:shd w:val="clear" w:color="auto" w:fill="FFFFFF"/>
          </w:rPr>
          <w:t xml:space="preserve">At least in part because </w:t>
        </w:r>
      </w:ins>
      <w:r>
        <w:rPr>
          <w:rFonts w:ascii="Cambria" w:hAnsi="Cambria" w:cs="Helvetica"/>
          <w:color w:val="030A13"/>
          <w:sz w:val="24"/>
          <w:szCs w:val="24"/>
          <w:shd w:val="clear" w:color="auto" w:fill="FFFFFF"/>
        </w:rPr>
        <w:t>of bias, there is value lost among housing assets in black communities.</w:t>
      </w:r>
      <w:commentRangeEnd w:id="435"/>
      <w:r w:rsidR="00395522">
        <w:rPr>
          <w:rStyle w:val="CommentReference"/>
        </w:rPr>
        <w:commentReference w:id="435"/>
      </w:r>
    </w:p>
    <w:p w14:paraId="47DFB841" w14:textId="41DD9654" w:rsidR="003C568C" w:rsidRDefault="003C568C" w:rsidP="00113350">
      <w:pPr>
        <w:spacing w:line="276" w:lineRule="auto"/>
        <w:rPr>
          <w:rFonts w:ascii="Cambria" w:hAnsi="Cambria" w:cs="Arial"/>
          <w:sz w:val="24"/>
          <w:szCs w:val="24"/>
        </w:rPr>
      </w:pPr>
      <w:r>
        <w:rPr>
          <w:rFonts w:ascii="Cambria" w:hAnsi="Cambria" w:cs="Arial"/>
          <w:sz w:val="24"/>
          <w:szCs w:val="24"/>
        </w:rPr>
        <w:t>More research is needed, but the finding</w:t>
      </w:r>
      <w:del w:id="437" w:author="david jackson" w:date="2018-10-16T17:58:00Z">
        <w:r w:rsidDel="00E72DA3">
          <w:rPr>
            <w:rFonts w:ascii="Cambria" w:hAnsi="Cambria" w:cs="Arial"/>
            <w:sz w:val="24"/>
            <w:szCs w:val="24"/>
          </w:rPr>
          <w:delText>s</w:delText>
        </w:r>
      </w:del>
      <w:r>
        <w:rPr>
          <w:rFonts w:ascii="Cambria" w:hAnsi="Cambria" w:cs="Arial"/>
          <w:sz w:val="24"/>
          <w:szCs w:val="24"/>
        </w:rPr>
        <w:t xml:space="preserve"> </w:t>
      </w:r>
      <w:ins w:id="438" w:author="david jackson" w:date="2018-10-16T17:58:00Z">
        <w:r w:rsidR="00E72DA3">
          <w:rPr>
            <w:rFonts w:ascii="Cambria" w:hAnsi="Cambria" w:cs="Arial"/>
            <w:sz w:val="24"/>
            <w:szCs w:val="24"/>
          </w:rPr>
          <w:t xml:space="preserve">that </w:t>
        </w:r>
      </w:ins>
      <w:r>
        <w:rPr>
          <w:rFonts w:ascii="Cambria" w:hAnsi="Cambria" w:cs="Arial"/>
          <w:sz w:val="24"/>
          <w:szCs w:val="24"/>
        </w:rPr>
        <w:t>b</w:t>
      </w:r>
      <w:r w:rsidR="005A077C" w:rsidRPr="006E093B">
        <w:rPr>
          <w:rFonts w:ascii="Cambria" w:hAnsi="Cambria" w:cs="Arial"/>
          <w:color w:val="030A13"/>
          <w:sz w:val="24"/>
          <w:szCs w:val="24"/>
          <w:shd w:val="clear" w:color="auto" w:fill="FFFFFF"/>
        </w:rPr>
        <w:t xml:space="preserve">lack children born into low-income families </w:t>
      </w:r>
      <w:del w:id="439" w:author="david jackson" w:date="2018-10-16T17:58:00Z">
        <w:r w:rsidDel="00E86CAE">
          <w:rPr>
            <w:rFonts w:ascii="Cambria" w:hAnsi="Cambria" w:cs="Arial"/>
            <w:color w:val="030A13"/>
            <w:sz w:val="24"/>
            <w:szCs w:val="24"/>
            <w:shd w:val="clear" w:color="auto" w:fill="FFFFFF"/>
          </w:rPr>
          <w:delText>appear to</w:delText>
        </w:r>
      </w:del>
      <w:ins w:id="440" w:author="david jackson" w:date="2018-10-16T17:58:00Z">
        <w:r w:rsidR="00E86CAE">
          <w:rPr>
            <w:rFonts w:ascii="Cambria" w:hAnsi="Cambria" w:cs="Arial"/>
            <w:color w:val="030A13"/>
            <w:sz w:val="24"/>
            <w:szCs w:val="24"/>
            <w:shd w:val="clear" w:color="auto" w:fill="FFFFFF"/>
          </w:rPr>
          <w:t>achieve</w:t>
        </w:r>
      </w:ins>
      <w:r w:rsidR="005A077C" w:rsidRPr="006E093B">
        <w:rPr>
          <w:rFonts w:ascii="Cambria" w:hAnsi="Cambria" w:cs="Arial"/>
          <w:color w:val="030A13"/>
          <w:sz w:val="24"/>
          <w:szCs w:val="24"/>
          <w:shd w:val="clear" w:color="auto" w:fill="FFFFFF"/>
        </w:rPr>
        <w:t xml:space="preserve"> higher incomes as adults if they grew up in metro areas where homes were </w:t>
      </w:r>
      <w:del w:id="441" w:author="david jackson" w:date="2018-10-16T17:58:00Z">
        <w:r w:rsidR="005A077C" w:rsidRPr="006E093B" w:rsidDel="00E86CAE">
          <w:rPr>
            <w:rFonts w:ascii="Cambria" w:hAnsi="Cambria" w:cs="Arial"/>
            <w:color w:val="030A13"/>
            <w:sz w:val="24"/>
            <w:szCs w:val="24"/>
            <w:shd w:val="clear" w:color="auto" w:fill="FFFFFF"/>
          </w:rPr>
          <w:delText>properly assessed</w:delText>
        </w:r>
      </w:del>
      <w:ins w:id="442" w:author="david jackson" w:date="2018-10-16T17:58:00Z">
        <w:r w:rsidR="00E86CAE">
          <w:rPr>
            <w:rFonts w:ascii="Cambria" w:hAnsi="Cambria" w:cs="Arial"/>
            <w:color w:val="030A13"/>
            <w:sz w:val="24"/>
            <w:szCs w:val="24"/>
            <w:shd w:val="clear" w:color="auto" w:fill="FFFFFF"/>
          </w:rPr>
          <w:t>less devalued</w:t>
        </w:r>
      </w:ins>
      <w:ins w:id="443" w:author="david jackson" w:date="2018-10-16T17:59:00Z">
        <w:r w:rsidR="00113CB5">
          <w:rPr>
            <w:rFonts w:ascii="Cambria" w:hAnsi="Cambria" w:cs="Arial"/>
            <w:color w:val="030A13"/>
            <w:sz w:val="24"/>
            <w:szCs w:val="24"/>
            <w:shd w:val="clear" w:color="auto" w:fill="FFFFFF"/>
          </w:rPr>
          <w:t xml:space="preserve"> is noteworthy</w:t>
        </w:r>
      </w:ins>
      <w:r w:rsidR="005A077C" w:rsidRPr="006E093B">
        <w:rPr>
          <w:rFonts w:ascii="Cambria" w:hAnsi="Cambria" w:cs="Arial"/>
          <w:color w:val="030A13"/>
          <w:sz w:val="24"/>
          <w:szCs w:val="24"/>
          <w:shd w:val="clear" w:color="auto" w:fill="FFFFFF"/>
        </w:rPr>
        <w:t xml:space="preserve">. </w:t>
      </w:r>
      <w:r w:rsidR="005A077C">
        <w:rPr>
          <w:rFonts w:ascii="Cambria" w:hAnsi="Cambria" w:cs="Arial"/>
          <w:sz w:val="24"/>
          <w:szCs w:val="24"/>
        </w:rPr>
        <w:t>Future research should investigate the</w:t>
      </w:r>
      <w:r w:rsidR="00837B60" w:rsidRPr="006E093B">
        <w:rPr>
          <w:rFonts w:ascii="Cambria" w:hAnsi="Cambria" w:cs="Arial"/>
          <w:sz w:val="24"/>
          <w:szCs w:val="24"/>
        </w:rPr>
        <w:t xml:space="preserve"> devaluation of property </w:t>
      </w:r>
      <w:r w:rsidR="005A077C">
        <w:rPr>
          <w:rFonts w:ascii="Cambria" w:hAnsi="Cambria" w:cs="Arial"/>
          <w:sz w:val="24"/>
          <w:szCs w:val="24"/>
        </w:rPr>
        <w:t>as</w:t>
      </w:r>
      <w:r w:rsidR="00E65FCE" w:rsidRPr="006E093B">
        <w:rPr>
          <w:rFonts w:ascii="Cambria" w:hAnsi="Cambria" w:cs="Arial"/>
          <w:sz w:val="24"/>
          <w:szCs w:val="24"/>
        </w:rPr>
        <w:t xml:space="preserve"> </w:t>
      </w:r>
      <w:r w:rsidR="005A077C">
        <w:rPr>
          <w:rFonts w:ascii="Cambria" w:hAnsi="Cambria" w:cs="Arial"/>
          <w:sz w:val="24"/>
          <w:szCs w:val="24"/>
        </w:rPr>
        <w:t>an active agent</w:t>
      </w:r>
      <w:r w:rsidR="00E65FCE" w:rsidRPr="006E093B">
        <w:rPr>
          <w:rFonts w:ascii="Cambria" w:hAnsi="Cambria" w:cs="Arial"/>
          <w:sz w:val="24"/>
          <w:szCs w:val="24"/>
        </w:rPr>
        <w:t xml:space="preserve"> that </w:t>
      </w:r>
      <w:r w:rsidR="005A077C">
        <w:rPr>
          <w:rFonts w:ascii="Cambria" w:hAnsi="Cambria" w:cs="Arial"/>
          <w:sz w:val="24"/>
          <w:szCs w:val="24"/>
        </w:rPr>
        <w:t>worsens</w:t>
      </w:r>
      <w:r w:rsidR="00E65FCE" w:rsidRPr="006E093B">
        <w:rPr>
          <w:rFonts w:ascii="Cambria" w:hAnsi="Cambria" w:cs="Arial"/>
          <w:sz w:val="24"/>
          <w:szCs w:val="24"/>
        </w:rPr>
        <w:t xml:space="preserve"> outcomes for blacks and their children.  </w:t>
      </w:r>
      <w:r w:rsidR="00837B60" w:rsidRPr="006E093B">
        <w:rPr>
          <w:rFonts w:ascii="Cambria" w:hAnsi="Cambria" w:cs="Arial"/>
          <w:sz w:val="24"/>
          <w:szCs w:val="24"/>
        </w:rPr>
        <w:t>The varied decisions tha</w:t>
      </w:r>
      <w:r w:rsidR="005A077C">
        <w:rPr>
          <w:rFonts w:ascii="Cambria" w:hAnsi="Cambria" w:cs="Arial"/>
          <w:sz w:val="24"/>
          <w:szCs w:val="24"/>
        </w:rPr>
        <w:t>t go into the home prices</w:t>
      </w:r>
      <w:del w:id="444" w:author="david jackson" w:date="2018-10-16T17:59:00Z">
        <w:r w:rsidR="00837B60" w:rsidRPr="006E093B" w:rsidDel="00EE7B9A">
          <w:rPr>
            <w:rFonts w:ascii="Cambria" w:hAnsi="Cambria" w:cs="Arial"/>
            <w:sz w:val="24"/>
            <w:szCs w:val="24"/>
          </w:rPr>
          <w:delText xml:space="preserve"> –</w:delText>
        </w:r>
      </w:del>
      <w:ins w:id="445" w:author="david jackson" w:date="2018-10-16T17:59:00Z">
        <w:r w:rsidR="00EE7B9A">
          <w:rPr>
            <w:rFonts w:ascii="Cambria" w:hAnsi="Cambria" w:cs="Arial"/>
            <w:sz w:val="24"/>
            <w:szCs w:val="24"/>
          </w:rPr>
          <w:t>—</w:t>
        </w:r>
      </w:ins>
      <w:del w:id="446" w:author="david jackson" w:date="2018-10-16T17:59:00Z">
        <w:r w:rsidR="00837B60" w:rsidRPr="006E093B" w:rsidDel="00EE7B9A">
          <w:rPr>
            <w:rFonts w:ascii="Cambria" w:hAnsi="Cambria" w:cs="Arial"/>
            <w:sz w:val="24"/>
            <w:szCs w:val="24"/>
          </w:rPr>
          <w:delText xml:space="preserve"> </w:delText>
        </w:r>
      </w:del>
      <w:r w:rsidR="00837B60" w:rsidRPr="006E093B">
        <w:rPr>
          <w:rFonts w:ascii="Cambria" w:hAnsi="Cambria" w:cs="Arial"/>
          <w:sz w:val="24"/>
          <w:szCs w:val="24"/>
        </w:rPr>
        <w:t>zoning laws, assessments of comparable home prices, appraisals, etc.</w:t>
      </w:r>
      <w:ins w:id="447" w:author="david jackson" w:date="2018-10-16T17:59:00Z">
        <w:r w:rsidR="00EE7B9A">
          <w:rPr>
            <w:rFonts w:ascii="Cambria" w:hAnsi="Cambria" w:cs="Arial"/>
            <w:sz w:val="24"/>
            <w:szCs w:val="24"/>
          </w:rPr>
          <w:t>—</w:t>
        </w:r>
      </w:ins>
      <w:del w:id="448" w:author="david jackson" w:date="2018-10-16T17:59:00Z">
        <w:r w:rsidR="00837B60" w:rsidRPr="006E093B" w:rsidDel="00EE7B9A">
          <w:rPr>
            <w:rFonts w:ascii="Cambria" w:hAnsi="Cambria" w:cs="Arial"/>
            <w:sz w:val="24"/>
            <w:szCs w:val="24"/>
          </w:rPr>
          <w:delText xml:space="preserve"> </w:delText>
        </w:r>
        <w:r w:rsidR="0096470D" w:rsidRPr="006E093B" w:rsidDel="00EE7B9A">
          <w:rPr>
            <w:rFonts w:ascii="Cambria" w:hAnsi="Cambria" w:cs="Arial"/>
            <w:sz w:val="24"/>
            <w:szCs w:val="24"/>
          </w:rPr>
          <w:delText>–</w:delText>
        </w:r>
        <w:r w:rsidR="00837B60" w:rsidRPr="006E093B" w:rsidDel="00EE7B9A">
          <w:rPr>
            <w:rFonts w:ascii="Cambria" w:hAnsi="Cambria" w:cs="Arial"/>
            <w:sz w:val="24"/>
            <w:szCs w:val="24"/>
          </w:rPr>
          <w:delText xml:space="preserve"> </w:delText>
        </w:r>
      </w:del>
      <w:r>
        <w:rPr>
          <w:rFonts w:ascii="Cambria" w:hAnsi="Cambria" w:cs="Arial"/>
          <w:sz w:val="24"/>
          <w:szCs w:val="24"/>
        </w:rPr>
        <w:t>could potentially</w:t>
      </w:r>
      <w:r w:rsidR="00E65FCE" w:rsidRPr="006E093B">
        <w:rPr>
          <w:rFonts w:ascii="Cambria" w:hAnsi="Cambria" w:cs="Arial"/>
          <w:sz w:val="24"/>
          <w:szCs w:val="24"/>
        </w:rPr>
        <w:t xml:space="preserve"> influence</w:t>
      </w:r>
      <w:r w:rsidR="0096470D" w:rsidRPr="006E093B">
        <w:rPr>
          <w:rFonts w:ascii="Cambria" w:hAnsi="Cambria" w:cs="Arial"/>
          <w:sz w:val="24"/>
          <w:szCs w:val="24"/>
        </w:rPr>
        <w:t xml:space="preserve"> individuals</w:t>
      </w:r>
      <w:r w:rsidR="00E65FCE" w:rsidRPr="006E093B">
        <w:rPr>
          <w:rFonts w:ascii="Cambria" w:hAnsi="Cambria" w:cs="Arial"/>
          <w:sz w:val="24"/>
          <w:szCs w:val="24"/>
        </w:rPr>
        <w:t>’</w:t>
      </w:r>
      <w:r w:rsidR="0096470D" w:rsidRPr="006E093B">
        <w:rPr>
          <w:rFonts w:ascii="Cambria" w:hAnsi="Cambria" w:cs="Arial"/>
          <w:sz w:val="24"/>
          <w:szCs w:val="24"/>
        </w:rPr>
        <w:t xml:space="preserve"> social mobility and </w:t>
      </w:r>
      <w:r w:rsidR="00E65FCE" w:rsidRPr="006E093B">
        <w:rPr>
          <w:rFonts w:ascii="Cambria" w:hAnsi="Cambria" w:cs="Arial"/>
          <w:sz w:val="24"/>
          <w:szCs w:val="24"/>
        </w:rPr>
        <w:t>ostensibly the</w:t>
      </w:r>
      <w:r w:rsidR="0096470D" w:rsidRPr="006E093B">
        <w:rPr>
          <w:rFonts w:ascii="Cambria" w:hAnsi="Cambria" w:cs="Arial"/>
          <w:sz w:val="24"/>
          <w:szCs w:val="24"/>
        </w:rPr>
        <w:t xml:space="preserve"> development of neighborhoods.</w:t>
      </w:r>
      <w:r w:rsidR="00837B60" w:rsidRPr="006E093B">
        <w:rPr>
          <w:rFonts w:ascii="Cambria" w:hAnsi="Cambria" w:cs="Arial"/>
          <w:sz w:val="24"/>
          <w:szCs w:val="24"/>
        </w:rPr>
        <w:t xml:space="preserve"> </w:t>
      </w:r>
    </w:p>
    <w:p w14:paraId="6CAC6842" w14:textId="32DCB18F" w:rsidR="00EE47EC" w:rsidRPr="00FF7876" w:rsidRDefault="00EE47EC" w:rsidP="00113350">
      <w:pPr>
        <w:spacing w:line="276" w:lineRule="auto"/>
        <w:rPr>
          <w:rFonts w:ascii="Cambria" w:hAnsi="Cambria" w:cs="Arial"/>
          <w:sz w:val="24"/>
          <w:szCs w:val="24"/>
        </w:rPr>
      </w:pPr>
      <w:r w:rsidRPr="00043439">
        <w:rPr>
          <w:rFonts w:ascii="Cambria" w:hAnsi="Cambria" w:cs="Arial"/>
          <w:sz w:val="24"/>
          <w:szCs w:val="24"/>
        </w:rPr>
        <w:t>The undervaluation of black assets in housing markets has important social implications</w:t>
      </w:r>
      <w:r w:rsidRPr="008610FC">
        <w:rPr>
          <w:rFonts w:ascii="Cambria" w:hAnsi="Cambria" w:cs="Arial"/>
          <w:sz w:val="24"/>
          <w:szCs w:val="24"/>
        </w:rPr>
        <w:t>.</w:t>
      </w:r>
      <w:r w:rsidRPr="00FF7876">
        <w:rPr>
          <w:rFonts w:ascii="Cambria" w:hAnsi="Cambria" w:cs="Arial"/>
          <w:sz w:val="24"/>
          <w:szCs w:val="24"/>
        </w:rPr>
        <w:t xml:space="preserve"> Black home</w:t>
      </w:r>
      <w:del w:id="449" w:author="david jackson" w:date="2018-10-16T14:51:00Z">
        <w:r w:rsidRPr="00FF7876" w:rsidDel="00950C30">
          <w:rPr>
            <w:rFonts w:ascii="Cambria" w:hAnsi="Cambria" w:cs="Arial"/>
            <w:sz w:val="24"/>
            <w:szCs w:val="24"/>
          </w:rPr>
          <w:delText>-</w:delText>
        </w:r>
      </w:del>
      <w:r w:rsidRPr="00FF7876">
        <w:rPr>
          <w:rFonts w:ascii="Cambria" w:hAnsi="Cambria" w:cs="Arial"/>
          <w:sz w:val="24"/>
          <w:szCs w:val="24"/>
        </w:rPr>
        <w:t xml:space="preserve">owners realize lower wealth accumulation, which, among other effects, makes it more difficult to start and invest in business enterprises and afford college tuition for their children. </w:t>
      </w:r>
      <w:r>
        <w:rPr>
          <w:rFonts w:ascii="Cambria" w:hAnsi="Cambria" w:cs="Arial"/>
          <w:color w:val="030A13"/>
          <w:sz w:val="24"/>
          <w:szCs w:val="24"/>
          <w:shd w:val="clear" w:color="auto" w:fill="FFFFFF"/>
        </w:rPr>
        <w:t>Again</w:t>
      </w:r>
      <w:r w:rsidRPr="006E093B">
        <w:rPr>
          <w:rFonts w:ascii="Cambria" w:hAnsi="Cambria" w:cs="Arial"/>
          <w:color w:val="030A13"/>
          <w:sz w:val="24"/>
          <w:szCs w:val="24"/>
          <w:shd w:val="clear" w:color="auto" w:fill="FFFFFF"/>
        </w:rPr>
        <w:t xml:space="preserve">, </w:t>
      </w:r>
      <w:r>
        <w:rPr>
          <w:rFonts w:ascii="Cambria" w:hAnsi="Cambria" w:cs="Arial"/>
          <w:color w:val="030A13"/>
          <w:sz w:val="24"/>
          <w:szCs w:val="24"/>
          <w:shd w:val="clear" w:color="auto" w:fill="FFFFFF"/>
        </w:rPr>
        <w:t xml:space="preserve">more research is needed but the findings </w:t>
      </w:r>
      <w:ins w:id="450" w:author="david jackson" w:date="2018-10-16T18:00:00Z">
        <w:r w:rsidR="00EB01CB">
          <w:rPr>
            <w:rFonts w:ascii="Cambria" w:hAnsi="Cambria" w:cs="Arial"/>
            <w:color w:val="030A13"/>
            <w:sz w:val="24"/>
            <w:szCs w:val="24"/>
            <w:shd w:val="clear" w:color="auto" w:fill="FFFFFF"/>
          </w:rPr>
          <w:t xml:space="preserve">here </w:t>
        </w:r>
      </w:ins>
      <w:r>
        <w:rPr>
          <w:rFonts w:ascii="Cambria" w:hAnsi="Cambria" w:cs="Arial"/>
          <w:color w:val="030A13"/>
          <w:sz w:val="24"/>
          <w:szCs w:val="24"/>
          <w:shd w:val="clear" w:color="auto" w:fill="FFFFFF"/>
        </w:rPr>
        <w:t>warrant</w:t>
      </w:r>
      <w:del w:id="451" w:author="david jackson" w:date="2018-10-16T18:00:00Z">
        <w:r w:rsidDel="00EB01CB">
          <w:rPr>
            <w:rFonts w:ascii="Cambria" w:hAnsi="Cambria" w:cs="Arial"/>
            <w:color w:val="030A13"/>
            <w:sz w:val="24"/>
            <w:szCs w:val="24"/>
            <w:shd w:val="clear" w:color="auto" w:fill="FFFFFF"/>
          </w:rPr>
          <w:delText>ed</w:delText>
        </w:r>
      </w:del>
      <w:r>
        <w:rPr>
          <w:rFonts w:ascii="Cambria" w:hAnsi="Cambria" w:cs="Arial"/>
          <w:color w:val="030A13"/>
          <w:sz w:val="24"/>
          <w:szCs w:val="24"/>
          <w:shd w:val="clear" w:color="auto" w:fill="FFFFFF"/>
        </w:rPr>
        <w:t xml:space="preserve"> future investigations around the impact of property devaluation on social mobility. </w:t>
      </w:r>
      <w:r w:rsidRPr="00FF7876">
        <w:rPr>
          <w:rFonts w:ascii="Cambria" w:hAnsi="Cambria" w:cs="Arial"/>
          <w:sz w:val="24"/>
          <w:szCs w:val="24"/>
        </w:rPr>
        <w:t>We hope to better identify some of the causes for this devaluation—including potential psychological mechanisms—in subsequent research.</w:t>
      </w:r>
    </w:p>
    <w:p w14:paraId="2D28933B" w14:textId="467E0D7C" w:rsidR="00FD7E74" w:rsidRPr="006E093B" w:rsidRDefault="00FD7E74" w:rsidP="00113350">
      <w:pPr>
        <w:spacing w:line="276" w:lineRule="auto"/>
        <w:rPr>
          <w:rFonts w:ascii="Cambria" w:hAnsi="Cambria" w:cs="Arial"/>
          <w:color w:val="030A13"/>
          <w:sz w:val="24"/>
          <w:szCs w:val="24"/>
          <w:shd w:val="clear" w:color="auto" w:fill="FFFFFF"/>
        </w:rPr>
      </w:pPr>
      <w:r w:rsidRPr="006E093B">
        <w:rPr>
          <w:rFonts w:ascii="Cambria" w:hAnsi="Cambria"/>
          <w:sz w:val="24"/>
          <w:szCs w:val="24"/>
        </w:rPr>
        <w:t>Some of the most enduring and pernicious effects of the more than 350 years of slavery, Jim Crow racism, as well as de jure and de facto segregation in the U.S., have been the internalization of stereotypes, insults</w:t>
      </w:r>
      <w:ins w:id="452" w:author="david jackson" w:date="2018-10-16T18:00:00Z">
        <w:r w:rsidR="008B17C7">
          <w:rPr>
            <w:rFonts w:ascii="Cambria" w:hAnsi="Cambria"/>
            <w:sz w:val="24"/>
            <w:szCs w:val="24"/>
          </w:rPr>
          <w:t>,</w:t>
        </w:r>
      </w:ins>
      <w:r w:rsidRPr="006E093B">
        <w:rPr>
          <w:rFonts w:ascii="Cambria" w:hAnsi="Cambria"/>
          <w:sz w:val="24"/>
          <w:szCs w:val="24"/>
        </w:rPr>
        <w:t xml:space="preserve"> and dehumanizing innuendos about black people, stemming from the malevolent use of such tropes by the (white) people in power to justify discrimination</w:t>
      </w:r>
      <w:ins w:id="453" w:author="david jackson" w:date="2018-10-16T18:00:00Z">
        <w:r w:rsidR="008B17C7">
          <w:rPr>
            <w:rFonts w:ascii="Cambria" w:hAnsi="Cambria"/>
            <w:sz w:val="24"/>
            <w:szCs w:val="24"/>
          </w:rPr>
          <w:t>—</w:t>
        </w:r>
      </w:ins>
      <w:del w:id="454" w:author="david jackson" w:date="2018-10-16T18:00:00Z">
        <w:r w:rsidR="006E093B" w:rsidRPr="006E093B" w:rsidDel="008B17C7">
          <w:rPr>
            <w:rFonts w:ascii="Cambria" w:hAnsi="Cambria"/>
            <w:sz w:val="24"/>
            <w:szCs w:val="24"/>
          </w:rPr>
          <w:delText xml:space="preserve"> – </w:delText>
        </w:r>
      </w:del>
      <w:r w:rsidR="006E093B" w:rsidRPr="006E093B">
        <w:rPr>
          <w:rFonts w:ascii="Cambria" w:hAnsi="Cambria"/>
          <w:sz w:val="24"/>
          <w:szCs w:val="24"/>
        </w:rPr>
        <w:t>what researcher</w:t>
      </w:r>
      <w:ins w:id="455" w:author="david jackson" w:date="2018-10-16T18:01:00Z">
        <w:r w:rsidR="00CB6956">
          <w:rPr>
            <w:rFonts w:ascii="Cambria" w:hAnsi="Cambria"/>
            <w:sz w:val="24"/>
            <w:szCs w:val="24"/>
          </w:rPr>
          <w:t>s</w:t>
        </w:r>
      </w:ins>
      <w:r w:rsidR="006E093B" w:rsidRPr="006E093B">
        <w:rPr>
          <w:rFonts w:ascii="Cambria" w:hAnsi="Cambria"/>
          <w:sz w:val="24"/>
          <w:szCs w:val="24"/>
        </w:rPr>
        <w:t xml:space="preserve"> describe as unconscious bias</w:t>
      </w:r>
      <w:r w:rsidRPr="006E093B">
        <w:rPr>
          <w:rFonts w:ascii="Cambria" w:hAnsi="Cambria"/>
          <w:sz w:val="24"/>
          <w:szCs w:val="24"/>
        </w:rPr>
        <w:t>.</w:t>
      </w:r>
      <w:r w:rsidR="006E093B" w:rsidRPr="006E093B">
        <w:rPr>
          <w:rFonts w:ascii="Cambria" w:hAnsi="Cambria"/>
          <w:sz w:val="24"/>
          <w:szCs w:val="24"/>
        </w:rPr>
        <w:t xml:space="preserve"> Our findings generally corroborate the presence of unconscious bias</w:t>
      </w:r>
      <w:ins w:id="456" w:author="david jackson" w:date="2018-10-16T18:01:00Z">
        <w:r w:rsidR="00164341">
          <w:rPr>
            <w:rFonts w:ascii="Cambria" w:hAnsi="Cambria"/>
            <w:sz w:val="24"/>
            <w:szCs w:val="24"/>
          </w:rPr>
          <w:t xml:space="preserve">, </w:t>
        </w:r>
      </w:ins>
      <w:del w:id="457" w:author="david jackson" w:date="2018-10-16T18:01:00Z">
        <w:r w:rsidR="006E093B" w:rsidRPr="006E093B" w:rsidDel="00164341">
          <w:rPr>
            <w:rFonts w:ascii="Cambria" w:hAnsi="Cambria"/>
            <w:sz w:val="24"/>
            <w:szCs w:val="24"/>
          </w:rPr>
          <w:delText xml:space="preserve"> – </w:delText>
        </w:r>
      </w:del>
      <w:r w:rsidR="006E093B" w:rsidRPr="006E093B">
        <w:rPr>
          <w:rFonts w:ascii="Cambria" w:hAnsi="Cambria"/>
          <w:sz w:val="24"/>
          <w:szCs w:val="24"/>
        </w:rPr>
        <w:t>i</w:t>
      </w:r>
      <w:r w:rsidR="006E093B" w:rsidRPr="006E093B">
        <w:rPr>
          <w:rFonts w:ascii="Cambria" w:hAnsi="Cambria" w:cs="Times"/>
          <w:color w:val="101010"/>
          <w:sz w:val="24"/>
          <w:szCs w:val="24"/>
          <w:shd w:val="clear" w:color="auto" w:fill="FAFAFA"/>
        </w:rPr>
        <w:t>ngrained stereotypes and automatic associations of a particular group</w:t>
      </w:r>
      <w:ins w:id="458" w:author="david jackson" w:date="2018-10-16T18:01:00Z">
        <w:r w:rsidR="00164341">
          <w:rPr>
            <w:rFonts w:ascii="Cambria" w:hAnsi="Cambria" w:cs="Times"/>
            <w:color w:val="101010"/>
            <w:sz w:val="24"/>
            <w:szCs w:val="24"/>
            <w:shd w:val="clear" w:color="auto" w:fill="FAFAFA"/>
          </w:rPr>
          <w:t xml:space="preserve">, </w:t>
        </w:r>
      </w:ins>
      <w:del w:id="459" w:author="david jackson" w:date="2018-10-16T18:01:00Z">
        <w:r w:rsidR="006E093B" w:rsidRPr="006E093B" w:rsidDel="00164341">
          <w:rPr>
            <w:rFonts w:ascii="Cambria" w:hAnsi="Cambria" w:cs="Times"/>
            <w:color w:val="101010"/>
            <w:sz w:val="24"/>
            <w:szCs w:val="24"/>
            <w:shd w:val="clear" w:color="auto" w:fill="FAFAFA"/>
          </w:rPr>
          <w:delText>–</w:delText>
        </w:r>
      </w:del>
      <w:r w:rsidR="006E093B" w:rsidRPr="006E093B">
        <w:rPr>
          <w:rFonts w:ascii="Cambria" w:hAnsi="Cambria" w:cs="Times"/>
          <w:color w:val="101010"/>
          <w:sz w:val="24"/>
          <w:szCs w:val="24"/>
          <w:shd w:val="clear" w:color="auto" w:fill="FAFAFA"/>
        </w:rPr>
        <w:t>and even outright discrimination and racism</w:t>
      </w:r>
      <w:r w:rsidR="006E093B" w:rsidRPr="006E093B">
        <w:rPr>
          <w:rFonts w:ascii="Cambria" w:hAnsi="Cambria"/>
          <w:sz w:val="24"/>
          <w:szCs w:val="24"/>
        </w:rPr>
        <w:t xml:space="preserve">. </w:t>
      </w:r>
    </w:p>
    <w:p w14:paraId="08A4FD9A" w14:textId="6A902A51" w:rsidR="00F679E4" w:rsidRPr="00D12134" w:rsidRDefault="009C465E" w:rsidP="00113350">
      <w:pPr>
        <w:spacing w:line="276" w:lineRule="auto"/>
        <w:rPr>
          <w:rFonts w:ascii="Cambria" w:hAnsi="Cambria" w:cs="Helvetica"/>
          <w:color w:val="030A13"/>
          <w:sz w:val="24"/>
          <w:szCs w:val="24"/>
          <w:shd w:val="clear" w:color="auto" w:fill="FFFFFF"/>
        </w:rPr>
        <w:sectPr w:rsidR="00F679E4" w:rsidRPr="00D12134">
          <w:footerReference w:type="default" r:id="rId15"/>
          <w:endnotePr>
            <w:numFmt w:val="decimal"/>
          </w:endnotePr>
          <w:pgSz w:w="12240" w:h="15840"/>
          <w:pgMar w:top="1440" w:right="1440" w:bottom="1440" w:left="1440" w:header="720" w:footer="720" w:gutter="0"/>
          <w:cols w:space="720"/>
          <w:docGrid w:linePitch="360"/>
        </w:sectPr>
      </w:pPr>
      <w:del w:id="460" w:author="david jackson" w:date="2018-10-16T18:03:00Z">
        <w:r w:rsidRPr="00FF7876" w:rsidDel="005A4896">
          <w:rPr>
            <w:rFonts w:ascii="Cambria" w:hAnsi="Cambria" w:cs="Helvetica"/>
            <w:color w:val="030A13"/>
            <w:sz w:val="24"/>
            <w:szCs w:val="24"/>
            <w:shd w:val="clear" w:color="auto" w:fill="FFFFFF"/>
          </w:rPr>
          <w:lastRenderedPageBreak/>
          <w:delText>Our findings support prior research that located the presence of discrimination b</w:delText>
        </w:r>
      </w:del>
      <w:ins w:id="461" w:author="david jackson" w:date="2018-10-16T18:03:00Z">
        <w:r w:rsidR="005A4896">
          <w:rPr>
            <w:rFonts w:ascii="Cambria" w:hAnsi="Cambria" w:cs="Helvetica"/>
            <w:color w:val="030A13"/>
            <w:sz w:val="24"/>
            <w:szCs w:val="24"/>
            <w:shd w:val="clear" w:color="auto" w:fill="FFFFFF"/>
          </w:rPr>
          <w:t>B</w:t>
        </w:r>
      </w:ins>
      <w:r w:rsidRPr="00FF7876">
        <w:rPr>
          <w:rFonts w:ascii="Cambria" w:hAnsi="Cambria" w:cs="Helvetica"/>
          <w:color w:val="030A13"/>
          <w:sz w:val="24"/>
          <w:szCs w:val="24"/>
          <w:shd w:val="clear" w:color="auto" w:fill="FFFFFF"/>
        </w:rPr>
        <w:t xml:space="preserve">y eliminating </w:t>
      </w:r>
      <w:r w:rsidR="0096004F">
        <w:rPr>
          <w:rFonts w:ascii="Cambria" w:hAnsi="Cambria" w:cs="Helvetica"/>
          <w:color w:val="030A13"/>
          <w:sz w:val="24"/>
          <w:szCs w:val="24"/>
          <w:shd w:val="clear" w:color="auto" w:fill="FFFFFF"/>
        </w:rPr>
        <w:t>commonly held causes of price differences including education, lower home quality</w:t>
      </w:r>
      <w:ins w:id="462" w:author="david jackson" w:date="2018-10-16T18:03:00Z">
        <w:r w:rsidR="00C5751A">
          <w:rPr>
            <w:rFonts w:ascii="Cambria" w:hAnsi="Cambria" w:cs="Helvetica"/>
            <w:color w:val="030A13"/>
            <w:sz w:val="24"/>
            <w:szCs w:val="24"/>
            <w:shd w:val="clear" w:color="auto" w:fill="FFFFFF"/>
          </w:rPr>
          <w:t>,</w:t>
        </w:r>
      </w:ins>
      <w:r w:rsidR="0096004F">
        <w:rPr>
          <w:rFonts w:ascii="Cambria" w:hAnsi="Cambria" w:cs="Helvetica"/>
          <w:color w:val="030A13"/>
          <w:sz w:val="24"/>
          <w:szCs w:val="24"/>
          <w:shd w:val="clear" w:color="auto" w:fill="FFFFFF"/>
        </w:rPr>
        <w:t xml:space="preserve"> and crime</w:t>
      </w:r>
      <w:ins w:id="463" w:author="david jackson" w:date="2018-10-16T18:03:00Z">
        <w:r w:rsidR="00C5751A">
          <w:rPr>
            <w:rFonts w:ascii="Cambria" w:hAnsi="Cambria" w:cs="Helvetica"/>
            <w:color w:val="030A13"/>
            <w:sz w:val="24"/>
            <w:szCs w:val="24"/>
            <w:shd w:val="clear" w:color="auto" w:fill="FFFFFF"/>
          </w:rPr>
          <w:t>,</w:t>
        </w:r>
      </w:ins>
      <w:del w:id="464" w:author="david jackson" w:date="2018-10-16T18:03:00Z">
        <w:r w:rsidRPr="00FF7876" w:rsidDel="00C5751A">
          <w:rPr>
            <w:rFonts w:ascii="Cambria" w:hAnsi="Cambria" w:cs="Helvetica"/>
            <w:color w:val="030A13"/>
            <w:sz w:val="24"/>
            <w:szCs w:val="24"/>
            <w:shd w:val="clear" w:color="auto" w:fill="FFFFFF"/>
          </w:rPr>
          <w:delText>.</w:delText>
        </w:r>
      </w:del>
      <w:r w:rsidRPr="00FF7876">
        <w:rPr>
          <w:rFonts w:ascii="Cambria" w:hAnsi="Cambria" w:cs="Helvetica"/>
          <w:color w:val="030A13"/>
          <w:sz w:val="24"/>
          <w:szCs w:val="24"/>
          <w:shd w:val="clear" w:color="auto" w:fill="FFFFFF"/>
        </w:rPr>
        <w:t xml:space="preserve"> </w:t>
      </w:r>
      <w:del w:id="465" w:author="david jackson" w:date="2018-10-16T18:03:00Z">
        <w:r w:rsidDel="00C5751A">
          <w:rPr>
            <w:rFonts w:ascii="Cambria" w:hAnsi="Cambria" w:cs="Helvetica"/>
            <w:color w:val="030A13"/>
            <w:sz w:val="24"/>
            <w:szCs w:val="24"/>
            <w:shd w:val="clear" w:color="auto" w:fill="FFFFFF"/>
          </w:rPr>
          <w:delText xml:space="preserve">We </w:delText>
        </w:r>
      </w:del>
      <w:ins w:id="466" w:author="david jackson" w:date="2018-10-16T18:03:00Z">
        <w:r w:rsidR="00C5751A">
          <w:rPr>
            <w:rFonts w:ascii="Cambria" w:hAnsi="Cambria" w:cs="Helvetica"/>
            <w:color w:val="030A13"/>
            <w:sz w:val="24"/>
            <w:szCs w:val="24"/>
            <w:shd w:val="clear" w:color="auto" w:fill="FFFFFF"/>
          </w:rPr>
          <w:t xml:space="preserve">we </w:t>
        </w:r>
      </w:ins>
      <w:r>
        <w:rPr>
          <w:rFonts w:ascii="Cambria" w:hAnsi="Cambria" w:cs="Helvetica"/>
          <w:color w:val="030A13"/>
          <w:sz w:val="24"/>
          <w:szCs w:val="24"/>
          <w:shd w:val="clear" w:color="auto" w:fill="FFFFFF"/>
        </w:rPr>
        <w:t>can see the effect of negative beliefs of blackness on assets</w:t>
      </w:r>
      <w:ins w:id="467" w:author="david jackson" w:date="2018-10-17T14:41:00Z">
        <w:r w:rsidR="0052151D">
          <w:rPr>
            <w:rFonts w:ascii="Cambria" w:hAnsi="Cambria" w:cs="Helvetica"/>
            <w:color w:val="030A13"/>
            <w:sz w:val="24"/>
            <w:szCs w:val="24"/>
            <w:shd w:val="clear" w:color="auto" w:fill="FFFFFF"/>
          </w:rPr>
          <w:t>.</w:t>
        </w:r>
      </w:ins>
      <w:del w:id="468" w:author="david jackson" w:date="2018-10-17T14:41:00Z">
        <w:r w:rsidDel="0052151D">
          <w:rPr>
            <w:rFonts w:ascii="Cambria" w:hAnsi="Cambria" w:cs="Helvetica"/>
            <w:color w:val="030A13"/>
            <w:sz w:val="24"/>
            <w:szCs w:val="24"/>
            <w:shd w:val="clear" w:color="auto" w:fill="FFFFFF"/>
          </w:rPr>
          <w:delText>,</w:delText>
        </w:r>
      </w:del>
      <w:r>
        <w:rPr>
          <w:rFonts w:ascii="Cambria" w:hAnsi="Cambria" w:cs="Helvetica"/>
          <w:color w:val="030A13"/>
          <w:sz w:val="24"/>
          <w:szCs w:val="24"/>
          <w:shd w:val="clear" w:color="auto" w:fill="FFFFFF"/>
        </w:rPr>
        <w:t xml:space="preserve"> </w:t>
      </w:r>
      <w:del w:id="469" w:author="david jackson" w:date="2018-10-17T14:41:00Z">
        <w:r w:rsidDel="0052151D">
          <w:rPr>
            <w:rFonts w:ascii="Cambria" w:hAnsi="Cambria" w:cs="Helvetica"/>
            <w:color w:val="030A13"/>
            <w:sz w:val="24"/>
            <w:szCs w:val="24"/>
            <w:shd w:val="clear" w:color="auto" w:fill="FFFFFF"/>
          </w:rPr>
          <w:delText xml:space="preserve">but </w:delText>
        </w:r>
      </w:del>
      <w:ins w:id="470" w:author="david jackson" w:date="2018-10-17T14:41:00Z">
        <w:r w:rsidR="0052151D">
          <w:rPr>
            <w:rFonts w:ascii="Cambria" w:hAnsi="Cambria" w:cs="Helvetica"/>
            <w:color w:val="030A13"/>
            <w:sz w:val="24"/>
            <w:szCs w:val="24"/>
            <w:shd w:val="clear" w:color="auto" w:fill="FFFFFF"/>
          </w:rPr>
          <w:t>B</w:t>
        </w:r>
        <w:r w:rsidR="0052151D">
          <w:rPr>
            <w:rFonts w:ascii="Cambria" w:hAnsi="Cambria" w:cs="Helvetica"/>
            <w:color w:val="030A13"/>
            <w:sz w:val="24"/>
            <w:szCs w:val="24"/>
            <w:shd w:val="clear" w:color="auto" w:fill="FFFFFF"/>
          </w:rPr>
          <w:t xml:space="preserve">ut </w:t>
        </w:r>
      </w:ins>
      <w:r w:rsidRPr="009C465E">
        <w:rPr>
          <w:rFonts w:ascii="Cambria" w:hAnsi="Cambria" w:cs="Helvetica"/>
          <w:color w:val="030A13"/>
          <w:sz w:val="24"/>
          <w:szCs w:val="24"/>
          <w:shd w:val="clear" w:color="auto" w:fill="FFFFFF"/>
        </w:rPr>
        <w:t xml:space="preserve">in the absence of representative survey data on racist beliefs at the metropolitan scale, we can’t see the degree and nature </w:t>
      </w:r>
      <w:r w:rsidR="005A077C">
        <w:rPr>
          <w:rFonts w:ascii="Cambria" w:hAnsi="Cambria" w:cs="Helvetica"/>
          <w:color w:val="030A13"/>
          <w:sz w:val="24"/>
          <w:szCs w:val="24"/>
          <w:shd w:val="clear" w:color="auto" w:fill="FFFFFF"/>
        </w:rPr>
        <w:t xml:space="preserve">of devaluation </w:t>
      </w:r>
      <w:r w:rsidRPr="009C465E">
        <w:rPr>
          <w:rFonts w:ascii="Cambria" w:hAnsi="Cambria" w:cs="Helvetica"/>
          <w:color w:val="030A13"/>
          <w:sz w:val="24"/>
          <w:szCs w:val="24"/>
          <w:shd w:val="clear" w:color="auto" w:fill="FFFFFF"/>
        </w:rPr>
        <w:t>in the context of cities.</w:t>
      </w:r>
      <w:r>
        <w:rPr>
          <w:rFonts w:ascii="Cambria" w:hAnsi="Cambria" w:cs="Helvetica"/>
          <w:b/>
          <w:color w:val="030A13"/>
          <w:sz w:val="24"/>
          <w:szCs w:val="24"/>
          <w:shd w:val="clear" w:color="auto" w:fill="FFFFFF"/>
        </w:rPr>
        <w:t xml:space="preserve"> </w:t>
      </w:r>
      <w:r w:rsidRPr="005A077C">
        <w:rPr>
          <w:rFonts w:ascii="Cambria" w:hAnsi="Cambria" w:cs="Helvetica"/>
          <w:color w:val="030A13"/>
          <w:sz w:val="24"/>
          <w:szCs w:val="24"/>
          <w:shd w:val="clear" w:color="auto" w:fill="FFFFFF"/>
        </w:rPr>
        <w:t xml:space="preserve">Our future work will include more </w:t>
      </w:r>
      <w:del w:id="471" w:author="david jackson" w:date="2018-10-16T18:03:00Z">
        <w:r w:rsidRPr="005A077C" w:rsidDel="00C5751A">
          <w:rPr>
            <w:rFonts w:ascii="Cambria" w:hAnsi="Cambria" w:cs="Helvetica"/>
            <w:color w:val="030A13"/>
            <w:sz w:val="24"/>
            <w:szCs w:val="24"/>
            <w:shd w:val="clear" w:color="auto" w:fill="FFFFFF"/>
          </w:rPr>
          <w:delText xml:space="preserve">attitudinal </w:delText>
        </w:r>
      </w:del>
      <w:commentRangeStart w:id="472"/>
      <w:ins w:id="473" w:author="david jackson" w:date="2018-10-16T18:03:00Z">
        <w:r w:rsidR="00C5751A">
          <w:rPr>
            <w:rFonts w:ascii="Cambria" w:hAnsi="Cambria" w:cs="Helvetica"/>
            <w:color w:val="030A13"/>
            <w:sz w:val="24"/>
            <w:szCs w:val="24"/>
            <w:shd w:val="clear" w:color="auto" w:fill="FFFFFF"/>
          </w:rPr>
          <w:t>qualitative survey</w:t>
        </w:r>
        <w:r w:rsidR="00C5751A" w:rsidRPr="005A077C">
          <w:rPr>
            <w:rFonts w:ascii="Cambria" w:hAnsi="Cambria" w:cs="Helvetica"/>
            <w:color w:val="030A13"/>
            <w:sz w:val="24"/>
            <w:szCs w:val="24"/>
            <w:shd w:val="clear" w:color="auto" w:fill="FFFFFF"/>
          </w:rPr>
          <w:t xml:space="preserve"> </w:t>
        </w:r>
      </w:ins>
      <w:commentRangeEnd w:id="472"/>
      <w:ins w:id="474" w:author="david jackson" w:date="2018-10-16T18:04:00Z">
        <w:r w:rsidR="00C5751A">
          <w:rPr>
            <w:rStyle w:val="CommentReference"/>
          </w:rPr>
          <w:commentReference w:id="472"/>
        </w:r>
      </w:ins>
      <w:r w:rsidRPr="005A077C">
        <w:rPr>
          <w:rFonts w:ascii="Cambria" w:hAnsi="Cambria" w:cs="Helvetica"/>
          <w:color w:val="030A13"/>
          <w:sz w:val="24"/>
          <w:szCs w:val="24"/>
          <w:shd w:val="clear" w:color="auto" w:fill="FFFFFF"/>
        </w:rPr>
        <w:t>data to see how people of varying neighborhoods view each other</w:t>
      </w:r>
      <w:r w:rsidR="005A077C" w:rsidRPr="005A077C">
        <w:rPr>
          <w:rFonts w:ascii="Cambria" w:hAnsi="Cambria" w:cs="Helvetica"/>
          <w:color w:val="030A13"/>
          <w:sz w:val="24"/>
          <w:szCs w:val="24"/>
          <w:shd w:val="clear" w:color="auto" w:fill="FFFFFF"/>
        </w:rPr>
        <w:t xml:space="preserve"> and themselves.</w:t>
      </w:r>
      <w:r w:rsidRPr="005A077C">
        <w:rPr>
          <w:rFonts w:ascii="Cambria" w:hAnsi="Cambria" w:cs="Helvetica"/>
          <w:color w:val="030A13"/>
          <w:sz w:val="24"/>
          <w:szCs w:val="24"/>
          <w:shd w:val="clear" w:color="auto" w:fill="FFFFFF"/>
        </w:rPr>
        <w:t xml:space="preserve">   </w:t>
      </w:r>
    </w:p>
    <w:tbl>
      <w:tblPr>
        <w:tblW w:w="12700" w:type="dxa"/>
        <w:tblLook w:val="04A0" w:firstRow="1" w:lastRow="0" w:firstColumn="1" w:lastColumn="0" w:noHBand="0" w:noVBand="1"/>
      </w:tblPr>
      <w:tblGrid>
        <w:gridCol w:w="4017"/>
        <w:gridCol w:w="1907"/>
        <w:gridCol w:w="1907"/>
        <w:gridCol w:w="1907"/>
        <w:gridCol w:w="2962"/>
      </w:tblGrid>
      <w:tr w:rsidR="00777EBC" w:rsidRPr="00FF7876" w14:paraId="22AF08C3" w14:textId="77777777" w:rsidTr="00777EBC">
        <w:trPr>
          <w:trHeight w:val="230"/>
        </w:trPr>
        <w:tc>
          <w:tcPr>
            <w:tcW w:w="12700" w:type="dxa"/>
            <w:gridSpan w:val="5"/>
            <w:tcBorders>
              <w:top w:val="nil"/>
              <w:left w:val="nil"/>
              <w:bottom w:val="single" w:sz="4" w:space="0" w:color="auto"/>
              <w:right w:val="nil"/>
            </w:tcBorders>
            <w:shd w:val="clear" w:color="auto" w:fill="auto"/>
            <w:vAlign w:val="bottom"/>
            <w:hideMark/>
          </w:tcPr>
          <w:p w14:paraId="3CA1B524" w14:textId="77777777" w:rsidR="00777EBC" w:rsidRPr="00FF7876" w:rsidRDefault="00777EBC" w:rsidP="00113350">
            <w:pPr>
              <w:spacing w:after="0" w:line="276" w:lineRule="auto"/>
              <w:jc w:val="center"/>
              <w:rPr>
                <w:rFonts w:ascii="Cambria" w:eastAsia="Times New Roman" w:hAnsi="Cambria" w:cs="Arial"/>
                <w:color w:val="000000"/>
                <w:sz w:val="24"/>
                <w:szCs w:val="24"/>
              </w:rPr>
            </w:pPr>
            <w:commentRangeStart w:id="475"/>
            <w:r w:rsidRPr="00FF7876">
              <w:rPr>
                <w:rFonts w:ascii="Cambria" w:eastAsia="Times New Roman" w:hAnsi="Cambria" w:cs="Arial"/>
                <w:color w:val="000000"/>
                <w:sz w:val="24"/>
                <w:szCs w:val="24"/>
              </w:rPr>
              <w:lastRenderedPageBreak/>
              <w:t>The 10 large metropolitan areas with the most and least devalued homes in black neighborhoods, alongside the upward mobility of black children, anti-black Google searches, and segregation</w:t>
            </w:r>
            <w:commentRangeEnd w:id="475"/>
            <w:r w:rsidR="008330D7">
              <w:rPr>
                <w:rStyle w:val="CommentReference"/>
              </w:rPr>
              <w:commentReference w:id="475"/>
            </w:r>
          </w:p>
        </w:tc>
      </w:tr>
      <w:tr w:rsidR="00777EBC" w:rsidRPr="00FF7876" w14:paraId="3380886C" w14:textId="77777777" w:rsidTr="00777EBC">
        <w:trPr>
          <w:trHeight w:val="1150"/>
        </w:trPr>
        <w:tc>
          <w:tcPr>
            <w:tcW w:w="4017" w:type="dxa"/>
            <w:tcBorders>
              <w:top w:val="nil"/>
              <w:left w:val="nil"/>
              <w:bottom w:val="nil"/>
              <w:right w:val="nil"/>
            </w:tcBorders>
            <w:shd w:val="clear" w:color="auto" w:fill="auto"/>
            <w:noWrap/>
            <w:vAlign w:val="bottom"/>
            <w:hideMark/>
          </w:tcPr>
          <w:p w14:paraId="2FEFDCC9" w14:textId="77777777" w:rsidR="00777EBC" w:rsidRPr="00FF7876" w:rsidRDefault="00777EBC" w:rsidP="009F02A6">
            <w:pPr>
              <w:spacing w:after="0" w:line="276" w:lineRule="auto"/>
              <w:jc w:val="center"/>
              <w:rPr>
                <w:rFonts w:ascii="Cambria" w:eastAsia="Times New Roman" w:hAnsi="Cambria" w:cs="Arial"/>
                <w:color w:val="000000"/>
                <w:sz w:val="24"/>
                <w:szCs w:val="24"/>
              </w:rPr>
            </w:pPr>
          </w:p>
        </w:tc>
        <w:tc>
          <w:tcPr>
            <w:tcW w:w="1907" w:type="dxa"/>
            <w:tcBorders>
              <w:top w:val="nil"/>
              <w:left w:val="nil"/>
              <w:bottom w:val="nil"/>
              <w:right w:val="nil"/>
            </w:tcBorders>
            <w:shd w:val="clear" w:color="auto" w:fill="auto"/>
            <w:vAlign w:val="bottom"/>
            <w:hideMark/>
          </w:tcPr>
          <w:p w14:paraId="1FF5CA7C" w14:textId="6079CB1E"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Valuation of homes by sq</w:t>
            </w:r>
            <w:ins w:id="476" w:author="david jackson" w:date="2018-10-16T18:06:00Z">
              <w:r w:rsidR="008330D7">
                <w:rPr>
                  <w:rFonts w:ascii="Cambria" w:eastAsia="Times New Roman" w:hAnsi="Cambria" w:cs="Arial"/>
                  <w:color w:val="000000"/>
                  <w:sz w:val="24"/>
                  <w:szCs w:val="24"/>
                </w:rPr>
                <w:t>.</w:t>
              </w:r>
            </w:ins>
            <w:r w:rsidRPr="00FF7876">
              <w:rPr>
                <w:rFonts w:ascii="Cambria" w:eastAsia="Times New Roman" w:hAnsi="Cambria" w:cs="Arial"/>
                <w:color w:val="000000"/>
                <w:sz w:val="24"/>
                <w:szCs w:val="24"/>
              </w:rPr>
              <w:t xml:space="preserve"> foot in black neighborhoods (full model)</w:t>
            </w:r>
          </w:p>
        </w:tc>
        <w:tc>
          <w:tcPr>
            <w:tcW w:w="1907" w:type="dxa"/>
            <w:tcBorders>
              <w:top w:val="nil"/>
              <w:left w:val="nil"/>
              <w:bottom w:val="nil"/>
              <w:right w:val="nil"/>
            </w:tcBorders>
            <w:shd w:val="clear" w:color="auto" w:fill="auto"/>
            <w:vAlign w:val="bottom"/>
            <w:hideMark/>
          </w:tcPr>
          <w:p w14:paraId="3365CB1E"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Income rank for black children born to parents at 25th percentile of national income</w:t>
            </w:r>
          </w:p>
        </w:tc>
        <w:tc>
          <w:tcPr>
            <w:tcW w:w="1907" w:type="dxa"/>
            <w:tcBorders>
              <w:top w:val="nil"/>
              <w:left w:val="nil"/>
              <w:bottom w:val="nil"/>
              <w:right w:val="nil"/>
            </w:tcBorders>
            <w:shd w:val="clear" w:color="auto" w:fill="auto"/>
            <w:vAlign w:val="bottom"/>
            <w:hideMark/>
          </w:tcPr>
          <w:p w14:paraId="632E101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Anti-black sentiment index from Google searches</w:t>
            </w:r>
          </w:p>
        </w:tc>
        <w:tc>
          <w:tcPr>
            <w:tcW w:w="2962" w:type="dxa"/>
            <w:tcBorders>
              <w:top w:val="nil"/>
              <w:left w:val="nil"/>
              <w:bottom w:val="nil"/>
              <w:right w:val="nil"/>
            </w:tcBorders>
            <w:shd w:val="clear" w:color="auto" w:fill="auto"/>
            <w:vAlign w:val="bottom"/>
            <w:hideMark/>
          </w:tcPr>
          <w:p w14:paraId="792C4C8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Segregation index</w:t>
            </w:r>
          </w:p>
        </w:tc>
      </w:tr>
      <w:tr w:rsidR="00777EBC" w:rsidRPr="00FF7876" w14:paraId="0E8FCB3C" w14:textId="77777777" w:rsidTr="00777EBC">
        <w:trPr>
          <w:trHeight w:val="230"/>
        </w:trPr>
        <w:tc>
          <w:tcPr>
            <w:tcW w:w="12700" w:type="dxa"/>
            <w:gridSpan w:val="5"/>
            <w:tcBorders>
              <w:top w:val="nil"/>
              <w:left w:val="nil"/>
              <w:bottom w:val="nil"/>
              <w:right w:val="nil"/>
            </w:tcBorders>
            <w:shd w:val="clear" w:color="auto" w:fill="auto"/>
            <w:vAlign w:val="bottom"/>
            <w:hideMark/>
          </w:tcPr>
          <w:p w14:paraId="64FE65A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Areas with the most devaluation of black homes</w:t>
            </w:r>
          </w:p>
        </w:tc>
      </w:tr>
      <w:tr w:rsidR="00777EBC" w:rsidRPr="00FF7876" w14:paraId="2AEB6465" w14:textId="77777777" w:rsidTr="00777EBC">
        <w:trPr>
          <w:trHeight w:val="230"/>
        </w:trPr>
        <w:tc>
          <w:tcPr>
            <w:tcW w:w="4017" w:type="dxa"/>
            <w:tcBorders>
              <w:top w:val="nil"/>
              <w:left w:val="nil"/>
              <w:bottom w:val="nil"/>
              <w:right w:val="nil"/>
            </w:tcBorders>
            <w:shd w:val="clear" w:color="auto" w:fill="auto"/>
            <w:noWrap/>
            <w:vAlign w:val="bottom"/>
            <w:hideMark/>
          </w:tcPr>
          <w:p w14:paraId="3D747C6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Rochester, NY</w:t>
            </w:r>
          </w:p>
        </w:tc>
        <w:tc>
          <w:tcPr>
            <w:tcW w:w="1907" w:type="dxa"/>
            <w:tcBorders>
              <w:top w:val="nil"/>
              <w:left w:val="nil"/>
              <w:bottom w:val="nil"/>
              <w:right w:val="nil"/>
            </w:tcBorders>
            <w:shd w:val="clear" w:color="auto" w:fill="auto"/>
            <w:noWrap/>
            <w:vAlign w:val="bottom"/>
            <w:hideMark/>
          </w:tcPr>
          <w:p w14:paraId="38D5AA2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-65%</w:t>
            </w:r>
          </w:p>
        </w:tc>
        <w:tc>
          <w:tcPr>
            <w:tcW w:w="1907" w:type="dxa"/>
            <w:tcBorders>
              <w:top w:val="nil"/>
              <w:left w:val="nil"/>
              <w:bottom w:val="nil"/>
              <w:right w:val="nil"/>
            </w:tcBorders>
            <w:shd w:val="clear" w:color="auto" w:fill="auto"/>
            <w:noWrap/>
            <w:vAlign w:val="bottom"/>
            <w:hideMark/>
          </w:tcPr>
          <w:p w14:paraId="77ED641E"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31.2</w:t>
            </w:r>
          </w:p>
        </w:tc>
        <w:tc>
          <w:tcPr>
            <w:tcW w:w="1907" w:type="dxa"/>
            <w:tcBorders>
              <w:top w:val="nil"/>
              <w:left w:val="nil"/>
              <w:bottom w:val="nil"/>
              <w:right w:val="nil"/>
            </w:tcBorders>
            <w:shd w:val="clear" w:color="auto" w:fill="auto"/>
            <w:noWrap/>
            <w:vAlign w:val="bottom"/>
            <w:hideMark/>
          </w:tcPr>
          <w:p w14:paraId="6926DDD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71.1</w:t>
            </w:r>
          </w:p>
        </w:tc>
        <w:tc>
          <w:tcPr>
            <w:tcW w:w="2962" w:type="dxa"/>
            <w:tcBorders>
              <w:top w:val="nil"/>
              <w:left w:val="nil"/>
              <w:bottom w:val="nil"/>
              <w:right w:val="nil"/>
            </w:tcBorders>
            <w:shd w:val="clear" w:color="auto" w:fill="auto"/>
            <w:noWrap/>
            <w:vAlign w:val="bottom"/>
            <w:hideMark/>
          </w:tcPr>
          <w:p w14:paraId="13186BC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60.9</w:t>
            </w:r>
          </w:p>
        </w:tc>
      </w:tr>
      <w:tr w:rsidR="00777EBC" w:rsidRPr="00FF7876" w14:paraId="0DA12EB7" w14:textId="77777777" w:rsidTr="00777EBC">
        <w:trPr>
          <w:trHeight w:val="230"/>
        </w:trPr>
        <w:tc>
          <w:tcPr>
            <w:tcW w:w="4017" w:type="dxa"/>
            <w:tcBorders>
              <w:top w:val="nil"/>
              <w:left w:val="nil"/>
              <w:bottom w:val="nil"/>
              <w:right w:val="nil"/>
            </w:tcBorders>
            <w:shd w:val="clear" w:color="auto" w:fill="auto"/>
            <w:noWrap/>
            <w:vAlign w:val="bottom"/>
            <w:hideMark/>
          </w:tcPr>
          <w:p w14:paraId="23774BE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Jacksonville, FL</w:t>
            </w:r>
          </w:p>
        </w:tc>
        <w:tc>
          <w:tcPr>
            <w:tcW w:w="1907" w:type="dxa"/>
            <w:tcBorders>
              <w:top w:val="nil"/>
              <w:left w:val="nil"/>
              <w:bottom w:val="nil"/>
              <w:right w:val="nil"/>
            </w:tcBorders>
            <w:shd w:val="clear" w:color="auto" w:fill="auto"/>
            <w:noWrap/>
            <w:vAlign w:val="bottom"/>
            <w:hideMark/>
          </w:tcPr>
          <w:p w14:paraId="32A70B1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-47%</w:t>
            </w:r>
          </w:p>
        </w:tc>
        <w:tc>
          <w:tcPr>
            <w:tcW w:w="1907" w:type="dxa"/>
            <w:tcBorders>
              <w:top w:val="nil"/>
              <w:left w:val="nil"/>
              <w:bottom w:val="nil"/>
              <w:right w:val="nil"/>
            </w:tcBorders>
            <w:shd w:val="clear" w:color="auto" w:fill="auto"/>
            <w:noWrap/>
            <w:vAlign w:val="bottom"/>
            <w:hideMark/>
          </w:tcPr>
          <w:p w14:paraId="4D618A6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31.3</w:t>
            </w:r>
          </w:p>
        </w:tc>
        <w:tc>
          <w:tcPr>
            <w:tcW w:w="1907" w:type="dxa"/>
            <w:tcBorders>
              <w:top w:val="nil"/>
              <w:left w:val="nil"/>
              <w:bottom w:val="nil"/>
              <w:right w:val="nil"/>
            </w:tcBorders>
            <w:shd w:val="clear" w:color="auto" w:fill="auto"/>
            <w:noWrap/>
            <w:vAlign w:val="bottom"/>
            <w:hideMark/>
          </w:tcPr>
          <w:p w14:paraId="3208A1B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59.1</w:t>
            </w:r>
          </w:p>
        </w:tc>
        <w:tc>
          <w:tcPr>
            <w:tcW w:w="2962" w:type="dxa"/>
            <w:tcBorders>
              <w:top w:val="nil"/>
              <w:left w:val="nil"/>
              <w:bottom w:val="nil"/>
              <w:right w:val="nil"/>
            </w:tcBorders>
            <w:shd w:val="clear" w:color="auto" w:fill="auto"/>
            <w:noWrap/>
            <w:vAlign w:val="bottom"/>
            <w:hideMark/>
          </w:tcPr>
          <w:p w14:paraId="102F9CDB"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51.1</w:t>
            </w:r>
          </w:p>
        </w:tc>
      </w:tr>
      <w:tr w:rsidR="00777EBC" w:rsidRPr="00FF7876" w14:paraId="2B73C781" w14:textId="77777777" w:rsidTr="00777EBC">
        <w:trPr>
          <w:trHeight w:val="230"/>
        </w:trPr>
        <w:tc>
          <w:tcPr>
            <w:tcW w:w="4017" w:type="dxa"/>
            <w:tcBorders>
              <w:top w:val="nil"/>
              <w:left w:val="nil"/>
              <w:bottom w:val="nil"/>
              <w:right w:val="nil"/>
            </w:tcBorders>
            <w:shd w:val="clear" w:color="auto" w:fill="auto"/>
            <w:noWrap/>
            <w:vAlign w:val="bottom"/>
            <w:hideMark/>
          </w:tcPr>
          <w:p w14:paraId="7B89DBF2"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Omaha-Council Bluffs, NE-IA</w:t>
            </w:r>
          </w:p>
        </w:tc>
        <w:tc>
          <w:tcPr>
            <w:tcW w:w="1907" w:type="dxa"/>
            <w:tcBorders>
              <w:top w:val="nil"/>
              <w:left w:val="nil"/>
              <w:bottom w:val="nil"/>
              <w:right w:val="nil"/>
            </w:tcBorders>
            <w:shd w:val="clear" w:color="auto" w:fill="auto"/>
            <w:noWrap/>
            <w:vAlign w:val="bottom"/>
            <w:hideMark/>
          </w:tcPr>
          <w:p w14:paraId="72C7DF5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-44%</w:t>
            </w:r>
          </w:p>
        </w:tc>
        <w:tc>
          <w:tcPr>
            <w:tcW w:w="1907" w:type="dxa"/>
            <w:tcBorders>
              <w:top w:val="nil"/>
              <w:left w:val="nil"/>
              <w:bottom w:val="nil"/>
              <w:right w:val="nil"/>
            </w:tcBorders>
            <w:shd w:val="clear" w:color="auto" w:fill="auto"/>
            <w:noWrap/>
            <w:vAlign w:val="bottom"/>
            <w:hideMark/>
          </w:tcPr>
          <w:p w14:paraId="78CF82A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31.9</w:t>
            </w:r>
          </w:p>
        </w:tc>
        <w:tc>
          <w:tcPr>
            <w:tcW w:w="1907" w:type="dxa"/>
            <w:tcBorders>
              <w:top w:val="nil"/>
              <w:left w:val="nil"/>
              <w:bottom w:val="nil"/>
              <w:right w:val="nil"/>
            </w:tcBorders>
            <w:shd w:val="clear" w:color="auto" w:fill="auto"/>
            <w:noWrap/>
            <w:vAlign w:val="bottom"/>
            <w:hideMark/>
          </w:tcPr>
          <w:p w14:paraId="4BD3A16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48.4</w:t>
            </w:r>
          </w:p>
        </w:tc>
        <w:tc>
          <w:tcPr>
            <w:tcW w:w="2962" w:type="dxa"/>
            <w:tcBorders>
              <w:top w:val="nil"/>
              <w:left w:val="nil"/>
              <w:bottom w:val="nil"/>
              <w:right w:val="nil"/>
            </w:tcBorders>
            <w:shd w:val="clear" w:color="auto" w:fill="auto"/>
            <w:noWrap/>
            <w:vAlign w:val="bottom"/>
            <w:hideMark/>
          </w:tcPr>
          <w:p w14:paraId="10E48FF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58.4</w:t>
            </w:r>
          </w:p>
        </w:tc>
      </w:tr>
      <w:tr w:rsidR="00777EBC" w:rsidRPr="00FF7876" w14:paraId="0AA433D1" w14:textId="77777777" w:rsidTr="00777EBC">
        <w:trPr>
          <w:trHeight w:val="230"/>
        </w:trPr>
        <w:tc>
          <w:tcPr>
            <w:tcW w:w="4017" w:type="dxa"/>
            <w:tcBorders>
              <w:top w:val="nil"/>
              <w:left w:val="nil"/>
              <w:bottom w:val="nil"/>
              <w:right w:val="nil"/>
            </w:tcBorders>
            <w:shd w:val="clear" w:color="auto" w:fill="auto"/>
            <w:noWrap/>
            <w:vAlign w:val="bottom"/>
            <w:hideMark/>
          </w:tcPr>
          <w:p w14:paraId="13B9725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Tulsa, OK</w:t>
            </w:r>
          </w:p>
        </w:tc>
        <w:tc>
          <w:tcPr>
            <w:tcW w:w="1907" w:type="dxa"/>
            <w:tcBorders>
              <w:top w:val="nil"/>
              <w:left w:val="nil"/>
              <w:bottom w:val="nil"/>
              <w:right w:val="nil"/>
            </w:tcBorders>
            <w:shd w:val="clear" w:color="auto" w:fill="auto"/>
            <w:noWrap/>
            <w:vAlign w:val="bottom"/>
            <w:hideMark/>
          </w:tcPr>
          <w:p w14:paraId="4C650CB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-40%</w:t>
            </w:r>
          </w:p>
        </w:tc>
        <w:tc>
          <w:tcPr>
            <w:tcW w:w="1907" w:type="dxa"/>
            <w:tcBorders>
              <w:top w:val="nil"/>
              <w:left w:val="nil"/>
              <w:bottom w:val="nil"/>
              <w:right w:val="nil"/>
            </w:tcBorders>
            <w:shd w:val="clear" w:color="auto" w:fill="auto"/>
            <w:noWrap/>
            <w:vAlign w:val="bottom"/>
            <w:hideMark/>
          </w:tcPr>
          <w:p w14:paraId="5BA675EA"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32.7</w:t>
            </w:r>
          </w:p>
        </w:tc>
        <w:tc>
          <w:tcPr>
            <w:tcW w:w="1907" w:type="dxa"/>
            <w:tcBorders>
              <w:top w:val="nil"/>
              <w:left w:val="nil"/>
              <w:bottom w:val="nil"/>
              <w:right w:val="nil"/>
            </w:tcBorders>
            <w:shd w:val="clear" w:color="auto" w:fill="auto"/>
            <w:noWrap/>
            <w:vAlign w:val="bottom"/>
            <w:hideMark/>
          </w:tcPr>
          <w:p w14:paraId="1C06883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40.6</w:t>
            </w:r>
          </w:p>
        </w:tc>
        <w:tc>
          <w:tcPr>
            <w:tcW w:w="2962" w:type="dxa"/>
            <w:tcBorders>
              <w:top w:val="nil"/>
              <w:left w:val="nil"/>
              <w:bottom w:val="nil"/>
              <w:right w:val="nil"/>
            </w:tcBorders>
            <w:shd w:val="clear" w:color="auto" w:fill="auto"/>
            <w:noWrap/>
            <w:vAlign w:val="bottom"/>
            <w:hideMark/>
          </w:tcPr>
          <w:p w14:paraId="41A5A47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50.7</w:t>
            </w:r>
          </w:p>
        </w:tc>
      </w:tr>
      <w:tr w:rsidR="00777EBC" w:rsidRPr="00FF7876" w14:paraId="500CE546" w14:textId="77777777" w:rsidTr="00777EBC">
        <w:trPr>
          <w:trHeight w:val="230"/>
        </w:trPr>
        <w:tc>
          <w:tcPr>
            <w:tcW w:w="4017" w:type="dxa"/>
            <w:tcBorders>
              <w:top w:val="nil"/>
              <w:left w:val="nil"/>
              <w:bottom w:val="nil"/>
              <w:right w:val="nil"/>
            </w:tcBorders>
            <w:shd w:val="clear" w:color="auto" w:fill="auto"/>
            <w:noWrap/>
            <w:vAlign w:val="bottom"/>
            <w:hideMark/>
          </w:tcPr>
          <w:p w14:paraId="58649BB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Birmingham-Hoover, AL</w:t>
            </w:r>
          </w:p>
        </w:tc>
        <w:tc>
          <w:tcPr>
            <w:tcW w:w="1907" w:type="dxa"/>
            <w:tcBorders>
              <w:top w:val="nil"/>
              <w:left w:val="nil"/>
              <w:bottom w:val="nil"/>
              <w:right w:val="nil"/>
            </w:tcBorders>
            <w:shd w:val="clear" w:color="auto" w:fill="auto"/>
            <w:noWrap/>
            <w:vAlign w:val="bottom"/>
            <w:hideMark/>
          </w:tcPr>
          <w:p w14:paraId="26B582B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-39%</w:t>
            </w:r>
          </w:p>
        </w:tc>
        <w:tc>
          <w:tcPr>
            <w:tcW w:w="1907" w:type="dxa"/>
            <w:tcBorders>
              <w:top w:val="nil"/>
              <w:left w:val="nil"/>
              <w:bottom w:val="nil"/>
              <w:right w:val="nil"/>
            </w:tcBorders>
            <w:shd w:val="clear" w:color="auto" w:fill="auto"/>
            <w:noWrap/>
            <w:vAlign w:val="bottom"/>
            <w:hideMark/>
          </w:tcPr>
          <w:p w14:paraId="1C64367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32.0</w:t>
            </w:r>
          </w:p>
        </w:tc>
        <w:tc>
          <w:tcPr>
            <w:tcW w:w="1907" w:type="dxa"/>
            <w:tcBorders>
              <w:top w:val="nil"/>
              <w:left w:val="nil"/>
              <w:bottom w:val="nil"/>
              <w:right w:val="nil"/>
            </w:tcBorders>
            <w:shd w:val="clear" w:color="auto" w:fill="auto"/>
            <w:noWrap/>
            <w:vAlign w:val="bottom"/>
            <w:hideMark/>
          </w:tcPr>
          <w:p w14:paraId="4B895AFA"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65.3</w:t>
            </w:r>
          </w:p>
        </w:tc>
        <w:tc>
          <w:tcPr>
            <w:tcW w:w="2962" w:type="dxa"/>
            <w:tcBorders>
              <w:top w:val="nil"/>
              <w:left w:val="nil"/>
              <w:bottom w:val="nil"/>
              <w:right w:val="nil"/>
            </w:tcBorders>
            <w:shd w:val="clear" w:color="auto" w:fill="auto"/>
            <w:noWrap/>
            <w:vAlign w:val="bottom"/>
            <w:hideMark/>
          </w:tcPr>
          <w:p w14:paraId="6F73FF0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63.1</w:t>
            </w:r>
          </w:p>
        </w:tc>
      </w:tr>
      <w:tr w:rsidR="00777EBC" w:rsidRPr="00FF7876" w14:paraId="2EA2A5C6" w14:textId="77777777" w:rsidTr="00777EBC">
        <w:trPr>
          <w:trHeight w:val="230"/>
        </w:trPr>
        <w:tc>
          <w:tcPr>
            <w:tcW w:w="4017" w:type="dxa"/>
            <w:tcBorders>
              <w:top w:val="nil"/>
              <w:left w:val="nil"/>
              <w:bottom w:val="nil"/>
              <w:right w:val="nil"/>
            </w:tcBorders>
            <w:shd w:val="clear" w:color="auto" w:fill="auto"/>
            <w:noWrap/>
            <w:vAlign w:val="bottom"/>
            <w:hideMark/>
          </w:tcPr>
          <w:p w14:paraId="19C48DF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Cape Coral-Fort Myers, FL</w:t>
            </w:r>
          </w:p>
        </w:tc>
        <w:tc>
          <w:tcPr>
            <w:tcW w:w="1907" w:type="dxa"/>
            <w:tcBorders>
              <w:top w:val="nil"/>
              <w:left w:val="nil"/>
              <w:bottom w:val="nil"/>
              <w:right w:val="nil"/>
            </w:tcBorders>
            <w:shd w:val="clear" w:color="auto" w:fill="auto"/>
            <w:noWrap/>
            <w:vAlign w:val="bottom"/>
            <w:hideMark/>
          </w:tcPr>
          <w:p w14:paraId="248706E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-38%</w:t>
            </w:r>
          </w:p>
        </w:tc>
        <w:tc>
          <w:tcPr>
            <w:tcW w:w="1907" w:type="dxa"/>
            <w:tcBorders>
              <w:top w:val="nil"/>
              <w:left w:val="nil"/>
              <w:bottom w:val="nil"/>
              <w:right w:val="nil"/>
            </w:tcBorders>
            <w:shd w:val="clear" w:color="auto" w:fill="auto"/>
            <w:noWrap/>
            <w:vAlign w:val="bottom"/>
            <w:hideMark/>
          </w:tcPr>
          <w:p w14:paraId="6B20EBB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32.9</w:t>
            </w:r>
          </w:p>
        </w:tc>
        <w:tc>
          <w:tcPr>
            <w:tcW w:w="1907" w:type="dxa"/>
            <w:tcBorders>
              <w:top w:val="nil"/>
              <w:left w:val="nil"/>
              <w:bottom w:val="nil"/>
              <w:right w:val="nil"/>
            </w:tcBorders>
            <w:shd w:val="clear" w:color="auto" w:fill="auto"/>
            <w:noWrap/>
            <w:vAlign w:val="bottom"/>
            <w:hideMark/>
          </w:tcPr>
          <w:p w14:paraId="69009C5B"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59.3</w:t>
            </w:r>
          </w:p>
        </w:tc>
        <w:tc>
          <w:tcPr>
            <w:tcW w:w="2962" w:type="dxa"/>
            <w:tcBorders>
              <w:top w:val="nil"/>
              <w:left w:val="nil"/>
              <w:bottom w:val="nil"/>
              <w:right w:val="nil"/>
            </w:tcBorders>
            <w:shd w:val="clear" w:color="auto" w:fill="auto"/>
            <w:noWrap/>
            <w:vAlign w:val="bottom"/>
            <w:hideMark/>
          </w:tcPr>
          <w:p w14:paraId="577B421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55.8</w:t>
            </w:r>
          </w:p>
        </w:tc>
      </w:tr>
      <w:tr w:rsidR="00777EBC" w:rsidRPr="00FF7876" w14:paraId="5642382D" w14:textId="77777777" w:rsidTr="00777EBC">
        <w:trPr>
          <w:trHeight w:val="230"/>
        </w:trPr>
        <w:tc>
          <w:tcPr>
            <w:tcW w:w="4017" w:type="dxa"/>
            <w:tcBorders>
              <w:top w:val="nil"/>
              <w:left w:val="nil"/>
              <w:bottom w:val="nil"/>
              <w:right w:val="nil"/>
            </w:tcBorders>
            <w:shd w:val="clear" w:color="auto" w:fill="auto"/>
            <w:noWrap/>
            <w:vAlign w:val="bottom"/>
            <w:hideMark/>
          </w:tcPr>
          <w:p w14:paraId="30BE72B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Detroit-Warren-Dearborn, MI</w:t>
            </w:r>
          </w:p>
        </w:tc>
        <w:tc>
          <w:tcPr>
            <w:tcW w:w="1907" w:type="dxa"/>
            <w:tcBorders>
              <w:top w:val="nil"/>
              <w:left w:val="nil"/>
              <w:bottom w:val="nil"/>
              <w:right w:val="nil"/>
            </w:tcBorders>
            <w:shd w:val="clear" w:color="auto" w:fill="auto"/>
            <w:noWrap/>
            <w:vAlign w:val="bottom"/>
            <w:hideMark/>
          </w:tcPr>
          <w:p w14:paraId="1543FC3A"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-37%</w:t>
            </w:r>
          </w:p>
        </w:tc>
        <w:tc>
          <w:tcPr>
            <w:tcW w:w="1907" w:type="dxa"/>
            <w:tcBorders>
              <w:top w:val="nil"/>
              <w:left w:val="nil"/>
              <w:bottom w:val="nil"/>
              <w:right w:val="nil"/>
            </w:tcBorders>
            <w:shd w:val="clear" w:color="auto" w:fill="auto"/>
            <w:noWrap/>
            <w:vAlign w:val="bottom"/>
            <w:hideMark/>
          </w:tcPr>
          <w:p w14:paraId="6C2FE87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31.2</w:t>
            </w:r>
          </w:p>
        </w:tc>
        <w:tc>
          <w:tcPr>
            <w:tcW w:w="1907" w:type="dxa"/>
            <w:tcBorders>
              <w:top w:val="nil"/>
              <w:left w:val="nil"/>
              <w:bottom w:val="nil"/>
              <w:right w:val="nil"/>
            </w:tcBorders>
            <w:shd w:val="clear" w:color="auto" w:fill="auto"/>
            <w:noWrap/>
            <w:vAlign w:val="bottom"/>
            <w:hideMark/>
          </w:tcPr>
          <w:p w14:paraId="04F58A8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68.4</w:t>
            </w:r>
          </w:p>
        </w:tc>
        <w:tc>
          <w:tcPr>
            <w:tcW w:w="2962" w:type="dxa"/>
            <w:tcBorders>
              <w:top w:val="nil"/>
              <w:left w:val="nil"/>
              <w:bottom w:val="nil"/>
              <w:right w:val="nil"/>
            </w:tcBorders>
            <w:shd w:val="clear" w:color="auto" w:fill="auto"/>
            <w:noWrap/>
            <w:vAlign w:val="bottom"/>
            <w:hideMark/>
          </w:tcPr>
          <w:p w14:paraId="5ACF1AC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72.2</w:t>
            </w:r>
          </w:p>
        </w:tc>
      </w:tr>
      <w:tr w:rsidR="00777EBC" w:rsidRPr="00FF7876" w14:paraId="58C2FF89" w14:textId="77777777" w:rsidTr="00777EBC">
        <w:trPr>
          <w:trHeight w:val="230"/>
        </w:trPr>
        <w:tc>
          <w:tcPr>
            <w:tcW w:w="4017" w:type="dxa"/>
            <w:tcBorders>
              <w:top w:val="nil"/>
              <w:left w:val="nil"/>
              <w:bottom w:val="nil"/>
              <w:right w:val="nil"/>
            </w:tcBorders>
            <w:shd w:val="clear" w:color="auto" w:fill="auto"/>
            <w:noWrap/>
            <w:vAlign w:val="bottom"/>
            <w:hideMark/>
          </w:tcPr>
          <w:p w14:paraId="4571FCE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Milwaukee-Waukesha-West Allis, WI</w:t>
            </w:r>
          </w:p>
        </w:tc>
        <w:tc>
          <w:tcPr>
            <w:tcW w:w="1907" w:type="dxa"/>
            <w:tcBorders>
              <w:top w:val="nil"/>
              <w:left w:val="nil"/>
              <w:bottom w:val="nil"/>
              <w:right w:val="nil"/>
            </w:tcBorders>
            <w:shd w:val="clear" w:color="auto" w:fill="auto"/>
            <w:noWrap/>
            <w:vAlign w:val="bottom"/>
            <w:hideMark/>
          </w:tcPr>
          <w:p w14:paraId="4100DD2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-34%</w:t>
            </w:r>
          </w:p>
        </w:tc>
        <w:tc>
          <w:tcPr>
            <w:tcW w:w="1907" w:type="dxa"/>
            <w:tcBorders>
              <w:top w:val="nil"/>
              <w:left w:val="nil"/>
              <w:bottom w:val="nil"/>
              <w:right w:val="nil"/>
            </w:tcBorders>
            <w:shd w:val="clear" w:color="auto" w:fill="auto"/>
            <w:noWrap/>
            <w:vAlign w:val="bottom"/>
            <w:hideMark/>
          </w:tcPr>
          <w:p w14:paraId="592FE3F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30.8</w:t>
            </w:r>
          </w:p>
        </w:tc>
        <w:tc>
          <w:tcPr>
            <w:tcW w:w="1907" w:type="dxa"/>
            <w:tcBorders>
              <w:top w:val="nil"/>
              <w:left w:val="nil"/>
              <w:bottom w:val="nil"/>
              <w:right w:val="nil"/>
            </w:tcBorders>
            <w:shd w:val="clear" w:color="auto" w:fill="auto"/>
            <w:noWrap/>
            <w:vAlign w:val="bottom"/>
            <w:hideMark/>
          </w:tcPr>
          <w:p w14:paraId="1D49AF0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70.5</w:t>
            </w:r>
          </w:p>
        </w:tc>
        <w:tc>
          <w:tcPr>
            <w:tcW w:w="2962" w:type="dxa"/>
            <w:tcBorders>
              <w:top w:val="nil"/>
              <w:left w:val="nil"/>
              <w:bottom w:val="nil"/>
              <w:right w:val="nil"/>
            </w:tcBorders>
            <w:shd w:val="clear" w:color="auto" w:fill="auto"/>
            <w:noWrap/>
            <w:vAlign w:val="bottom"/>
            <w:hideMark/>
          </w:tcPr>
          <w:p w14:paraId="2ECBBA9E"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76.7</w:t>
            </w:r>
          </w:p>
        </w:tc>
      </w:tr>
      <w:tr w:rsidR="00777EBC" w:rsidRPr="00FF7876" w14:paraId="2B459A3A" w14:textId="77777777" w:rsidTr="00777EBC">
        <w:trPr>
          <w:trHeight w:val="230"/>
        </w:trPr>
        <w:tc>
          <w:tcPr>
            <w:tcW w:w="4017" w:type="dxa"/>
            <w:tcBorders>
              <w:top w:val="nil"/>
              <w:left w:val="nil"/>
              <w:bottom w:val="nil"/>
              <w:right w:val="nil"/>
            </w:tcBorders>
            <w:shd w:val="clear" w:color="auto" w:fill="auto"/>
            <w:noWrap/>
            <w:vAlign w:val="bottom"/>
            <w:hideMark/>
          </w:tcPr>
          <w:p w14:paraId="4BD2173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Chattanooga, TN-GA</w:t>
            </w:r>
          </w:p>
        </w:tc>
        <w:tc>
          <w:tcPr>
            <w:tcW w:w="1907" w:type="dxa"/>
            <w:tcBorders>
              <w:top w:val="nil"/>
              <w:left w:val="nil"/>
              <w:bottom w:val="nil"/>
              <w:right w:val="nil"/>
            </w:tcBorders>
            <w:shd w:val="clear" w:color="auto" w:fill="auto"/>
            <w:noWrap/>
            <w:vAlign w:val="bottom"/>
            <w:hideMark/>
          </w:tcPr>
          <w:p w14:paraId="55D0864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-33%</w:t>
            </w:r>
          </w:p>
        </w:tc>
        <w:tc>
          <w:tcPr>
            <w:tcW w:w="1907" w:type="dxa"/>
            <w:tcBorders>
              <w:top w:val="nil"/>
              <w:left w:val="nil"/>
              <w:bottom w:val="nil"/>
              <w:right w:val="nil"/>
            </w:tcBorders>
            <w:shd w:val="clear" w:color="auto" w:fill="auto"/>
            <w:noWrap/>
            <w:vAlign w:val="bottom"/>
            <w:hideMark/>
          </w:tcPr>
          <w:p w14:paraId="3BBBEC3E"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30.8</w:t>
            </w:r>
          </w:p>
        </w:tc>
        <w:tc>
          <w:tcPr>
            <w:tcW w:w="1907" w:type="dxa"/>
            <w:tcBorders>
              <w:top w:val="nil"/>
              <w:left w:val="nil"/>
              <w:bottom w:val="nil"/>
              <w:right w:val="nil"/>
            </w:tcBorders>
            <w:shd w:val="clear" w:color="auto" w:fill="auto"/>
            <w:noWrap/>
            <w:vAlign w:val="bottom"/>
            <w:hideMark/>
          </w:tcPr>
          <w:p w14:paraId="3362E4E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70.6</w:t>
            </w:r>
          </w:p>
        </w:tc>
        <w:tc>
          <w:tcPr>
            <w:tcW w:w="2962" w:type="dxa"/>
            <w:tcBorders>
              <w:top w:val="nil"/>
              <w:left w:val="nil"/>
              <w:bottom w:val="nil"/>
              <w:right w:val="nil"/>
            </w:tcBorders>
            <w:shd w:val="clear" w:color="auto" w:fill="auto"/>
            <w:noWrap/>
            <w:vAlign w:val="bottom"/>
            <w:hideMark/>
          </w:tcPr>
          <w:p w14:paraId="73F5799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61.4</w:t>
            </w:r>
          </w:p>
        </w:tc>
      </w:tr>
      <w:tr w:rsidR="00777EBC" w:rsidRPr="00FF7876" w14:paraId="4ECC9E64" w14:textId="77777777" w:rsidTr="00777EBC">
        <w:trPr>
          <w:trHeight w:val="230"/>
        </w:trPr>
        <w:tc>
          <w:tcPr>
            <w:tcW w:w="4017" w:type="dxa"/>
            <w:tcBorders>
              <w:top w:val="nil"/>
              <w:left w:val="nil"/>
              <w:bottom w:val="nil"/>
              <w:right w:val="nil"/>
            </w:tcBorders>
            <w:shd w:val="clear" w:color="auto" w:fill="auto"/>
            <w:noWrap/>
            <w:vAlign w:val="bottom"/>
            <w:hideMark/>
          </w:tcPr>
          <w:p w14:paraId="283A61F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Buffalo-Cheektowaga-Niagara Falls, NY</w:t>
            </w:r>
          </w:p>
        </w:tc>
        <w:tc>
          <w:tcPr>
            <w:tcW w:w="1907" w:type="dxa"/>
            <w:tcBorders>
              <w:top w:val="nil"/>
              <w:left w:val="nil"/>
              <w:bottom w:val="nil"/>
              <w:right w:val="nil"/>
            </w:tcBorders>
            <w:shd w:val="clear" w:color="auto" w:fill="auto"/>
            <w:noWrap/>
            <w:vAlign w:val="bottom"/>
            <w:hideMark/>
          </w:tcPr>
          <w:p w14:paraId="62CBF6D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-32%</w:t>
            </w:r>
          </w:p>
        </w:tc>
        <w:tc>
          <w:tcPr>
            <w:tcW w:w="1907" w:type="dxa"/>
            <w:tcBorders>
              <w:top w:val="nil"/>
              <w:left w:val="nil"/>
              <w:bottom w:val="nil"/>
              <w:right w:val="nil"/>
            </w:tcBorders>
            <w:shd w:val="clear" w:color="auto" w:fill="auto"/>
            <w:noWrap/>
            <w:vAlign w:val="bottom"/>
            <w:hideMark/>
          </w:tcPr>
          <w:p w14:paraId="45CABC2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31.2</w:t>
            </w:r>
          </w:p>
        </w:tc>
        <w:tc>
          <w:tcPr>
            <w:tcW w:w="1907" w:type="dxa"/>
            <w:tcBorders>
              <w:top w:val="nil"/>
              <w:left w:val="nil"/>
              <w:bottom w:val="nil"/>
              <w:right w:val="nil"/>
            </w:tcBorders>
            <w:shd w:val="clear" w:color="auto" w:fill="auto"/>
            <w:noWrap/>
            <w:vAlign w:val="bottom"/>
            <w:hideMark/>
          </w:tcPr>
          <w:p w14:paraId="0DA1EB2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76.0</w:t>
            </w:r>
          </w:p>
        </w:tc>
        <w:tc>
          <w:tcPr>
            <w:tcW w:w="2962" w:type="dxa"/>
            <w:tcBorders>
              <w:top w:val="nil"/>
              <w:left w:val="nil"/>
              <w:bottom w:val="nil"/>
              <w:right w:val="nil"/>
            </w:tcBorders>
            <w:shd w:val="clear" w:color="auto" w:fill="auto"/>
            <w:noWrap/>
            <w:vAlign w:val="bottom"/>
            <w:hideMark/>
          </w:tcPr>
          <w:p w14:paraId="17C72B1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68.3</w:t>
            </w:r>
          </w:p>
        </w:tc>
      </w:tr>
      <w:tr w:rsidR="00777EBC" w:rsidRPr="00FF7876" w14:paraId="17D9018E" w14:textId="77777777" w:rsidTr="00777EBC">
        <w:trPr>
          <w:trHeight w:val="230"/>
        </w:trPr>
        <w:tc>
          <w:tcPr>
            <w:tcW w:w="4017" w:type="dxa"/>
            <w:tcBorders>
              <w:top w:val="nil"/>
              <w:left w:val="nil"/>
              <w:bottom w:val="nil"/>
              <w:right w:val="nil"/>
            </w:tcBorders>
            <w:shd w:val="clear" w:color="auto" w:fill="auto"/>
            <w:noWrap/>
            <w:vAlign w:val="bottom"/>
            <w:hideMark/>
          </w:tcPr>
          <w:p w14:paraId="1AE55366"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Mean of group (weighted by black population)</w:t>
            </w:r>
          </w:p>
        </w:tc>
        <w:tc>
          <w:tcPr>
            <w:tcW w:w="1907" w:type="dxa"/>
            <w:tcBorders>
              <w:top w:val="nil"/>
              <w:left w:val="nil"/>
              <w:bottom w:val="nil"/>
              <w:right w:val="nil"/>
            </w:tcBorders>
            <w:shd w:val="clear" w:color="auto" w:fill="auto"/>
            <w:noWrap/>
            <w:vAlign w:val="bottom"/>
            <w:hideMark/>
          </w:tcPr>
          <w:p w14:paraId="6ABD2733"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-40%</w:t>
            </w:r>
          </w:p>
        </w:tc>
        <w:tc>
          <w:tcPr>
            <w:tcW w:w="1907" w:type="dxa"/>
            <w:tcBorders>
              <w:top w:val="nil"/>
              <w:left w:val="nil"/>
              <w:bottom w:val="nil"/>
              <w:right w:val="nil"/>
            </w:tcBorders>
            <w:shd w:val="clear" w:color="auto" w:fill="auto"/>
            <w:noWrap/>
            <w:vAlign w:val="bottom"/>
            <w:hideMark/>
          </w:tcPr>
          <w:p w14:paraId="7595C3BD"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31.4</w:t>
            </w:r>
          </w:p>
        </w:tc>
        <w:tc>
          <w:tcPr>
            <w:tcW w:w="1907" w:type="dxa"/>
            <w:tcBorders>
              <w:top w:val="nil"/>
              <w:left w:val="nil"/>
              <w:bottom w:val="nil"/>
              <w:right w:val="nil"/>
            </w:tcBorders>
            <w:shd w:val="clear" w:color="auto" w:fill="auto"/>
            <w:noWrap/>
            <w:vAlign w:val="bottom"/>
            <w:hideMark/>
          </w:tcPr>
          <w:p w14:paraId="0D831F4D"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66.0</w:t>
            </w:r>
          </w:p>
        </w:tc>
        <w:tc>
          <w:tcPr>
            <w:tcW w:w="2962" w:type="dxa"/>
            <w:tcBorders>
              <w:top w:val="nil"/>
              <w:left w:val="nil"/>
              <w:bottom w:val="nil"/>
              <w:right w:val="nil"/>
            </w:tcBorders>
            <w:shd w:val="clear" w:color="auto" w:fill="auto"/>
            <w:noWrap/>
            <w:vAlign w:val="bottom"/>
            <w:hideMark/>
          </w:tcPr>
          <w:p w14:paraId="7A548757"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66.1</w:t>
            </w:r>
          </w:p>
        </w:tc>
      </w:tr>
      <w:tr w:rsidR="00777EBC" w:rsidRPr="00FF7876" w14:paraId="3069283E" w14:textId="77777777" w:rsidTr="00777EBC">
        <w:trPr>
          <w:trHeight w:val="230"/>
        </w:trPr>
        <w:tc>
          <w:tcPr>
            <w:tcW w:w="12700" w:type="dxa"/>
            <w:gridSpan w:val="5"/>
            <w:tcBorders>
              <w:top w:val="nil"/>
              <w:left w:val="nil"/>
              <w:bottom w:val="nil"/>
              <w:right w:val="nil"/>
            </w:tcBorders>
            <w:shd w:val="clear" w:color="auto" w:fill="auto"/>
            <w:vAlign w:val="bottom"/>
            <w:hideMark/>
          </w:tcPr>
          <w:p w14:paraId="7B1D5C4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Areas with the least devaluation of black homes</w:t>
            </w:r>
          </w:p>
        </w:tc>
      </w:tr>
      <w:tr w:rsidR="00777EBC" w:rsidRPr="00FF7876" w14:paraId="15BFB03A" w14:textId="77777777" w:rsidTr="00777EBC">
        <w:trPr>
          <w:trHeight w:val="230"/>
        </w:trPr>
        <w:tc>
          <w:tcPr>
            <w:tcW w:w="4017" w:type="dxa"/>
            <w:tcBorders>
              <w:top w:val="nil"/>
              <w:left w:val="nil"/>
              <w:bottom w:val="nil"/>
              <w:right w:val="nil"/>
            </w:tcBorders>
            <w:shd w:val="clear" w:color="auto" w:fill="auto"/>
            <w:noWrap/>
            <w:vAlign w:val="bottom"/>
            <w:hideMark/>
          </w:tcPr>
          <w:p w14:paraId="4D39AB7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Winston-Salem, NC</w:t>
            </w:r>
          </w:p>
        </w:tc>
        <w:tc>
          <w:tcPr>
            <w:tcW w:w="1907" w:type="dxa"/>
            <w:tcBorders>
              <w:top w:val="nil"/>
              <w:left w:val="nil"/>
              <w:bottom w:val="nil"/>
              <w:right w:val="nil"/>
            </w:tcBorders>
            <w:shd w:val="clear" w:color="auto" w:fill="auto"/>
            <w:noWrap/>
            <w:vAlign w:val="bottom"/>
            <w:hideMark/>
          </w:tcPr>
          <w:p w14:paraId="3873BF02"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w:t>
            </w:r>
          </w:p>
        </w:tc>
        <w:tc>
          <w:tcPr>
            <w:tcW w:w="1907" w:type="dxa"/>
            <w:tcBorders>
              <w:top w:val="nil"/>
              <w:left w:val="nil"/>
              <w:bottom w:val="nil"/>
              <w:right w:val="nil"/>
            </w:tcBorders>
            <w:shd w:val="clear" w:color="auto" w:fill="auto"/>
            <w:noWrap/>
            <w:vAlign w:val="bottom"/>
            <w:hideMark/>
          </w:tcPr>
          <w:p w14:paraId="4B73943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30.9</w:t>
            </w:r>
          </w:p>
        </w:tc>
        <w:tc>
          <w:tcPr>
            <w:tcW w:w="1907" w:type="dxa"/>
            <w:tcBorders>
              <w:top w:val="nil"/>
              <w:left w:val="nil"/>
              <w:bottom w:val="nil"/>
              <w:right w:val="nil"/>
            </w:tcBorders>
            <w:shd w:val="clear" w:color="auto" w:fill="auto"/>
            <w:noWrap/>
            <w:vAlign w:val="bottom"/>
            <w:hideMark/>
          </w:tcPr>
          <w:p w14:paraId="2C097EF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67.9</w:t>
            </w:r>
          </w:p>
        </w:tc>
        <w:tc>
          <w:tcPr>
            <w:tcW w:w="2962" w:type="dxa"/>
            <w:tcBorders>
              <w:top w:val="nil"/>
              <w:left w:val="nil"/>
              <w:bottom w:val="nil"/>
              <w:right w:val="nil"/>
            </w:tcBorders>
            <w:shd w:val="clear" w:color="auto" w:fill="auto"/>
            <w:noWrap/>
            <w:vAlign w:val="bottom"/>
            <w:hideMark/>
          </w:tcPr>
          <w:p w14:paraId="0359593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52.1</w:t>
            </w:r>
          </w:p>
        </w:tc>
      </w:tr>
      <w:tr w:rsidR="00777EBC" w:rsidRPr="00FF7876" w14:paraId="621D03FC" w14:textId="77777777" w:rsidTr="00777EBC">
        <w:trPr>
          <w:trHeight w:val="230"/>
        </w:trPr>
        <w:tc>
          <w:tcPr>
            <w:tcW w:w="4017" w:type="dxa"/>
            <w:tcBorders>
              <w:top w:val="nil"/>
              <w:left w:val="nil"/>
              <w:bottom w:val="nil"/>
              <w:right w:val="nil"/>
            </w:tcBorders>
            <w:shd w:val="clear" w:color="auto" w:fill="auto"/>
            <w:noWrap/>
            <w:vAlign w:val="bottom"/>
            <w:hideMark/>
          </w:tcPr>
          <w:p w14:paraId="75D86B7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Albany-Schenectady-Troy, NY</w:t>
            </w:r>
          </w:p>
        </w:tc>
        <w:tc>
          <w:tcPr>
            <w:tcW w:w="1907" w:type="dxa"/>
            <w:tcBorders>
              <w:top w:val="nil"/>
              <w:left w:val="nil"/>
              <w:bottom w:val="nil"/>
              <w:right w:val="nil"/>
            </w:tcBorders>
            <w:shd w:val="clear" w:color="auto" w:fill="auto"/>
            <w:noWrap/>
            <w:vAlign w:val="bottom"/>
            <w:hideMark/>
          </w:tcPr>
          <w:p w14:paraId="0A9FE8F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w:t>
            </w:r>
          </w:p>
        </w:tc>
        <w:tc>
          <w:tcPr>
            <w:tcW w:w="1907" w:type="dxa"/>
            <w:tcBorders>
              <w:top w:val="nil"/>
              <w:left w:val="nil"/>
              <w:bottom w:val="nil"/>
              <w:right w:val="nil"/>
            </w:tcBorders>
            <w:shd w:val="clear" w:color="auto" w:fill="auto"/>
            <w:noWrap/>
            <w:vAlign w:val="bottom"/>
            <w:hideMark/>
          </w:tcPr>
          <w:p w14:paraId="33B8DD5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33.2</w:t>
            </w:r>
          </w:p>
        </w:tc>
        <w:tc>
          <w:tcPr>
            <w:tcW w:w="1907" w:type="dxa"/>
            <w:tcBorders>
              <w:top w:val="nil"/>
              <w:left w:val="nil"/>
              <w:bottom w:val="nil"/>
              <w:right w:val="nil"/>
            </w:tcBorders>
            <w:shd w:val="clear" w:color="auto" w:fill="auto"/>
            <w:noWrap/>
            <w:vAlign w:val="bottom"/>
            <w:hideMark/>
          </w:tcPr>
          <w:p w14:paraId="5610206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78.6</w:t>
            </w:r>
          </w:p>
        </w:tc>
        <w:tc>
          <w:tcPr>
            <w:tcW w:w="2962" w:type="dxa"/>
            <w:tcBorders>
              <w:top w:val="nil"/>
              <w:left w:val="nil"/>
              <w:bottom w:val="nil"/>
              <w:right w:val="nil"/>
            </w:tcBorders>
            <w:shd w:val="clear" w:color="auto" w:fill="auto"/>
            <w:noWrap/>
            <w:vAlign w:val="bottom"/>
            <w:hideMark/>
          </w:tcPr>
          <w:p w14:paraId="43B717E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58.0</w:t>
            </w:r>
          </w:p>
        </w:tc>
      </w:tr>
      <w:tr w:rsidR="00777EBC" w:rsidRPr="00FF7876" w14:paraId="22EC62AC" w14:textId="77777777" w:rsidTr="00777EBC">
        <w:trPr>
          <w:trHeight w:val="230"/>
        </w:trPr>
        <w:tc>
          <w:tcPr>
            <w:tcW w:w="4017" w:type="dxa"/>
            <w:tcBorders>
              <w:top w:val="nil"/>
              <w:left w:val="nil"/>
              <w:bottom w:val="nil"/>
              <w:right w:val="nil"/>
            </w:tcBorders>
            <w:shd w:val="clear" w:color="auto" w:fill="auto"/>
            <w:noWrap/>
            <w:vAlign w:val="bottom"/>
            <w:hideMark/>
          </w:tcPr>
          <w:p w14:paraId="0E2EB92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Hartford-West Hartford-East Hartford, CT</w:t>
            </w:r>
          </w:p>
        </w:tc>
        <w:tc>
          <w:tcPr>
            <w:tcW w:w="1907" w:type="dxa"/>
            <w:tcBorders>
              <w:top w:val="nil"/>
              <w:left w:val="nil"/>
              <w:bottom w:val="nil"/>
              <w:right w:val="nil"/>
            </w:tcBorders>
            <w:shd w:val="clear" w:color="auto" w:fill="auto"/>
            <w:noWrap/>
            <w:vAlign w:val="bottom"/>
            <w:hideMark/>
          </w:tcPr>
          <w:p w14:paraId="3183035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w:t>
            </w:r>
          </w:p>
        </w:tc>
        <w:tc>
          <w:tcPr>
            <w:tcW w:w="1907" w:type="dxa"/>
            <w:tcBorders>
              <w:top w:val="nil"/>
              <w:left w:val="nil"/>
              <w:bottom w:val="nil"/>
              <w:right w:val="nil"/>
            </w:tcBorders>
            <w:shd w:val="clear" w:color="auto" w:fill="auto"/>
            <w:noWrap/>
            <w:vAlign w:val="bottom"/>
            <w:hideMark/>
          </w:tcPr>
          <w:p w14:paraId="0A24BE9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35.2</w:t>
            </w:r>
          </w:p>
        </w:tc>
        <w:tc>
          <w:tcPr>
            <w:tcW w:w="1907" w:type="dxa"/>
            <w:tcBorders>
              <w:top w:val="nil"/>
              <w:left w:val="nil"/>
              <w:bottom w:val="nil"/>
              <w:right w:val="nil"/>
            </w:tcBorders>
            <w:shd w:val="clear" w:color="auto" w:fill="auto"/>
            <w:noWrap/>
            <w:vAlign w:val="bottom"/>
            <w:hideMark/>
          </w:tcPr>
          <w:p w14:paraId="3EB1268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63.8</w:t>
            </w:r>
          </w:p>
        </w:tc>
        <w:tc>
          <w:tcPr>
            <w:tcW w:w="2962" w:type="dxa"/>
            <w:tcBorders>
              <w:top w:val="nil"/>
              <w:left w:val="nil"/>
              <w:bottom w:val="nil"/>
              <w:right w:val="nil"/>
            </w:tcBorders>
            <w:shd w:val="clear" w:color="auto" w:fill="auto"/>
            <w:noWrap/>
            <w:vAlign w:val="bottom"/>
            <w:hideMark/>
          </w:tcPr>
          <w:p w14:paraId="2D1F402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57.4</w:t>
            </w:r>
          </w:p>
        </w:tc>
      </w:tr>
      <w:tr w:rsidR="00777EBC" w:rsidRPr="00FF7876" w14:paraId="2E9262F7" w14:textId="77777777" w:rsidTr="00777EBC">
        <w:trPr>
          <w:trHeight w:val="230"/>
        </w:trPr>
        <w:tc>
          <w:tcPr>
            <w:tcW w:w="4017" w:type="dxa"/>
            <w:tcBorders>
              <w:top w:val="nil"/>
              <w:left w:val="nil"/>
              <w:bottom w:val="nil"/>
              <w:right w:val="nil"/>
            </w:tcBorders>
            <w:shd w:val="clear" w:color="auto" w:fill="auto"/>
            <w:noWrap/>
            <w:vAlign w:val="bottom"/>
            <w:hideMark/>
          </w:tcPr>
          <w:p w14:paraId="61921FC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Oklahoma City, OK</w:t>
            </w:r>
          </w:p>
        </w:tc>
        <w:tc>
          <w:tcPr>
            <w:tcW w:w="1907" w:type="dxa"/>
            <w:tcBorders>
              <w:top w:val="nil"/>
              <w:left w:val="nil"/>
              <w:bottom w:val="nil"/>
              <w:right w:val="nil"/>
            </w:tcBorders>
            <w:shd w:val="clear" w:color="auto" w:fill="auto"/>
            <w:noWrap/>
            <w:vAlign w:val="bottom"/>
            <w:hideMark/>
          </w:tcPr>
          <w:p w14:paraId="3DDAC19B"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0%</w:t>
            </w:r>
          </w:p>
        </w:tc>
        <w:tc>
          <w:tcPr>
            <w:tcW w:w="1907" w:type="dxa"/>
            <w:tcBorders>
              <w:top w:val="nil"/>
              <w:left w:val="nil"/>
              <w:bottom w:val="nil"/>
              <w:right w:val="nil"/>
            </w:tcBorders>
            <w:shd w:val="clear" w:color="auto" w:fill="auto"/>
            <w:noWrap/>
            <w:vAlign w:val="bottom"/>
            <w:hideMark/>
          </w:tcPr>
          <w:p w14:paraId="0C4231C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33.6</w:t>
            </w:r>
          </w:p>
        </w:tc>
        <w:tc>
          <w:tcPr>
            <w:tcW w:w="1907" w:type="dxa"/>
            <w:tcBorders>
              <w:top w:val="nil"/>
              <w:left w:val="nil"/>
              <w:bottom w:val="nil"/>
              <w:right w:val="nil"/>
            </w:tcBorders>
            <w:shd w:val="clear" w:color="auto" w:fill="auto"/>
            <w:noWrap/>
            <w:vAlign w:val="bottom"/>
            <w:hideMark/>
          </w:tcPr>
          <w:p w14:paraId="627B4F7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58.9</w:t>
            </w:r>
          </w:p>
        </w:tc>
        <w:tc>
          <w:tcPr>
            <w:tcW w:w="2962" w:type="dxa"/>
            <w:tcBorders>
              <w:top w:val="nil"/>
              <w:left w:val="nil"/>
              <w:bottom w:val="nil"/>
              <w:right w:val="nil"/>
            </w:tcBorders>
            <w:shd w:val="clear" w:color="auto" w:fill="auto"/>
            <w:noWrap/>
            <w:vAlign w:val="bottom"/>
            <w:hideMark/>
          </w:tcPr>
          <w:p w14:paraId="2FA380D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50.1</w:t>
            </w:r>
          </w:p>
        </w:tc>
      </w:tr>
      <w:tr w:rsidR="00777EBC" w:rsidRPr="00FF7876" w14:paraId="059F480A" w14:textId="77777777" w:rsidTr="00777EBC">
        <w:trPr>
          <w:trHeight w:val="230"/>
        </w:trPr>
        <w:tc>
          <w:tcPr>
            <w:tcW w:w="4017" w:type="dxa"/>
            <w:tcBorders>
              <w:top w:val="nil"/>
              <w:left w:val="nil"/>
              <w:bottom w:val="nil"/>
              <w:right w:val="nil"/>
            </w:tcBorders>
            <w:shd w:val="clear" w:color="auto" w:fill="auto"/>
            <w:noWrap/>
            <w:vAlign w:val="bottom"/>
            <w:hideMark/>
          </w:tcPr>
          <w:p w14:paraId="40EB73AC"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lastRenderedPageBreak/>
              <w:t>Tampa-St. Petersburg-Clearwater, FL</w:t>
            </w:r>
          </w:p>
        </w:tc>
        <w:tc>
          <w:tcPr>
            <w:tcW w:w="1907" w:type="dxa"/>
            <w:tcBorders>
              <w:top w:val="nil"/>
              <w:left w:val="nil"/>
              <w:bottom w:val="nil"/>
              <w:right w:val="nil"/>
            </w:tcBorders>
            <w:shd w:val="clear" w:color="auto" w:fill="auto"/>
            <w:noWrap/>
            <w:vAlign w:val="bottom"/>
            <w:hideMark/>
          </w:tcPr>
          <w:p w14:paraId="23C1747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w:t>
            </w:r>
          </w:p>
        </w:tc>
        <w:tc>
          <w:tcPr>
            <w:tcW w:w="1907" w:type="dxa"/>
            <w:tcBorders>
              <w:top w:val="nil"/>
              <w:left w:val="nil"/>
              <w:bottom w:val="nil"/>
              <w:right w:val="nil"/>
            </w:tcBorders>
            <w:shd w:val="clear" w:color="auto" w:fill="auto"/>
            <w:noWrap/>
            <w:vAlign w:val="bottom"/>
            <w:hideMark/>
          </w:tcPr>
          <w:p w14:paraId="4F9CB631"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30.4</w:t>
            </w:r>
          </w:p>
        </w:tc>
        <w:tc>
          <w:tcPr>
            <w:tcW w:w="1907" w:type="dxa"/>
            <w:tcBorders>
              <w:top w:val="nil"/>
              <w:left w:val="nil"/>
              <w:bottom w:val="nil"/>
              <w:right w:val="nil"/>
            </w:tcBorders>
            <w:shd w:val="clear" w:color="auto" w:fill="auto"/>
            <w:noWrap/>
            <w:vAlign w:val="bottom"/>
            <w:hideMark/>
          </w:tcPr>
          <w:p w14:paraId="4A0656E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68.7</w:t>
            </w:r>
          </w:p>
        </w:tc>
        <w:tc>
          <w:tcPr>
            <w:tcW w:w="2962" w:type="dxa"/>
            <w:tcBorders>
              <w:top w:val="nil"/>
              <w:left w:val="nil"/>
              <w:bottom w:val="nil"/>
              <w:right w:val="nil"/>
            </w:tcBorders>
            <w:shd w:val="clear" w:color="auto" w:fill="auto"/>
            <w:noWrap/>
            <w:vAlign w:val="bottom"/>
            <w:hideMark/>
          </w:tcPr>
          <w:p w14:paraId="7040EBB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50.1</w:t>
            </w:r>
          </w:p>
        </w:tc>
      </w:tr>
      <w:tr w:rsidR="00777EBC" w:rsidRPr="00FF7876" w14:paraId="2738D2C5" w14:textId="77777777" w:rsidTr="00777EBC">
        <w:trPr>
          <w:trHeight w:val="230"/>
        </w:trPr>
        <w:tc>
          <w:tcPr>
            <w:tcW w:w="4017" w:type="dxa"/>
            <w:tcBorders>
              <w:top w:val="nil"/>
              <w:left w:val="nil"/>
              <w:bottom w:val="nil"/>
              <w:right w:val="nil"/>
            </w:tcBorders>
            <w:shd w:val="clear" w:color="auto" w:fill="auto"/>
            <w:noWrap/>
            <w:vAlign w:val="bottom"/>
            <w:hideMark/>
          </w:tcPr>
          <w:p w14:paraId="4A9B4D9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Syracuse, NY</w:t>
            </w:r>
          </w:p>
        </w:tc>
        <w:tc>
          <w:tcPr>
            <w:tcW w:w="1907" w:type="dxa"/>
            <w:tcBorders>
              <w:top w:val="nil"/>
              <w:left w:val="nil"/>
              <w:bottom w:val="nil"/>
              <w:right w:val="nil"/>
            </w:tcBorders>
            <w:shd w:val="clear" w:color="auto" w:fill="auto"/>
            <w:noWrap/>
            <w:vAlign w:val="bottom"/>
            <w:hideMark/>
          </w:tcPr>
          <w:p w14:paraId="42FDAA1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w:t>
            </w:r>
          </w:p>
        </w:tc>
        <w:tc>
          <w:tcPr>
            <w:tcW w:w="1907" w:type="dxa"/>
            <w:tcBorders>
              <w:top w:val="nil"/>
              <w:left w:val="nil"/>
              <w:bottom w:val="nil"/>
              <w:right w:val="nil"/>
            </w:tcBorders>
            <w:shd w:val="clear" w:color="auto" w:fill="auto"/>
            <w:noWrap/>
            <w:vAlign w:val="bottom"/>
            <w:hideMark/>
          </w:tcPr>
          <w:p w14:paraId="18744D8B"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30.8</w:t>
            </w:r>
          </w:p>
        </w:tc>
        <w:tc>
          <w:tcPr>
            <w:tcW w:w="1907" w:type="dxa"/>
            <w:tcBorders>
              <w:top w:val="nil"/>
              <w:left w:val="nil"/>
              <w:bottom w:val="nil"/>
              <w:right w:val="nil"/>
            </w:tcBorders>
            <w:shd w:val="clear" w:color="auto" w:fill="auto"/>
            <w:noWrap/>
            <w:vAlign w:val="bottom"/>
            <w:hideMark/>
          </w:tcPr>
          <w:p w14:paraId="40CF7EA6"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69.6</w:t>
            </w:r>
          </w:p>
        </w:tc>
        <w:tc>
          <w:tcPr>
            <w:tcW w:w="2962" w:type="dxa"/>
            <w:tcBorders>
              <w:top w:val="nil"/>
              <w:left w:val="nil"/>
              <w:bottom w:val="nil"/>
              <w:right w:val="nil"/>
            </w:tcBorders>
            <w:shd w:val="clear" w:color="auto" w:fill="auto"/>
            <w:noWrap/>
            <w:vAlign w:val="bottom"/>
            <w:hideMark/>
          </w:tcPr>
          <w:p w14:paraId="733A8623"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63.8</w:t>
            </w:r>
          </w:p>
        </w:tc>
      </w:tr>
      <w:tr w:rsidR="00777EBC" w:rsidRPr="00FF7876" w14:paraId="607AAB1A" w14:textId="77777777" w:rsidTr="00777EBC">
        <w:trPr>
          <w:trHeight w:val="230"/>
        </w:trPr>
        <w:tc>
          <w:tcPr>
            <w:tcW w:w="4017" w:type="dxa"/>
            <w:tcBorders>
              <w:top w:val="nil"/>
              <w:left w:val="nil"/>
              <w:bottom w:val="nil"/>
              <w:right w:val="nil"/>
            </w:tcBorders>
            <w:shd w:val="clear" w:color="auto" w:fill="auto"/>
            <w:noWrap/>
            <w:vAlign w:val="bottom"/>
            <w:hideMark/>
          </w:tcPr>
          <w:p w14:paraId="49FA925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Greenville-Anderson-Mauldin, SC</w:t>
            </w:r>
          </w:p>
        </w:tc>
        <w:tc>
          <w:tcPr>
            <w:tcW w:w="1907" w:type="dxa"/>
            <w:tcBorders>
              <w:top w:val="nil"/>
              <w:left w:val="nil"/>
              <w:bottom w:val="nil"/>
              <w:right w:val="nil"/>
            </w:tcBorders>
            <w:shd w:val="clear" w:color="auto" w:fill="auto"/>
            <w:noWrap/>
            <w:vAlign w:val="bottom"/>
            <w:hideMark/>
          </w:tcPr>
          <w:p w14:paraId="2CCC744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w:t>
            </w:r>
          </w:p>
        </w:tc>
        <w:tc>
          <w:tcPr>
            <w:tcW w:w="1907" w:type="dxa"/>
            <w:tcBorders>
              <w:top w:val="nil"/>
              <w:left w:val="nil"/>
              <w:bottom w:val="nil"/>
              <w:right w:val="nil"/>
            </w:tcBorders>
            <w:shd w:val="clear" w:color="auto" w:fill="auto"/>
            <w:noWrap/>
            <w:vAlign w:val="bottom"/>
            <w:hideMark/>
          </w:tcPr>
          <w:p w14:paraId="3A95F13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32.0</w:t>
            </w:r>
          </w:p>
        </w:tc>
        <w:tc>
          <w:tcPr>
            <w:tcW w:w="1907" w:type="dxa"/>
            <w:tcBorders>
              <w:top w:val="nil"/>
              <w:left w:val="nil"/>
              <w:bottom w:val="nil"/>
              <w:right w:val="nil"/>
            </w:tcBorders>
            <w:shd w:val="clear" w:color="auto" w:fill="auto"/>
            <w:noWrap/>
            <w:vAlign w:val="bottom"/>
            <w:hideMark/>
          </w:tcPr>
          <w:p w14:paraId="25534C2E"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71.7</w:t>
            </w:r>
          </w:p>
        </w:tc>
        <w:tc>
          <w:tcPr>
            <w:tcW w:w="2962" w:type="dxa"/>
            <w:tcBorders>
              <w:top w:val="nil"/>
              <w:left w:val="nil"/>
              <w:bottom w:val="nil"/>
              <w:right w:val="nil"/>
            </w:tcBorders>
            <w:shd w:val="clear" w:color="auto" w:fill="auto"/>
            <w:noWrap/>
            <w:vAlign w:val="bottom"/>
            <w:hideMark/>
          </w:tcPr>
          <w:p w14:paraId="079E56F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40.1</w:t>
            </w:r>
          </w:p>
        </w:tc>
      </w:tr>
      <w:tr w:rsidR="00777EBC" w:rsidRPr="00FF7876" w14:paraId="206EB1BE" w14:textId="77777777" w:rsidTr="00777EBC">
        <w:trPr>
          <w:trHeight w:val="230"/>
        </w:trPr>
        <w:tc>
          <w:tcPr>
            <w:tcW w:w="4017" w:type="dxa"/>
            <w:tcBorders>
              <w:top w:val="nil"/>
              <w:left w:val="nil"/>
              <w:bottom w:val="nil"/>
              <w:right w:val="nil"/>
            </w:tcBorders>
            <w:shd w:val="clear" w:color="auto" w:fill="auto"/>
            <w:noWrap/>
            <w:vAlign w:val="bottom"/>
            <w:hideMark/>
          </w:tcPr>
          <w:p w14:paraId="5D02E3D4"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Wichita, KS</w:t>
            </w:r>
          </w:p>
        </w:tc>
        <w:tc>
          <w:tcPr>
            <w:tcW w:w="1907" w:type="dxa"/>
            <w:tcBorders>
              <w:top w:val="nil"/>
              <w:left w:val="nil"/>
              <w:bottom w:val="nil"/>
              <w:right w:val="nil"/>
            </w:tcBorders>
            <w:shd w:val="clear" w:color="auto" w:fill="auto"/>
            <w:noWrap/>
            <w:vAlign w:val="bottom"/>
            <w:hideMark/>
          </w:tcPr>
          <w:p w14:paraId="52EB1E9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4%</w:t>
            </w:r>
          </w:p>
        </w:tc>
        <w:tc>
          <w:tcPr>
            <w:tcW w:w="1907" w:type="dxa"/>
            <w:tcBorders>
              <w:top w:val="nil"/>
              <w:left w:val="nil"/>
              <w:bottom w:val="nil"/>
              <w:right w:val="nil"/>
            </w:tcBorders>
            <w:shd w:val="clear" w:color="auto" w:fill="auto"/>
            <w:noWrap/>
            <w:vAlign w:val="bottom"/>
            <w:hideMark/>
          </w:tcPr>
          <w:p w14:paraId="2102951A"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31.8</w:t>
            </w:r>
          </w:p>
        </w:tc>
        <w:tc>
          <w:tcPr>
            <w:tcW w:w="1907" w:type="dxa"/>
            <w:tcBorders>
              <w:top w:val="nil"/>
              <w:left w:val="nil"/>
              <w:bottom w:val="nil"/>
              <w:right w:val="nil"/>
            </w:tcBorders>
            <w:shd w:val="clear" w:color="auto" w:fill="auto"/>
            <w:noWrap/>
            <w:vAlign w:val="bottom"/>
            <w:hideMark/>
          </w:tcPr>
          <w:p w14:paraId="7B1ECA0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38.3</w:t>
            </w:r>
          </w:p>
        </w:tc>
        <w:tc>
          <w:tcPr>
            <w:tcW w:w="2962" w:type="dxa"/>
            <w:tcBorders>
              <w:top w:val="nil"/>
              <w:left w:val="nil"/>
              <w:bottom w:val="nil"/>
              <w:right w:val="nil"/>
            </w:tcBorders>
            <w:shd w:val="clear" w:color="auto" w:fill="auto"/>
            <w:noWrap/>
            <w:vAlign w:val="bottom"/>
            <w:hideMark/>
          </w:tcPr>
          <w:p w14:paraId="67396899"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56.1</w:t>
            </w:r>
          </w:p>
        </w:tc>
      </w:tr>
      <w:tr w:rsidR="00777EBC" w:rsidRPr="00FF7876" w14:paraId="71629088" w14:textId="77777777" w:rsidTr="00777EBC">
        <w:trPr>
          <w:trHeight w:val="230"/>
        </w:trPr>
        <w:tc>
          <w:tcPr>
            <w:tcW w:w="4017" w:type="dxa"/>
            <w:tcBorders>
              <w:top w:val="nil"/>
              <w:left w:val="nil"/>
              <w:bottom w:val="nil"/>
              <w:right w:val="nil"/>
            </w:tcBorders>
            <w:shd w:val="clear" w:color="auto" w:fill="auto"/>
            <w:noWrap/>
            <w:vAlign w:val="bottom"/>
            <w:hideMark/>
          </w:tcPr>
          <w:p w14:paraId="51A578AD"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Nashville-Davidson--Murfreesboro--Franklin, TN</w:t>
            </w:r>
          </w:p>
        </w:tc>
        <w:tc>
          <w:tcPr>
            <w:tcW w:w="1907" w:type="dxa"/>
            <w:tcBorders>
              <w:top w:val="nil"/>
              <w:left w:val="nil"/>
              <w:bottom w:val="nil"/>
              <w:right w:val="nil"/>
            </w:tcBorders>
            <w:shd w:val="clear" w:color="auto" w:fill="auto"/>
            <w:noWrap/>
            <w:vAlign w:val="bottom"/>
            <w:hideMark/>
          </w:tcPr>
          <w:p w14:paraId="5413569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10%</w:t>
            </w:r>
          </w:p>
        </w:tc>
        <w:tc>
          <w:tcPr>
            <w:tcW w:w="1907" w:type="dxa"/>
            <w:tcBorders>
              <w:top w:val="nil"/>
              <w:left w:val="nil"/>
              <w:bottom w:val="nil"/>
              <w:right w:val="nil"/>
            </w:tcBorders>
            <w:shd w:val="clear" w:color="auto" w:fill="auto"/>
            <w:noWrap/>
            <w:vAlign w:val="bottom"/>
            <w:hideMark/>
          </w:tcPr>
          <w:p w14:paraId="04EDE59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31.9</w:t>
            </w:r>
          </w:p>
        </w:tc>
        <w:tc>
          <w:tcPr>
            <w:tcW w:w="1907" w:type="dxa"/>
            <w:tcBorders>
              <w:top w:val="nil"/>
              <w:left w:val="nil"/>
              <w:bottom w:val="nil"/>
              <w:right w:val="nil"/>
            </w:tcBorders>
            <w:shd w:val="clear" w:color="auto" w:fill="auto"/>
            <w:noWrap/>
            <w:vAlign w:val="bottom"/>
            <w:hideMark/>
          </w:tcPr>
          <w:p w14:paraId="358D28DF"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63.4</w:t>
            </w:r>
          </w:p>
        </w:tc>
        <w:tc>
          <w:tcPr>
            <w:tcW w:w="2962" w:type="dxa"/>
            <w:tcBorders>
              <w:top w:val="nil"/>
              <w:left w:val="nil"/>
              <w:bottom w:val="nil"/>
              <w:right w:val="nil"/>
            </w:tcBorders>
            <w:shd w:val="clear" w:color="auto" w:fill="auto"/>
            <w:noWrap/>
            <w:vAlign w:val="bottom"/>
            <w:hideMark/>
          </w:tcPr>
          <w:p w14:paraId="0365BF25"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50.8</w:t>
            </w:r>
          </w:p>
        </w:tc>
      </w:tr>
      <w:tr w:rsidR="00777EBC" w:rsidRPr="00FF7876" w14:paraId="4ADAA360" w14:textId="77777777" w:rsidTr="00777EBC">
        <w:trPr>
          <w:trHeight w:val="230"/>
        </w:trPr>
        <w:tc>
          <w:tcPr>
            <w:tcW w:w="4017" w:type="dxa"/>
            <w:tcBorders>
              <w:top w:val="nil"/>
              <w:left w:val="nil"/>
              <w:bottom w:val="nil"/>
              <w:right w:val="nil"/>
            </w:tcBorders>
            <w:shd w:val="clear" w:color="auto" w:fill="auto"/>
            <w:noWrap/>
            <w:vAlign w:val="bottom"/>
            <w:hideMark/>
          </w:tcPr>
          <w:p w14:paraId="6D4FA40B"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Boston-Cambridge-Newton, MA-NH</w:t>
            </w:r>
          </w:p>
        </w:tc>
        <w:tc>
          <w:tcPr>
            <w:tcW w:w="1907" w:type="dxa"/>
            <w:tcBorders>
              <w:top w:val="nil"/>
              <w:left w:val="nil"/>
              <w:bottom w:val="nil"/>
              <w:right w:val="nil"/>
            </w:tcBorders>
            <w:shd w:val="clear" w:color="auto" w:fill="auto"/>
            <w:noWrap/>
            <w:vAlign w:val="bottom"/>
            <w:hideMark/>
          </w:tcPr>
          <w:p w14:paraId="235536E7"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23%</w:t>
            </w:r>
          </w:p>
        </w:tc>
        <w:tc>
          <w:tcPr>
            <w:tcW w:w="1907" w:type="dxa"/>
            <w:tcBorders>
              <w:top w:val="nil"/>
              <w:left w:val="nil"/>
              <w:bottom w:val="nil"/>
              <w:right w:val="nil"/>
            </w:tcBorders>
            <w:shd w:val="clear" w:color="auto" w:fill="auto"/>
            <w:noWrap/>
            <w:vAlign w:val="bottom"/>
            <w:hideMark/>
          </w:tcPr>
          <w:p w14:paraId="17280DF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39.1</w:t>
            </w:r>
          </w:p>
        </w:tc>
        <w:tc>
          <w:tcPr>
            <w:tcW w:w="1907" w:type="dxa"/>
            <w:tcBorders>
              <w:top w:val="nil"/>
              <w:left w:val="nil"/>
              <w:bottom w:val="nil"/>
              <w:right w:val="nil"/>
            </w:tcBorders>
            <w:shd w:val="clear" w:color="auto" w:fill="auto"/>
            <w:noWrap/>
            <w:vAlign w:val="bottom"/>
            <w:hideMark/>
          </w:tcPr>
          <w:p w14:paraId="76AC9298"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51.0</w:t>
            </w:r>
          </w:p>
        </w:tc>
        <w:tc>
          <w:tcPr>
            <w:tcW w:w="2962" w:type="dxa"/>
            <w:tcBorders>
              <w:top w:val="nil"/>
              <w:left w:val="nil"/>
              <w:bottom w:val="nil"/>
              <w:right w:val="nil"/>
            </w:tcBorders>
            <w:shd w:val="clear" w:color="auto" w:fill="auto"/>
            <w:noWrap/>
            <w:vAlign w:val="bottom"/>
            <w:hideMark/>
          </w:tcPr>
          <w:p w14:paraId="5580D790" w14:textId="77777777" w:rsidR="00777EBC" w:rsidRPr="00FF7876" w:rsidRDefault="00777EBC" w:rsidP="009F02A6">
            <w:pPr>
              <w:spacing w:after="0" w:line="276" w:lineRule="auto"/>
              <w:jc w:val="center"/>
              <w:rPr>
                <w:rFonts w:ascii="Cambria" w:eastAsia="Times New Roman" w:hAnsi="Cambria" w:cs="Arial"/>
                <w:color w:val="000000"/>
                <w:sz w:val="24"/>
                <w:szCs w:val="24"/>
              </w:rPr>
            </w:pPr>
            <w:r w:rsidRPr="00FF7876">
              <w:rPr>
                <w:rFonts w:ascii="Cambria" w:eastAsia="Times New Roman" w:hAnsi="Cambria" w:cs="Arial"/>
                <w:color w:val="000000"/>
                <w:sz w:val="24"/>
                <w:szCs w:val="24"/>
              </w:rPr>
              <w:t>59.9</w:t>
            </w:r>
          </w:p>
        </w:tc>
      </w:tr>
      <w:tr w:rsidR="00777EBC" w:rsidRPr="00FF7876" w14:paraId="263BD31E" w14:textId="77777777" w:rsidTr="00777EBC">
        <w:trPr>
          <w:trHeight w:val="230"/>
        </w:trPr>
        <w:tc>
          <w:tcPr>
            <w:tcW w:w="4017" w:type="dxa"/>
            <w:tcBorders>
              <w:top w:val="nil"/>
              <w:left w:val="nil"/>
              <w:bottom w:val="nil"/>
              <w:right w:val="nil"/>
            </w:tcBorders>
            <w:shd w:val="clear" w:color="auto" w:fill="auto"/>
            <w:noWrap/>
            <w:vAlign w:val="bottom"/>
            <w:hideMark/>
          </w:tcPr>
          <w:p w14:paraId="40BA8193"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Mean of group (weighted by black population)</w:t>
            </w:r>
          </w:p>
        </w:tc>
        <w:tc>
          <w:tcPr>
            <w:tcW w:w="1907" w:type="dxa"/>
            <w:tcBorders>
              <w:top w:val="nil"/>
              <w:left w:val="nil"/>
              <w:bottom w:val="nil"/>
              <w:right w:val="nil"/>
            </w:tcBorders>
            <w:shd w:val="clear" w:color="auto" w:fill="auto"/>
            <w:noWrap/>
            <w:vAlign w:val="bottom"/>
            <w:hideMark/>
          </w:tcPr>
          <w:p w14:paraId="4E09CD3A"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7%</w:t>
            </w:r>
          </w:p>
        </w:tc>
        <w:tc>
          <w:tcPr>
            <w:tcW w:w="1907" w:type="dxa"/>
            <w:tcBorders>
              <w:top w:val="nil"/>
              <w:left w:val="nil"/>
              <w:bottom w:val="nil"/>
              <w:right w:val="nil"/>
            </w:tcBorders>
            <w:shd w:val="clear" w:color="auto" w:fill="auto"/>
            <w:noWrap/>
            <w:vAlign w:val="bottom"/>
            <w:hideMark/>
          </w:tcPr>
          <w:p w14:paraId="69130854"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33.5</w:t>
            </w:r>
          </w:p>
        </w:tc>
        <w:tc>
          <w:tcPr>
            <w:tcW w:w="1907" w:type="dxa"/>
            <w:tcBorders>
              <w:top w:val="nil"/>
              <w:left w:val="nil"/>
              <w:bottom w:val="nil"/>
              <w:right w:val="nil"/>
            </w:tcBorders>
            <w:shd w:val="clear" w:color="auto" w:fill="auto"/>
            <w:noWrap/>
            <w:vAlign w:val="bottom"/>
            <w:hideMark/>
          </w:tcPr>
          <w:p w14:paraId="1A336BB0"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62.5</w:t>
            </w:r>
          </w:p>
        </w:tc>
        <w:tc>
          <w:tcPr>
            <w:tcW w:w="2962" w:type="dxa"/>
            <w:tcBorders>
              <w:top w:val="nil"/>
              <w:left w:val="nil"/>
              <w:bottom w:val="nil"/>
              <w:right w:val="nil"/>
            </w:tcBorders>
            <w:shd w:val="clear" w:color="auto" w:fill="auto"/>
            <w:noWrap/>
            <w:vAlign w:val="bottom"/>
            <w:hideMark/>
          </w:tcPr>
          <w:p w14:paraId="41B70B5D" w14:textId="77777777" w:rsidR="00777EBC" w:rsidRPr="00FF7876" w:rsidRDefault="00777EBC" w:rsidP="009F02A6">
            <w:pPr>
              <w:spacing w:after="0" w:line="276" w:lineRule="auto"/>
              <w:jc w:val="center"/>
              <w:rPr>
                <w:rFonts w:ascii="Cambria" w:eastAsia="Times New Roman" w:hAnsi="Cambria" w:cs="Arial"/>
                <w:b/>
                <w:bCs/>
                <w:color w:val="000000"/>
                <w:sz w:val="24"/>
                <w:szCs w:val="24"/>
              </w:rPr>
            </w:pPr>
            <w:r w:rsidRPr="00FF7876">
              <w:rPr>
                <w:rFonts w:ascii="Cambria" w:eastAsia="Times New Roman" w:hAnsi="Cambria" w:cs="Arial"/>
                <w:b/>
                <w:bCs/>
                <w:color w:val="000000"/>
                <w:sz w:val="24"/>
                <w:szCs w:val="24"/>
              </w:rPr>
              <w:t>53.2</w:t>
            </w:r>
          </w:p>
        </w:tc>
      </w:tr>
      <w:tr w:rsidR="00777EBC" w:rsidRPr="00FF7876" w14:paraId="1BC51B32" w14:textId="77777777" w:rsidTr="00777EBC">
        <w:trPr>
          <w:trHeight w:val="230"/>
        </w:trPr>
        <w:tc>
          <w:tcPr>
            <w:tcW w:w="12700" w:type="dxa"/>
            <w:gridSpan w:val="5"/>
            <w:tcBorders>
              <w:top w:val="single" w:sz="4" w:space="0" w:color="auto"/>
              <w:left w:val="nil"/>
              <w:bottom w:val="nil"/>
              <w:right w:val="nil"/>
            </w:tcBorders>
            <w:shd w:val="clear" w:color="auto" w:fill="auto"/>
            <w:vAlign w:val="bottom"/>
            <w:hideMark/>
          </w:tcPr>
          <w:p w14:paraId="601EE1B1" w14:textId="77777777" w:rsidR="00777EBC" w:rsidRPr="008330D7" w:rsidRDefault="00777EBC" w:rsidP="009F02A6">
            <w:pPr>
              <w:spacing w:after="0" w:line="276" w:lineRule="auto"/>
              <w:jc w:val="center"/>
              <w:rPr>
                <w:rFonts w:ascii="Cambria" w:eastAsia="Times New Roman" w:hAnsi="Cambria" w:cs="Arial"/>
                <w:i/>
                <w:color w:val="000000"/>
                <w:sz w:val="24"/>
                <w:szCs w:val="24"/>
                <w:rPrChange w:id="477" w:author="david jackson" w:date="2018-10-16T18:06:00Z">
                  <w:rPr>
                    <w:rFonts w:ascii="Cambria" w:eastAsia="Times New Roman" w:hAnsi="Cambria" w:cs="Arial"/>
                    <w:color w:val="000000"/>
                    <w:sz w:val="24"/>
                    <w:szCs w:val="24"/>
                  </w:rPr>
                </w:rPrChange>
              </w:rPr>
            </w:pPr>
            <w:r w:rsidRPr="008330D7">
              <w:rPr>
                <w:rFonts w:ascii="Cambria" w:eastAsia="Times New Roman" w:hAnsi="Cambria" w:cs="Arial"/>
                <w:i/>
                <w:color w:val="000000"/>
                <w:sz w:val="24"/>
                <w:szCs w:val="24"/>
                <w:rPrChange w:id="478" w:author="david jackson" w:date="2018-10-16T18:06:00Z">
                  <w:rPr>
                    <w:rFonts w:ascii="Cambria" w:eastAsia="Times New Roman" w:hAnsi="Cambria" w:cs="Arial"/>
                    <w:color w:val="000000"/>
                    <w:sz w:val="24"/>
                    <w:szCs w:val="24"/>
                  </w:rPr>
                </w:rPrChange>
              </w:rPr>
              <w:t xml:space="preserve">Gallup-Brookings analysis of data from Zillow, the 5-year 2016 American Community Survey, and the Equality of Opportunity Project. Devaluation measure shown here estimates median list price per </w:t>
            </w:r>
            <w:proofErr w:type="spellStart"/>
            <w:r w:rsidRPr="008330D7">
              <w:rPr>
                <w:rFonts w:ascii="Cambria" w:eastAsia="Times New Roman" w:hAnsi="Cambria" w:cs="Arial"/>
                <w:i/>
                <w:color w:val="000000"/>
                <w:sz w:val="24"/>
                <w:szCs w:val="24"/>
                <w:rPrChange w:id="479" w:author="david jackson" w:date="2018-10-16T18:06:00Z">
                  <w:rPr>
                    <w:rFonts w:ascii="Cambria" w:eastAsia="Times New Roman" w:hAnsi="Cambria" w:cs="Arial"/>
                    <w:color w:val="000000"/>
                    <w:sz w:val="24"/>
                    <w:szCs w:val="24"/>
                  </w:rPr>
                </w:rPrChange>
              </w:rPr>
              <w:t>sq</w:t>
            </w:r>
            <w:proofErr w:type="spellEnd"/>
            <w:r w:rsidRPr="008330D7">
              <w:rPr>
                <w:rFonts w:ascii="Cambria" w:eastAsia="Times New Roman" w:hAnsi="Cambria" w:cs="Arial"/>
                <w:i/>
                <w:color w:val="000000"/>
                <w:sz w:val="24"/>
                <w:szCs w:val="24"/>
                <w:rPrChange w:id="480" w:author="david jackson" w:date="2018-10-16T18:06:00Z">
                  <w:rPr>
                    <w:rFonts w:ascii="Cambria" w:eastAsia="Times New Roman" w:hAnsi="Cambria" w:cs="Arial"/>
                    <w:color w:val="000000"/>
                    <w:sz w:val="24"/>
                    <w:szCs w:val="24"/>
                  </w:rPr>
                </w:rPrChange>
              </w:rPr>
              <w:t xml:space="preserve"> foot after adjusting for home and neighborhood quality. The number shown in the first column is the average price difference in percentage point terms for homes in neighborhoods that are 50% black compared to those that in neighborhoods with no black residents after making these adjustments. Metropolitan area sample is limited to those with at least one majority black neighborhood and one neighborhood with fewer than a 1% black population share. Segregation is measured by the dissimilarity index, using 2012-2016 census tract data. Anti-black sentiment is measured using Google search terms from data created and analyzed Stephens-</w:t>
            </w:r>
            <w:proofErr w:type="spellStart"/>
            <w:r w:rsidRPr="008330D7">
              <w:rPr>
                <w:rFonts w:ascii="Cambria" w:eastAsia="Times New Roman" w:hAnsi="Cambria" w:cs="Arial"/>
                <w:i/>
                <w:color w:val="000000"/>
                <w:sz w:val="24"/>
                <w:szCs w:val="24"/>
                <w:rPrChange w:id="481" w:author="david jackson" w:date="2018-10-16T18:06:00Z">
                  <w:rPr>
                    <w:rFonts w:ascii="Cambria" w:eastAsia="Times New Roman" w:hAnsi="Cambria" w:cs="Arial"/>
                    <w:color w:val="000000"/>
                    <w:sz w:val="24"/>
                    <w:szCs w:val="24"/>
                  </w:rPr>
                </w:rPrChange>
              </w:rPr>
              <w:t>Davidowitz</w:t>
            </w:r>
            <w:proofErr w:type="spellEnd"/>
            <w:r w:rsidRPr="008330D7">
              <w:rPr>
                <w:rFonts w:ascii="Cambria" w:eastAsia="Times New Roman" w:hAnsi="Cambria" w:cs="Arial"/>
                <w:i/>
                <w:color w:val="000000"/>
                <w:sz w:val="24"/>
                <w:szCs w:val="24"/>
                <w:rPrChange w:id="482" w:author="david jackson" w:date="2018-10-16T18:06:00Z">
                  <w:rPr>
                    <w:rFonts w:ascii="Cambria" w:eastAsia="Times New Roman" w:hAnsi="Cambria" w:cs="Arial"/>
                    <w:color w:val="000000"/>
                    <w:sz w:val="24"/>
                    <w:szCs w:val="24"/>
                  </w:rPr>
                </w:rPrChange>
              </w:rPr>
              <w:t>.</w:t>
            </w:r>
          </w:p>
        </w:tc>
      </w:tr>
    </w:tbl>
    <w:p w14:paraId="73B1031C" w14:textId="77777777" w:rsidR="00976C8E" w:rsidRPr="00FF7876" w:rsidRDefault="00976C8E" w:rsidP="009F02A6">
      <w:pPr>
        <w:spacing w:line="276" w:lineRule="auto"/>
        <w:rPr>
          <w:rFonts w:ascii="Cambria" w:hAnsi="Cambria" w:cs="Arial"/>
          <w:sz w:val="24"/>
          <w:szCs w:val="24"/>
        </w:rPr>
        <w:sectPr w:rsidR="00976C8E" w:rsidRPr="00FF7876" w:rsidSect="00777EBC">
          <w:endnotePr>
            <w:numFmt w:val="decimal"/>
          </w:endnotePr>
          <w:pgSz w:w="15840" w:h="12240" w:orient="landscape"/>
          <w:pgMar w:top="1440" w:right="1440" w:bottom="1440" w:left="1440" w:header="720" w:footer="720" w:gutter="0"/>
          <w:cols w:space="720"/>
          <w:docGrid w:linePitch="360"/>
        </w:sectPr>
      </w:pPr>
    </w:p>
    <w:p w14:paraId="68D140FB" w14:textId="77777777" w:rsidR="009B411E" w:rsidRPr="00530C11" w:rsidRDefault="009B411E" w:rsidP="009F02A6">
      <w:pPr>
        <w:spacing w:line="276" w:lineRule="auto"/>
        <w:rPr>
          <w:rFonts w:ascii="Cambria" w:hAnsi="Cambria" w:cs="Arial"/>
          <w:b/>
          <w:rPrChange w:id="483" w:author="david jackson" w:date="2018-10-16T18:07:00Z">
            <w:rPr>
              <w:rFonts w:ascii="Arial" w:hAnsi="Arial" w:cs="Arial"/>
              <w:b/>
            </w:rPr>
          </w:rPrChange>
        </w:rPr>
      </w:pPr>
      <w:r w:rsidRPr="00530C11">
        <w:rPr>
          <w:rFonts w:ascii="Cambria" w:hAnsi="Cambria" w:cs="Arial"/>
          <w:b/>
          <w:rPrChange w:id="484" w:author="david jackson" w:date="2018-10-16T18:07:00Z">
            <w:rPr>
              <w:rFonts w:ascii="Arial" w:hAnsi="Arial" w:cs="Arial"/>
              <w:b/>
            </w:rPr>
          </w:rPrChange>
        </w:rPr>
        <w:lastRenderedPageBreak/>
        <w:t>Appendix</w:t>
      </w:r>
    </w:p>
    <w:p w14:paraId="3EB6C81B" w14:textId="23EC775E" w:rsidR="009B411E" w:rsidRPr="00530C11" w:rsidRDefault="009B411E" w:rsidP="009F02A6">
      <w:pPr>
        <w:spacing w:line="276" w:lineRule="auto"/>
        <w:rPr>
          <w:rFonts w:ascii="Cambria" w:hAnsi="Cambria" w:cs="Arial"/>
          <w:rPrChange w:id="485" w:author="david jackson" w:date="2018-10-16T18:07:00Z">
            <w:rPr>
              <w:rFonts w:ascii="Arial" w:hAnsi="Arial" w:cs="Arial"/>
            </w:rPr>
          </w:rPrChange>
        </w:rPr>
      </w:pPr>
      <w:r w:rsidRPr="00530C11">
        <w:rPr>
          <w:rFonts w:ascii="Cambria" w:hAnsi="Cambria" w:cs="Arial"/>
          <w:rPrChange w:id="486" w:author="david jackson" w:date="2018-10-16T18:07:00Z">
            <w:rPr>
              <w:rFonts w:ascii="Arial" w:hAnsi="Arial" w:cs="Arial"/>
            </w:rPr>
          </w:rPrChange>
        </w:rPr>
        <w:t>We did not include census</w:t>
      </w:r>
      <w:ins w:id="487" w:author="david jackson" w:date="2018-10-16T18:07:00Z">
        <w:r w:rsidR="003E24CB" w:rsidRPr="00530C11">
          <w:rPr>
            <w:rFonts w:ascii="Cambria" w:hAnsi="Cambria" w:cs="Arial"/>
            <w:rPrChange w:id="488" w:author="david jackson" w:date="2018-10-16T18:07:00Z">
              <w:rPr>
                <w:rFonts w:ascii="Arial" w:hAnsi="Arial" w:cs="Arial"/>
              </w:rPr>
            </w:rPrChange>
          </w:rPr>
          <w:t xml:space="preserve"> </w:t>
        </w:r>
      </w:ins>
      <w:del w:id="489" w:author="david jackson" w:date="2018-10-16T18:07:00Z">
        <w:r w:rsidRPr="00530C11" w:rsidDel="003E24CB">
          <w:rPr>
            <w:rFonts w:ascii="Cambria" w:hAnsi="Cambria" w:cs="Arial"/>
            <w:rPrChange w:id="490" w:author="david jackson" w:date="2018-10-16T18:07:00Z">
              <w:rPr>
                <w:rFonts w:ascii="Arial" w:hAnsi="Arial" w:cs="Arial"/>
              </w:rPr>
            </w:rPrChange>
          </w:rPr>
          <w:delText>-</w:delText>
        </w:r>
      </w:del>
      <w:r w:rsidRPr="00530C11">
        <w:rPr>
          <w:rFonts w:ascii="Cambria" w:hAnsi="Cambria" w:cs="Arial"/>
          <w:rPrChange w:id="491" w:author="david jackson" w:date="2018-10-16T18:07:00Z">
            <w:rPr>
              <w:rFonts w:ascii="Arial" w:hAnsi="Arial" w:cs="Arial"/>
            </w:rPr>
          </w:rPrChange>
        </w:rPr>
        <w:t xml:space="preserve">tract measures of crime in our analysis because we are not aware of any comprehensive publicly available data source at the </w:t>
      </w:r>
      <w:del w:id="492" w:author="david jackson" w:date="2018-10-16T18:07:00Z">
        <w:r w:rsidRPr="00530C11" w:rsidDel="003E24CB">
          <w:rPr>
            <w:rFonts w:ascii="Cambria" w:hAnsi="Cambria" w:cs="Arial"/>
            <w:rPrChange w:id="493" w:author="david jackson" w:date="2018-10-16T18:07:00Z">
              <w:rPr>
                <w:rFonts w:ascii="Arial" w:hAnsi="Arial" w:cs="Arial"/>
              </w:rPr>
            </w:rPrChange>
          </w:rPr>
          <w:delText xml:space="preserve">zip </w:delText>
        </w:r>
      </w:del>
      <w:ins w:id="494" w:author="david jackson" w:date="2018-10-16T18:07:00Z">
        <w:r w:rsidR="003E24CB" w:rsidRPr="00530C11">
          <w:rPr>
            <w:rFonts w:ascii="Cambria" w:hAnsi="Cambria" w:cs="Arial"/>
            <w:rPrChange w:id="495" w:author="david jackson" w:date="2018-10-16T18:07:00Z">
              <w:rPr>
                <w:rFonts w:ascii="Arial" w:hAnsi="Arial" w:cs="Arial"/>
              </w:rPr>
            </w:rPrChange>
          </w:rPr>
          <w:t xml:space="preserve">ZIP </w:t>
        </w:r>
      </w:ins>
      <w:r w:rsidRPr="00530C11">
        <w:rPr>
          <w:rFonts w:ascii="Cambria" w:hAnsi="Cambria" w:cs="Arial"/>
          <w:rPrChange w:id="496" w:author="david jackson" w:date="2018-10-16T18:07:00Z">
            <w:rPr>
              <w:rFonts w:ascii="Arial" w:hAnsi="Arial" w:cs="Arial"/>
            </w:rPr>
          </w:rPrChange>
        </w:rPr>
        <w:t>code or census tract level for crime incidence. Using data from U</w:t>
      </w:r>
      <w:ins w:id="497" w:author="david jackson" w:date="2018-10-16T18:07:00Z">
        <w:r w:rsidR="003E24CB" w:rsidRPr="00530C11">
          <w:rPr>
            <w:rFonts w:ascii="Cambria" w:hAnsi="Cambria" w:cs="Arial"/>
            <w:rPrChange w:id="498" w:author="david jackson" w:date="2018-10-16T18:07:00Z">
              <w:rPr>
                <w:rFonts w:ascii="Arial" w:hAnsi="Arial" w:cs="Arial"/>
              </w:rPr>
            </w:rPrChange>
          </w:rPr>
          <w:t>.</w:t>
        </w:r>
      </w:ins>
      <w:r w:rsidRPr="00530C11">
        <w:rPr>
          <w:rFonts w:ascii="Cambria" w:hAnsi="Cambria" w:cs="Arial"/>
          <w:rPrChange w:id="499" w:author="david jackson" w:date="2018-10-16T18:07:00Z">
            <w:rPr>
              <w:rFonts w:ascii="Arial" w:hAnsi="Arial" w:cs="Arial"/>
            </w:rPr>
          </w:rPrChange>
        </w:rPr>
        <w:t>S</w:t>
      </w:r>
      <w:ins w:id="500" w:author="david jackson" w:date="2018-10-16T18:07:00Z">
        <w:r w:rsidR="003E24CB" w:rsidRPr="00530C11">
          <w:rPr>
            <w:rFonts w:ascii="Cambria" w:hAnsi="Cambria" w:cs="Arial"/>
            <w:rPrChange w:id="501" w:author="david jackson" w:date="2018-10-16T18:07:00Z">
              <w:rPr>
                <w:rFonts w:ascii="Arial" w:hAnsi="Arial" w:cs="Arial"/>
              </w:rPr>
            </w:rPrChange>
          </w:rPr>
          <w:t>.</w:t>
        </w:r>
      </w:ins>
      <w:r w:rsidRPr="00530C11">
        <w:rPr>
          <w:rFonts w:ascii="Cambria" w:hAnsi="Cambria" w:cs="Arial"/>
          <w:rPrChange w:id="502" w:author="david jackson" w:date="2018-10-16T18:07:00Z">
            <w:rPr>
              <w:rFonts w:ascii="Arial" w:hAnsi="Arial" w:cs="Arial"/>
            </w:rPr>
          </w:rPrChange>
        </w:rPr>
        <w:t xml:space="preserve"> City Open Data Census, we collected crime data reported by city police departments for 10 large cities covering each region of the country: Washington D</w:t>
      </w:r>
      <w:ins w:id="503" w:author="david jackson" w:date="2018-10-16T18:07:00Z">
        <w:r w:rsidR="00530C11" w:rsidRPr="00530C11">
          <w:rPr>
            <w:rFonts w:ascii="Cambria" w:hAnsi="Cambria" w:cs="Arial"/>
            <w:rPrChange w:id="504" w:author="david jackson" w:date="2018-10-16T18:07:00Z">
              <w:rPr>
                <w:rFonts w:ascii="Arial" w:hAnsi="Arial" w:cs="Arial"/>
              </w:rPr>
            </w:rPrChange>
          </w:rPr>
          <w:t>.</w:t>
        </w:r>
      </w:ins>
      <w:r w:rsidRPr="00530C11">
        <w:rPr>
          <w:rFonts w:ascii="Cambria" w:hAnsi="Cambria" w:cs="Arial"/>
          <w:rPrChange w:id="505" w:author="david jackson" w:date="2018-10-16T18:07:00Z">
            <w:rPr>
              <w:rFonts w:ascii="Arial" w:hAnsi="Arial" w:cs="Arial"/>
            </w:rPr>
          </w:rPrChange>
        </w:rPr>
        <w:t>C</w:t>
      </w:r>
      <w:ins w:id="506" w:author="david jackson" w:date="2018-10-16T18:07:00Z">
        <w:r w:rsidR="00530C11" w:rsidRPr="00530C11">
          <w:rPr>
            <w:rFonts w:ascii="Cambria" w:hAnsi="Cambria" w:cs="Arial"/>
            <w:rPrChange w:id="507" w:author="david jackson" w:date="2018-10-16T18:07:00Z">
              <w:rPr>
                <w:rFonts w:ascii="Arial" w:hAnsi="Arial" w:cs="Arial"/>
              </w:rPr>
            </w:rPrChange>
          </w:rPr>
          <w:t>.</w:t>
        </w:r>
      </w:ins>
      <w:r w:rsidRPr="00530C11">
        <w:rPr>
          <w:rFonts w:ascii="Cambria" w:hAnsi="Cambria" w:cs="Arial"/>
          <w:rPrChange w:id="508" w:author="david jackson" w:date="2018-10-16T18:07:00Z">
            <w:rPr>
              <w:rFonts w:ascii="Arial" w:hAnsi="Arial" w:cs="Arial"/>
            </w:rPr>
          </w:rPrChange>
        </w:rPr>
        <w:t>, Baton Rouge, New Orleans, Boston, Chicago, Durham, Philadelphia, San Francisco, Las Vegas, and Los Angeles.  We classified assault, rape, murder, and robbery as violent crimes and thefts, burglaries, and carjacking as property crimes. The data from these cities were organized at the incident level and included longitude and latitude coordinates, which we assigned to Census tracts. This gave us 3,917 tracts with crime data.</w:t>
      </w:r>
    </w:p>
    <w:p w14:paraId="0527955F" w14:textId="77777777" w:rsidR="009B411E" w:rsidRPr="00530C11" w:rsidRDefault="009B411E" w:rsidP="009F02A6">
      <w:pPr>
        <w:spacing w:line="276" w:lineRule="auto"/>
        <w:rPr>
          <w:rFonts w:ascii="Cambria" w:hAnsi="Cambria" w:cs="Arial"/>
          <w:rPrChange w:id="509" w:author="david jackson" w:date="2018-10-16T18:07:00Z">
            <w:rPr>
              <w:rFonts w:ascii="Arial" w:hAnsi="Arial" w:cs="Arial"/>
            </w:rPr>
          </w:rPrChange>
        </w:rPr>
      </w:pPr>
      <w:r w:rsidRPr="00530C11">
        <w:rPr>
          <w:rFonts w:ascii="Cambria" w:hAnsi="Cambria" w:cs="Arial"/>
          <w:rPrChange w:id="510" w:author="david jackson" w:date="2018-10-16T18:07:00Z">
            <w:rPr>
              <w:rFonts w:ascii="Arial" w:hAnsi="Arial" w:cs="Arial"/>
            </w:rPr>
          </w:rPrChange>
        </w:rPr>
        <w:t>The first step was to analyze the correlation between property values and crime measures. We find that violent crime predicts significantly lower property values and is highly correlated with the black share of the population.</w:t>
      </w:r>
      <w:r w:rsidR="00EE35B4" w:rsidRPr="00530C11">
        <w:rPr>
          <w:rFonts w:ascii="Cambria" w:hAnsi="Cambria" w:cs="Arial"/>
          <w:rPrChange w:id="511" w:author="david jackson" w:date="2018-10-16T18:07:00Z">
            <w:rPr>
              <w:rFonts w:ascii="Arial" w:hAnsi="Arial" w:cs="Arial"/>
            </w:rPr>
          </w:rPrChange>
        </w:rPr>
        <w:t xml:space="preserve"> This makes violent crime</w:t>
      </w:r>
      <w:r w:rsidRPr="00530C11">
        <w:rPr>
          <w:rFonts w:ascii="Cambria" w:hAnsi="Cambria" w:cs="Arial"/>
          <w:rPrChange w:id="512" w:author="david jackson" w:date="2018-10-16T18:07:00Z">
            <w:rPr>
              <w:rFonts w:ascii="Arial" w:hAnsi="Arial" w:cs="Arial"/>
            </w:rPr>
          </w:rPrChange>
        </w:rPr>
        <w:t xml:space="preserve"> a potentially confounding variable for our analysis, but it is noteworthy that the correlation with property values is rather low</w:t>
      </w:r>
      <w:r w:rsidR="00EE35B4" w:rsidRPr="00530C11">
        <w:rPr>
          <w:rFonts w:ascii="Cambria" w:hAnsi="Cambria" w:cs="Arial"/>
          <w:rPrChange w:id="513" w:author="david jackson" w:date="2018-10-16T18:07:00Z">
            <w:rPr>
              <w:rFonts w:ascii="Arial" w:hAnsi="Arial" w:cs="Arial"/>
            </w:rPr>
          </w:rPrChange>
        </w:rPr>
        <w:t>. Property crimes, by contrast, occur in census tracts with relatively high home prices, though the correlation is weak</w:t>
      </w:r>
      <w:del w:id="514" w:author="david jackson" w:date="2018-10-16T18:08:00Z">
        <w:r w:rsidR="00EE35B4" w:rsidRPr="00530C11" w:rsidDel="008A7CB2">
          <w:rPr>
            <w:rFonts w:ascii="Cambria" w:hAnsi="Cambria" w:cs="Arial"/>
            <w:rPrChange w:id="515" w:author="david jackson" w:date="2018-10-16T18:07:00Z">
              <w:rPr>
                <w:rFonts w:ascii="Arial" w:hAnsi="Arial" w:cs="Arial"/>
              </w:rPr>
            </w:rPrChange>
          </w:rPr>
          <w:delText>,</w:delText>
        </w:r>
      </w:del>
      <w:r w:rsidR="00EE35B4" w:rsidRPr="00530C11">
        <w:rPr>
          <w:rFonts w:ascii="Cambria" w:hAnsi="Cambria" w:cs="Arial"/>
          <w:rPrChange w:id="516" w:author="david jackson" w:date="2018-10-16T18:07:00Z">
            <w:rPr>
              <w:rFonts w:ascii="Arial" w:hAnsi="Arial" w:cs="Arial"/>
            </w:rPr>
          </w:rPrChange>
        </w:rPr>
        <w:t xml:space="preserve"> and has almost no correlation with black population shares.</w:t>
      </w:r>
    </w:p>
    <w:p w14:paraId="5A99FDA8" w14:textId="77777777" w:rsidR="00EE35B4" w:rsidRDefault="00EE35B4" w:rsidP="009F02A6">
      <w:pPr>
        <w:spacing w:line="276" w:lineRule="auto"/>
        <w:rPr>
          <w:rFonts w:ascii="Arial" w:hAnsi="Arial" w:cs="Arial"/>
        </w:rPr>
      </w:pPr>
    </w:p>
    <w:tbl>
      <w:tblPr>
        <w:tblW w:w="5340" w:type="dxa"/>
        <w:jc w:val="center"/>
        <w:tblLook w:val="04A0" w:firstRow="1" w:lastRow="0" w:firstColumn="1" w:lastColumn="0" w:noHBand="0" w:noVBand="1"/>
      </w:tblPr>
      <w:tblGrid>
        <w:gridCol w:w="1513"/>
        <w:gridCol w:w="883"/>
        <w:gridCol w:w="883"/>
        <w:gridCol w:w="853"/>
        <w:gridCol w:w="1422"/>
      </w:tblGrid>
      <w:tr w:rsidR="00EE35B4" w:rsidRPr="00936578" w14:paraId="3222F4BA" w14:textId="77777777" w:rsidTr="005A6E9D">
        <w:trPr>
          <w:trHeight w:val="260"/>
          <w:jc w:val="center"/>
        </w:trPr>
        <w:tc>
          <w:tcPr>
            <w:tcW w:w="5340" w:type="dxa"/>
            <w:gridSpan w:val="5"/>
            <w:tcBorders>
              <w:top w:val="nil"/>
              <w:left w:val="nil"/>
              <w:bottom w:val="single" w:sz="4" w:space="0" w:color="auto"/>
              <w:right w:val="nil"/>
            </w:tcBorders>
            <w:shd w:val="clear" w:color="auto" w:fill="auto"/>
            <w:vAlign w:val="bottom"/>
            <w:hideMark/>
          </w:tcPr>
          <w:p w14:paraId="60A4ECF2" w14:textId="77777777" w:rsidR="00EE35B4" w:rsidRPr="00605FE8" w:rsidRDefault="00EE35B4" w:rsidP="009F02A6">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Appendix Table 1. Correlation between the number of violent and property crime in a census tract and home value and black population shares</w:t>
            </w:r>
          </w:p>
        </w:tc>
      </w:tr>
      <w:tr w:rsidR="00EE35B4" w:rsidRPr="00936578" w14:paraId="230B5022" w14:textId="77777777" w:rsidTr="005A6E9D">
        <w:trPr>
          <w:trHeight w:val="1000"/>
          <w:jc w:val="center"/>
        </w:trPr>
        <w:tc>
          <w:tcPr>
            <w:tcW w:w="1513" w:type="dxa"/>
            <w:tcBorders>
              <w:top w:val="nil"/>
              <w:left w:val="nil"/>
              <w:bottom w:val="nil"/>
              <w:right w:val="nil"/>
            </w:tcBorders>
            <w:shd w:val="clear" w:color="auto" w:fill="auto"/>
            <w:noWrap/>
            <w:vAlign w:val="bottom"/>
            <w:hideMark/>
          </w:tcPr>
          <w:p w14:paraId="0213643B" w14:textId="77777777" w:rsidR="00EE35B4" w:rsidRPr="00605FE8" w:rsidRDefault="00EE35B4" w:rsidP="00605FE8">
            <w:pPr>
              <w:spacing w:after="0" w:line="276" w:lineRule="auto"/>
              <w:jc w:val="center"/>
              <w:rPr>
                <w:rFonts w:ascii="Cambria" w:eastAsia="Times New Roman" w:hAnsi="Cambria" w:cs="Arial"/>
                <w:color w:val="000000"/>
                <w:sz w:val="20"/>
                <w:szCs w:val="20"/>
              </w:rPr>
            </w:pPr>
          </w:p>
        </w:tc>
        <w:tc>
          <w:tcPr>
            <w:tcW w:w="883" w:type="dxa"/>
            <w:tcBorders>
              <w:top w:val="nil"/>
              <w:left w:val="nil"/>
              <w:bottom w:val="nil"/>
              <w:right w:val="nil"/>
            </w:tcBorders>
            <w:shd w:val="clear" w:color="auto" w:fill="auto"/>
            <w:vAlign w:val="bottom"/>
            <w:hideMark/>
          </w:tcPr>
          <w:p w14:paraId="3CF8EB0C"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 xml:space="preserve">Median list price per </w:t>
            </w:r>
            <w:proofErr w:type="spellStart"/>
            <w:r w:rsidRPr="00605FE8">
              <w:rPr>
                <w:rFonts w:ascii="Cambria" w:eastAsia="Times New Roman" w:hAnsi="Cambria" w:cs="Arial"/>
                <w:color w:val="000000"/>
                <w:sz w:val="20"/>
                <w:szCs w:val="20"/>
              </w:rPr>
              <w:t>sq</w:t>
            </w:r>
            <w:proofErr w:type="spellEnd"/>
            <w:r w:rsidRPr="00605FE8">
              <w:rPr>
                <w:rFonts w:ascii="Cambria" w:eastAsia="Times New Roman" w:hAnsi="Cambria" w:cs="Arial"/>
                <w:color w:val="000000"/>
                <w:sz w:val="20"/>
                <w:szCs w:val="20"/>
              </w:rPr>
              <w:t xml:space="preserve"> foot</w:t>
            </w:r>
          </w:p>
        </w:tc>
        <w:tc>
          <w:tcPr>
            <w:tcW w:w="883" w:type="dxa"/>
            <w:tcBorders>
              <w:top w:val="nil"/>
              <w:left w:val="nil"/>
              <w:bottom w:val="nil"/>
              <w:right w:val="nil"/>
            </w:tcBorders>
            <w:shd w:val="clear" w:color="auto" w:fill="auto"/>
            <w:vAlign w:val="bottom"/>
            <w:hideMark/>
          </w:tcPr>
          <w:p w14:paraId="345E0D5E"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Median list price</w:t>
            </w:r>
          </w:p>
        </w:tc>
        <w:tc>
          <w:tcPr>
            <w:tcW w:w="803" w:type="dxa"/>
            <w:tcBorders>
              <w:top w:val="nil"/>
              <w:left w:val="nil"/>
              <w:bottom w:val="nil"/>
              <w:right w:val="nil"/>
            </w:tcBorders>
            <w:shd w:val="clear" w:color="auto" w:fill="auto"/>
            <w:vAlign w:val="bottom"/>
            <w:hideMark/>
          </w:tcPr>
          <w:p w14:paraId="1733B01C"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Median home value</w:t>
            </w:r>
          </w:p>
        </w:tc>
        <w:tc>
          <w:tcPr>
            <w:tcW w:w="1258" w:type="dxa"/>
            <w:tcBorders>
              <w:top w:val="nil"/>
              <w:left w:val="nil"/>
              <w:bottom w:val="nil"/>
              <w:right w:val="nil"/>
            </w:tcBorders>
            <w:shd w:val="clear" w:color="auto" w:fill="auto"/>
            <w:vAlign w:val="bottom"/>
            <w:hideMark/>
          </w:tcPr>
          <w:p w14:paraId="34F7D74C"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Percent black in neighborhood</w:t>
            </w:r>
          </w:p>
        </w:tc>
      </w:tr>
      <w:tr w:rsidR="00EE35B4" w:rsidRPr="00936578" w14:paraId="098BCA69" w14:textId="77777777" w:rsidTr="005A6E9D">
        <w:trPr>
          <w:trHeight w:val="250"/>
          <w:jc w:val="center"/>
        </w:trPr>
        <w:tc>
          <w:tcPr>
            <w:tcW w:w="1513" w:type="dxa"/>
            <w:tcBorders>
              <w:top w:val="nil"/>
              <w:left w:val="nil"/>
              <w:bottom w:val="nil"/>
              <w:right w:val="nil"/>
            </w:tcBorders>
            <w:shd w:val="clear" w:color="auto" w:fill="auto"/>
            <w:noWrap/>
            <w:vAlign w:val="bottom"/>
            <w:hideMark/>
          </w:tcPr>
          <w:p w14:paraId="040DF3CF"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Violent</w:t>
            </w:r>
          </w:p>
        </w:tc>
        <w:tc>
          <w:tcPr>
            <w:tcW w:w="883" w:type="dxa"/>
            <w:tcBorders>
              <w:top w:val="nil"/>
              <w:left w:val="nil"/>
              <w:bottom w:val="nil"/>
              <w:right w:val="nil"/>
            </w:tcBorders>
            <w:shd w:val="clear" w:color="auto" w:fill="auto"/>
            <w:noWrap/>
            <w:vAlign w:val="bottom"/>
            <w:hideMark/>
          </w:tcPr>
          <w:p w14:paraId="264EFC4E"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-0.10</w:t>
            </w:r>
          </w:p>
        </w:tc>
        <w:tc>
          <w:tcPr>
            <w:tcW w:w="883" w:type="dxa"/>
            <w:tcBorders>
              <w:top w:val="nil"/>
              <w:left w:val="nil"/>
              <w:bottom w:val="nil"/>
              <w:right w:val="nil"/>
            </w:tcBorders>
            <w:shd w:val="clear" w:color="auto" w:fill="auto"/>
            <w:noWrap/>
            <w:vAlign w:val="bottom"/>
            <w:hideMark/>
          </w:tcPr>
          <w:p w14:paraId="3F320757"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-0.19</w:t>
            </w:r>
          </w:p>
        </w:tc>
        <w:tc>
          <w:tcPr>
            <w:tcW w:w="803" w:type="dxa"/>
            <w:tcBorders>
              <w:top w:val="nil"/>
              <w:left w:val="nil"/>
              <w:bottom w:val="nil"/>
              <w:right w:val="nil"/>
            </w:tcBorders>
            <w:shd w:val="clear" w:color="auto" w:fill="auto"/>
            <w:noWrap/>
            <w:vAlign w:val="bottom"/>
            <w:hideMark/>
          </w:tcPr>
          <w:p w14:paraId="7D50679F"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-0.21</w:t>
            </w:r>
          </w:p>
        </w:tc>
        <w:tc>
          <w:tcPr>
            <w:tcW w:w="1258" w:type="dxa"/>
            <w:tcBorders>
              <w:top w:val="nil"/>
              <w:left w:val="nil"/>
              <w:bottom w:val="nil"/>
              <w:right w:val="nil"/>
            </w:tcBorders>
            <w:shd w:val="clear" w:color="auto" w:fill="auto"/>
            <w:noWrap/>
            <w:vAlign w:val="bottom"/>
            <w:hideMark/>
          </w:tcPr>
          <w:p w14:paraId="10A448DC"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0.38</w:t>
            </w:r>
          </w:p>
        </w:tc>
      </w:tr>
      <w:tr w:rsidR="00EE35B4" w:rsidRPr="00936578" w14:paraId="20817AAD" w14:textId="77777777" w:rsidTr="005A6E9D">
        <w:trPr>
          <w:trHeight w:val="250"/>
          <w:jc w:val="center"/>
        </w:trPr>
        <w:tc>
          <w:tcPr>
            <w:tcW w:w="1513" w:type="dxa"/>
            <w:tcBorders>
              <w:top w:val="nil"/>
              <w:left w:val="nil"/>
              <w:bottom w:val="nil"/>
              <w:right w:val="nil"/>
            </w:tcBorders>
            <w:shd w:val="clear" w:color="auto" w:fill="auto"/>
            <w:noWrap/>
            <w:vAlign w:val="bottom"/>
            <w:hideMark/>
          </w:tcPr>
          <w:p w14:paraId="52E0D13F"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Property</w:t>
            </w:r>
          </w:p>
        </w:tc>
        <w:tc>
          <w:tcPr>
            <w:tcW w:w="883" w:type="dxa"/>
            <w:tcBorders>
              <w:top w:val="nil"/>
              <w:left w:val="nil"/>
              <w:bottom w:val="nil"/>
              <w:right w:val="nil"/>
            </w:tcBorders>
            <w:shd w:val="clear" w:color="auto" w:fill="auto"/>
            <w:noWrap/>
            <w:vAlign w:val="bottom"/>
            <w:hideMark/>
          </w:tcPr>
          <w:p w14:paraId="15C83315"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0.15</w:t>
            </w:r>
          </w:p>
        </w:tc>
        <w:tc>
          <w:tcPr>
            <w:tcW w:w="883" w:type="dxa"/>
            <w:tcBorders>
              <w:top w:val="nil"/>
              <w:left w:val="nil"/>
              <w:bottom w:val="nil"/>
              <w:right w:val="nil"/>
            </w:tcBorders>
            <w:shd w:val="clear" w:color="auto" w:fill="auto"/>
            <w:noWrap/>
            <w:vAlign w:val="bottom"/>
            <w:hideMark/>
          </w:tcPr>
          <w:p w14:paraId="3C5C7443"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0.10</w:t>
            </w:r>
          </w:p>
        </w:tc>
        <w:tc>
          <w:tcPr>
            <w:tcW w:w="803" w:type="dxa"/>
            <w:tcBorders>
              <w:top w:val="nil"/>
              <w:left w:val="nil"/>
              <w:bottom w:val="nil"/>
              <w:right w:val="nil"/>
            </w:tcBorders>
            <w:shd w:val="clear" w:color="auto" w:fill="auto"/>
            <w:noWrap/>
            <w:vAlign w:val="bottom"/>
            <w:hideMark/>
          </w:tcPr>
          <w:p w14:paraId="41E4FAB1"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0.08</w:t>
            </w:r>
          </w:p>
        </w:tc>
        <w:tc>
          <w:tcPr>
            <w:tcW w:w="1258" w:type="dxa"/>
            <w:tcBorders>
              <w:top w:val="nil"/>
              <w:left w:val="nil"/>
              <w:bottom w:val="nil"/>
              <w:right w:val="nil"/>
            </w:tcBorders>
            <w:shd w:val="clear" w:color="auto" w:fill="auto"/>
            <w:noWrap/>
            <w:vAlign w:val="bottom"/>
            <w:hideMark/>
          </w:tcPr>
          <w:p w14:paraId="087235AA"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0.09</w:t>
            </w:r>
          </w:p>
        </w:tc>
      </w:tr>
      <w:tr w:rsidR="00EE35B4" w:rsidRPr="00936578" w14:paraId="66A825BE" w14:textId="77777777" w:rsidTr="005A6E9D">
        <w:trPr>
          <w:trHeight w:val="250"/>
          <w:jc w:val="center"/>
        </w:trPr>
        <w:tc>
          <w:tcPr>
            <w:tcW w:w="1513" w:type="dxa"/>
            <w:tcBorders>
              <w:top w:val="nil"/>
              <w:left w:val="nil"/>
              <w:bottom w:val="nil"/>
              <w:right w:val="nil"/>
            </w:tcBorders>
            <w:shd w:val="clear" w:color="auto" w:fill="auto"/>
            <w:noWrap/>
            <w:vAlign w:val="bottom"/>
            <w:hideMark/>
          </w:tcPr>
          <w:p w14:paraId="224BF001"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Number of tracts</w:t>
            </w:r>
          </w:p>
        </w:tc>
        <w:tc>
          <w:tcPr>
            <w:tcW w:w="883" w:type="dxa"/>
            <w:tcBorders>
              <w:top w:val="nil"/>
              <w:left w:val="nil"/>
              <w:bottom w:val="nil"/>
              <w:right w:val="nil"/>
            </w:tcBorders>
            <w:shd w:val="clear" w:color="auto" w:fill="auto"/>
            <w:noWrap/>
            <w:vAlign w:val="bottom"/>
            <w:hideMark/>
          </w:tcPr>
          <w:p w14:paraId="56430FD5"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3,201</w:t>
            </w:r>
          </w:p>
        </w:tc>
        <w:tc>
          <w:tcPr>
            <w:tcW w:w="883" w:type="dxa"/>
            <w:tcBorders>
              <w:top w:val="nil"/>
              <w:left w:val="nil"/>
              <w:bottom w:val="nil"/>
              <w:right w:val="nil"/>
            </w:tcBorders>
            <w:shd w:val="clear" w:color="auto" w:fill="auto"/>
            <w:noWrap/>
            <w:vAlign w:val="bottom"/>
            <w:hideMark/>
          </w:tcPr>
          <w:p w14:paraId="65C3446E"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3,106</w:t>
            </w:r>
          </w:p>
        </w:tc>
        <w:tc>
          <w:tcPr>
            <w:tcW w:w="803" w:type="dxa"/>
            <w:tcBorders>
              <w:top w:val="nil"/>
              <w:left w:val="nil"/>
              <w:bottom w:val="nil"/>
              <w:right w:val="nil"/>
            </w:tcBorders>
            <w:shd w:val="clear" w:color="auto" w:fill="auto"/>
            <w:noWrap/>
            <w:vAlign w:val="bottom"/>
            <w:hideMark/>
          </w:tcPr>
          <w:p w14:paraId="0F2518F0"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3,740</w:t>
            </w:r>
          </w:p>
        </w:tc>
        <w:tc>
          <w:tcPr>
            <w:tcW w:w="1258" w:type="dxa"/>
            <w:tcBorders>
              <w:top w:val="nil"/>
              <w:left w:val="nil"/>
              <w:bottom w:val="nil"/>
              <w:right w:val="nil"/>
            </w:tcBorders>
            <w:shd w:val="clear" w:color="auto" w:fill="auto"/>
            <w:noWrap/>
            <w:vAlign w:val="bottom"/>
            <w:hideMark/>
          </w:tcPr>
          <w:p w14:paraId="1D3A7506"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3,883</w:t>
            </w:r>
          </w:p>
        </w:tc>
      </w:tr>
      <w:tr w:rsidR="00EE35B4" w:rsidRPr="00936578" w14:paraId="778CBA98" w14:textId="77777777" w:rsidTr="005A6E9D">
        <w:trPr>
          <w:trHeight w:val="260"/>
          <w:jc w:val="center"/>
        </w:trPr>
        <w:tc>
          <w:tcPr>
            <w:tcW w:w="5340" w:type="dxa"/>
            <w:gridSpan w:val="5"/>
            <w:tcBorders>
              <w:top w:val="single" w:sz="4" w:space="0" w:color="auto"/>
              <w:left w:val="nil"/>
              <w:bottom w:val="nil"/>
              <w:right w:val="nil"/>
            </w:tcBorders>
            <w:shd w:val="clear" w:color="auto" w:fill="auto"/>
            <w:vAlign w:val="bottom"/>
            <w:hideMark/>
          </w:tcPr>
          <w:p w14:paraId="5BBCDD90" w14:textId="77777777" w:rsidR="00EE35B4" w:rsidRPr="00605FE8" w:rsidRDefault="00EE35B4" w:rsidP="00605FE8">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Source: Gallup-Brookings analysis of data from Zillow, the 5-year 2016 American Community Survey, and US City Open Data Census.</w:t>
            </w:r>
          </w:p>
        </w:tc>
      </w:tr>
    </w:tbl>
    <w:p w14:paraId="6CDF5EE3" w14:textId="77777777" w:rsidR="00EE35B4" w:rsidRPr="00605FE8" w:rsidRDefault="00EE35B4" w:rsidP="00605FE8">
      <w:pPr>
        <w:spacing w:line="276" w:lineRule="auto"/>
        <w:rPr>
          <w:rFonts w:ascii="Cambria" w:hAnsi="Cambria" w:cs="Arial"/>
        </w:rPr>
      </w:pPr>
    </w:p>
    <w:p w14:paraId="50482C77" w14:textId="2327F1A6" w:rsidR="009B411E" w:rsidRPr="00936578" w:rsidRDefault="00EE35B4" w:rsidP="00605FE8">
      <w:pPr>
        <w:spacing w:line="276" w:lineRule="auto"/>
        <w:rPr>
          <w:rFonts w:ascii="Cambria" w:hAnsi="Cambria"/>
          <w:rPrChange w:id="517" w:author="david jackson" w:date="2018-10-16T18:08:00Z">
            <w:rPr/>
          </w:rPrChange>
        </w:rPr>
      </w:pPr>
      <w:r w:rsidRPr="00605FE8">
        <w:rPr>
          <w:rFonts w:ascii="Cambria" w:hAnsi="Cambria"/>
        </w:rPr>
        <w:t>To more formally test how including crime would affect our estimates of devaluation, we include violent crime in our main models and re-estimate the effect of black population shares. Again, the estimates are calculated within metropolitan areas—that is controlling for metropolitan fixed effects. Though the results use a much smaller number of census tracts than the national estimates, we again find evidence for significant devaluation. The magnitude of the results is very similar to what we find in the main models. With the full set of controls, we find that black homes are devalued by 19</w:t>
      </w:r>
      <w:del w:id="518" w:author="david jackson" w:date="2018-10-16T18:09:00Z">
        <w:r w:rsidRPr="00605FE8" w:rsidDel="008D6537">
          <w:rPr>
            <w:rFonts w:ascii="Cambria" w:hAnsi="Cambria"/>
          </w:rPr>
          <w:delText xml:space="preserve">% </w:delText>
        </w:r>
      </w:del>
      <w:ins w:id="519" w:author="david jackson" w:date="2018-10-16T18:09:00Z">
        <w:r w:rsidR="008D6537">
          <w:rPr>
            <w:rFonts w:ascii="Cambria" w:hAnsi="Cambria"/>
          </w:rPr>
          <w:t xml:space="preserve"> percent</w:t>
        </w:r>
        <w:r w:rsidR="008D6537" w:rsidRPr="00936578">
          <w:rPr>
            <w:rFonts w:ascii="Cambria" w:hAnsi="Cambria"/>
            <w:rPrChange w:id="520" w:author="david jackson" w:date="2018-10-16T18:08:00Z">
              <w:rPr/>
            </w:rPrChange>
          </w:rPr>
          <w:t xml:space="preserve"> </w:t>
        </w:r>
      </w:ins>
      <w:r w:rsidRPr="00936578">
        <w:rPr>
          <w:rFonts w:ascii="Cambria" w:hAnsi="Cambria"/>
          <w:rPrChange w:id="521" w:author="david jackson" w:date="2018-10-16T18:08:00Z">
            <w:rPr/>
          </w:rPrChange>
        </w:rPr>
        <w:t>to 22</w:t>
      </w:r>
      <w:del w:id="522" w:author="david jackson" w:date="2018-10-16T18:09:00Z">
        <w:r w:rsidRPr="00936578" w:rsidDel="008D6537">
          <w:rPr>
            <w:rFonts w:ascii="Cambria" w:hAnsi="Cambria"/>
            <w:rPrChange w:id="523" w:author="david jackson" w:date="2018-10-16T18:08:00Z">
              <w:rPr/>
            </w:rPrChange>
          </w:rPr>
          <w:delText xml:space="preserve">%, </w:delText>
        </w:r>
      </w:del>
      <w:ins w:id="524" w:author="david jackson" w:date="2018-10-16T18:09:00Z">
        <w:r w:rsidR="008D6537">
          <w:rPr>
            <w:rFonts w:ascii="Cambria" w:hAnsi="Cambria"/>
          </w:rPr>
          <w:t xml:space="preserve"> percent</w:t>
        </w:r>
        <w:r w:rsidR="008D6537" w:rsidRPr="00936578">
          <w:rPr>
            <w:rFonts w:ascii="Cambria" w:hAnsi="Cambria"/>
            <w:rPrChange w:id="525" w:author="david jackson" w:date="2018-10-16T18:08:00Z">
              <w:rPr/>
            </w:rPrChange>
          </w:rPr>
          <w:t xml:space="preserve">, </w:t>
        </w:r>
      </w:ins>
      <w:r w:rsidRPr="00936578">
        <w:rPr>
          <w:rFonts w:ascii="Cambria" w:hAnsi="Cambria"/>
          <w:rPrChange w:id="526" w:author="david jackson" w:date="2018-10-16T18:08:00Z">
            <w:rPr/>
          </w:rPrChange>
        </w:rPr>
        <w:t>depending on whether we use the Zillow square f</w:t>
      </w:r>
      <w:ins w:id="527" w:author="david jackson" w:date="2018-10-16T18:09:00Z">
        <w:r w:rsidR="00A25779">
          <w:rPr>
            <w:rFonts w:ascii="Cambria" w:hAnsi="Cambria"/>
          </w:rPr>
          <w:t>oo</w:t>
        </w:r>
      </w:ins>
      <w:del w:id="528" w:author="david jackson" w:date="2018-10-16T18:09:00Z">
        <w:r w:rsidRPr="00936578" w:rsidDel="00A25779">
          <w:rPr>
            <w:rFonts w:ascii="Cambria" w:hAnsi="Cambria"/>
            <w:rPrChange w:id="529" w:author="david jackson" w:date="2018-10-16T18:08:00Z">
              <w:rPr/>
            </w:rPrChange>
          </w:rPr>
          <w:delText>ee</w:delText>
        </w:r>
      </w:del>
      <w:r w:rsidRPr="00936578">
        <w:rPr>
          <w:rFonts w:ascii="Cambria" w:hAnsi="Cambria"/>
          <w:rPrChange w:id="530" w:author="david jackson" w:date="2018-10-16T18:08:00Z">
            <w:rPr/>
          </w:rPrChange>
        </w:rPr>
        <w:t xml:space="preserve">t adjusted price or the census home value estimate. Moreover, in the census models, violent crime is never significantly predictive of property values, and even in the Zillow models, the relationship is </w:t>
      </w:r>
      <w:r w:rsidRPr="00936578">
        <w:rPr>
          <w:rFonts w:ascii="Cambria" w:hAnsi="Cambria"/>
          <w:rPrChange w:id="531" w:author="david jackson" w:date="2018-10-16T18:08:00Z">
            <w:rPr/>
          </w:rPrChange>
        </w:rPr>
        <w:lastRenderedPageBreak/>
        <w:t>relatively weak. An increase in 100 violent crimes predicts a decrease of only 4.9% in property values per square foot, while controlling for the other factors in our model.</w:t>
      </w:r>
    </w:p>
    <w:p w14:paraId="7BDEB0C3" w14:textId="77777777" w:rsidR="00EE35B4" w:rsidRPr="00936578" w:rsidRDefault="00EE35B4" w:rsidP="00605FE8">
      <w:pPr>
        <w:spacing w:line="276" w:lineRule="auto"/>
        <w:rPr>
          <w:rFonts w:ascii="Cambria" w:hAnsi="Cambria"/>
          <w:rPrChange w:id="532" w:author="david jackson" w:date="2018-10-16T18:08:00Z">
            <w:rPr/>
          </w:rPrChange>
        </w:rPr>
      </w:pPr>
    </w:p>
    <w:tbl>
      <w:tblPr>
        <w:tblW w:w="10140" w:type="dxa"/>
        <w:tblLook w:val="04A0" w:firstRow="1" w:lastRow="0" w:firstColumn="1" w:lastColumn="0" w:noHBand="0" w:noVBand="1"/>
      </w:tblPr>
      <w:tblGrid>
        <w:gridCol w:w="2460"/>
        <w:gridCol w:w="2560"/>
        <w:gridCol w:w="2560"/>
        <w:gridCol w:w="2560"/>
      </w:tblGrid>
      <w:tr w:rsidR="002854F1" w:rsidRPr="00936578" w14:paraId="354A97D9" w14:textId="77777777" w:rsidTr="002854F1">
        <w:trPr>
          <w:trHeight w:val="290"/>
        </w:trPr>
        <w:tc>
          <w:tcPr>
            <w:tcW w:w="10140" w:type="dxa"/>
            <w:gridSpan w:val="4"/>
            <w:tcBorders>
              <w:top w:val="nil"/>
              <w:left w:val="nil"/>
              <w:bottom w:val="single" w:sz="4" w:space="0" w:color="auto"/>
              <w:right w:val="nil"/>
            </w:tcBorders>
            <w:shd w:val="clear" w:color="auto" w:fill="auto"/>
            <w:vAlign w:val="bottom"/>
            <w:hideMark/>
          </w:tcPr>
          <w:p w14:paraId="29301962" w14:textId="77777777" w:rsidR="002854F1" w:rsidRPr="00936578" w:rsidRDefault="00EE35B4" w:rsidP="00605FE8">
            <w:pPr>
              <w:spacing w:after="0" w:line="276" w:lineRule="auto"/>
              <w:jc w:val="center"/>
              <w:rPr>
                <w:rFonts w:ascii="Cambria" w:eastAsia="Times New Roman" w:hAnsi="Cambria" w:cs="Arial"/>
                <w:color w:val="000000"/>
                <w:sz w:val="20"/>
                <w:szCs w:val="20"/>
                <w:rPrChange w:id="533"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34" w:author="david jackson" w:date="2018-10-16T18:08:00Z">
                  <w:rPr>
                    <w:rFonts w:ascii="Arial" w:eastAsia="Times New Roman" w:hAnsi="Arial" w:cs="Arial"/>
                    <w:color w:val="000000"/>
                    <w:sz w:val="20"/>
                    <w:szCs w:val="20"/>
                  </w:rPr>
                </w:rPrChange>
              </w:rPr>
              <w:t>Appendix Table</w:t>
            </w:r>
            <w:r w:rsidR="002854F1" w:rsidRPr="00936578">
              <w:rPr>
                <w:rFonts w:ascii="Cambria" w:eastAsia="Times New Roman" w:hAnsi="Cambria" w:cs="Arial"/>
                <w:color w:val="000000"/>
                <w:sz w:val="20"/>
                <w:szCs w:val="20"/>
                <w:rPrChange w:id="535" w:author="david jackson" w:date="2018-10-16T18:08:00Z">
                  <w:rPr>
                    <w:rFonts w:ascii="Arial" w:eastAsia="Times New Roman" w:hAnsi="Arial" w:cs="Arial"/>
                    <w:color w:val="000000"/>
                    <w:sz w:val="20"/>
                    <w:szCs w:val="20"/>
                  </w:rPr>
                </w:rPrChange>
              </w:rPr>
              <w:t xml:space="preserve"> 1. Estimates for the devaluation of owner-occupied homes in black neighborhoods in 10 large cities, controlling for violent crime, 2012-2016</w:t>
            </w:r>
          </w:p>
        </w:tc>
      </w:tr>
      <w:tr w:rsidR="002854F1" w:rsidRPr="00936578" w14:paraId="7E729FEC" w14:textId="77777777" w:rsidTr="002854F1">
        <w:trPr>
          <w:trHeight w:val="770"/>
        </w:trPr>
        <w:tc>
          <w:tcPr>
            <w:tcW w:w="2460" w:type="dxa"/>
            <w:tcBorders>
              <w:top w:val="nil"/>
              <w:left w:val="nil"/>
              <w:bottom w:val="nil"/>
              <w:right w:val="nil"/>
            </w:tcBorders>
            <w:shd w:val="clear" w:color="auto" w:fill="auto"/>
            <w:noWrap/>
            <w:vAlign w:val="bottom"/>
            <w:hideMark/>
          </w:tcPr>
          <w:p w14:paraId="09B0321B" w14:textId="77777777" w:rsidR="002854F1" w:rsidRPr="00605FE8" w:rsidRDefault="002854F1" w:rsidP="00611005">
            <w:pPr>
              <w:spacing w:after="0" w:line="276" w:lineRule="auto"/>
              <w:jc w:val="center"/>
              <w:rPr>
                <w:rFonts w:ascii="Cambria" w:eastAsia="Times New Roman" w:hAnsi="Cambria" w:cs="Arial"/>
                <w:color w:val="000000"/>
                <w:sz w:val="20"/>
                <w:szCs w:val="20"/>
              </w:rPr>
            </w:pPr>
          </w:p>
        </w:tc>
        <w:tc>
          <w:tcPr>
            <w:tcW w:w="2560" w:type="dxa"/>
            <w:tcBorders>
              <w:top w:val="nil"/>
              <w:left w:val="nil"/>
              <w:bottom w:val="nil"/>
              <w:right w:val="nil"/>
            </w:tcBorders>
            <w:shd w:val="clear" w:color="auto" w:fill="auto"/>
            <w:vAlign w:val="bottom"/>
            <w:hideMark/>
          </w:tcPr>
          <w:p w14:paraId="477EFA38" w14:textId="77777777" w:rsidR="002854F1" w:rsidRPr="00605FE8" w:rsidRDefault="002854F1" w:rsidP="00611005">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Actual price comparison</w:t>
            </w:r>
          </w:p>
        </w:tc>
        <w:tc>
          <w:tcPr>
            <w:tcW w:w="2560" w:type="dxa"/>
            <w:tcBorders>
              <w:top w:val="nil"/>
              <w:left w:val="nil"/>
              <w:bottom w:val="nil"/>
              <w:right w:val="nil"/>
            </w:tcBorders>
            <w:shd w:val="clear" w:color="auto" w:fill="auto"/>
            <w:vAlign w:val="bottom"/>
            <w:hideMark/>
          </w:tcPr>
          <w:p w14:paraId="6D5209F6" w14:textId="77777777" w:rsidR="002854F1" w:rsidRPr="00605FE8" w:rsidRDefault="002854F1" w:rsidP="00611005">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Adjustments for structural characteristics of home</w:t>
            </w:r>
          </w:p>
        </w:tc>
        <w:tc>
          <w:tcPr>
            <w:tcW w:w="2560" w:type="dxa"/>
            <w:tcBorders>
              <w:top w:val="nil"/>
              <w:left w:val="nil"/>
              <w:bottom w:val="nil"/>
              <w:right w:val="nil"/>
            </w:tcBorders>
            <w:shd w:val="clear" w:color="auto" w:fill="auto"/>
            <w:vAlign w:val="bottom"/>
            <w:hideMark/>
          </w:tcPr>
          <w:p w14:paraId="7F55177A" w14:textId="77777777" w:rsidR="002854F1" w:rsidRPr="00605FE8" w:rsidRDefault="002854F1" w:rsidP="00611005">
            <w:pPr>
              <w:spacing w:after="0" w:line="276" w:lineRule="auto"/>
              <w:jc w:val="center"/>
              <w:rPr>
                <w:rFonts w:ascii="Cambria" w:eastAsia="Times New Roman" w:hAnsi="Cambria" w:cs="Arial"/>
                <w:color w:val="000000"/>
                <w:sz w:val="20"/>
                <w:szCs w:val="20"/>
              </w:rPr>
            </w:pPr>
            <w:r w:rsidRPr="00605FE8">
              <w:rPr>
                <w:rFonts w:ascii="Cambria" w:eastAsia="Times New Roman" w:hAnsi="Cambria" w:cs="Arial"/>
                <w:color w:val="000000"/>
                <w:sz w:val="20"/>
                <w:szCs w:val="20"/>
              </w:rPr>
              <w:t>Adjustments for structural characteristics of home and neighborhood amenities</w:t>
            </w:r>
          </w:p>
        </w:tc>
      </w:tr>
      <w:tr w:rsidR="002854F1" w:rsidRPr="00936578" w14:paraId="3259E448" w14:textId="77777777" w:rsidTr="002854F1">
        <w:trPr>
          <w:trHeight w:val="290"/>
        </w:trPr>
        <w:tc>
          <w:tcPr>
            <w:tcW w:w="10140" w:type="dxa"/>
            <w:gridSpan w:val="4"/>
            <w:tcBorders>
              <w:top w:val="nil"/>
              <w:left w:val="nil"/>
              <w:bottom w:val="nil"/>
              <w:right w:val="nil"/>
            </w:tcBorders>
            <w:shd w:val="clear" w:color="auto" w:fill="auto"/>
            <w:vAlign w:val="bottom"/>
            <w:hideMark/>
          </w:tcPr>
          <w:p w14:paraId="0E6E23A3" w14:textId="5B587B76" w:rsidR="002854F1" w:rsidRPr="00936578" w:rsidRDefault="002854F1" w:rsidP="00611005">
            <w:pPr>
              <w:spacing w:after="0" w:line="276" w:lineRule="auto"/>
              <w:jc w:val="center"/>
              <w:rPr>
                <w:rFonts w:ascii="Cambria" w:eastAsia="Times New Roman" w:hAnsi="Cambria" w:cs="Arial"/>
                <w:b/>
                <w:bCs/>
                <w:color w:val="000000"/>
                <w:sz w:val="20"/>
                <w:szCs w:val="20"/>
                <w:rPrChange w:id="536" w:author="david jackson" w:date="2018-10-16T18:08:00Z">
                  <w:rPr>
                    <w:rFonts w:ascii="Arial" w:eastAsia="Times New Roman" w:hAnsi="Arial" w:cs="Arial"/>
                    <w:b/>
                    <w:bCs/>
                    <w:color w:val="000000"/>
                    <w:sz w:val="20"/>
                    <w:szCs w:val="20"/>
                  </w:rPr>
                </w:rPrChange>
              </w:rPr>
            </w:pPr>
            <w:r w:rsidRPr="00605FE8">
              <w:rPr>
                <w:rFonts w:ascii="Cambria" w:eastAsia="Times New Roman" w:hAnsi="Cambria" w:cs="Arial"/>
                <w:b/>
                <w:bCs/>
                <w:color w:val="000000"/>
                <w:sz w:val="20"/>
                <w:szCs w:val="20"/>
              </w:rPr>
              <w:t>Estimated penalty of location in a neighborhood that is 50</w:t>
            </w:r>
            <w:del w:id="537" w:author="david jackson" w:date="2018-10-16T18:11:00Z">
              <w:r w:rsidRPr="00605FE8" w:rsidDel="00B52B2B">
                <w:rPr>
                  <w:rFonts w:ascii="Cambria" w:eastAsia="Times New Roman" w:hAnsi="Cambria" w:cs="Arial"/>
                  <w:b/>
                  <w:bCs/>
                  <w:color w:val="000000"/>
                  <w:sz w:val="20"/>
                  <w:szCs w:val="20"/>
                </w:rPr>
                <w:delText xml:space="preserve">% </w:delText>
              </w:r>
            </w:del>
            <w:ins w:id="538" w:author="david jackson" w:date="2018-10-16T18:11:00Z">
              <w:r w:rsidR="00B52B2B">
                <w:rPr>
                  <w:rFonts w:ascii="Cambria" w:eastAsia="Times New Roman" w:hAnsi="Cambria" w:cs="Arial"/>
                  <w:b/>
                  <w:bCs/>
                  <w:color w:val="000000"/>
                  <w:sz w:val="20"/>
                  <w:szCs w:val="20"/>
                </w:rPr>
                <w:t xml:space="preserve"> percent</w:t>
              </w:r>
              <w:r w:rsidR="00B52B2B" w:rsidRPr="00936578">
                <w:rPr>
                  <w:rFonts w:ascii="Cambria" w:eastAsia="Times New Roman" w:hAnsi="Cambria" w:cs="Arial"/>
                  <w:b/>
                  <w:bCs/>
                  <w:color w:val="000000"/>
                  <w:sz w:val="20"/>
                  <w:szCs w:val="20"/>
                  <w:rPrChange w:id="539" w:author="david jackson" w:date="2018-10-16T18:08:00Z">
                    <w:rPr>
                      <w:rFonts w:ascii="Arial" w:eastAsia="Times New Roman" w:hAnsi="Arial" w:cs="Arial"/>
                      <w:b/>
                      <w:bCs/>
                      <w:color w:val="000000"/>
                      <w:sz w:val="20"/>
                      <w:szCs w:val="20"/>
                    </w:rPr>
                  </w:rPrChange>
                </w:rPr>
                <w:t xml:space="preserve"> </w:t>
              </w:r>
            </w:ins>
            <w:r w:rsidRPr="00936578">
              <w:rPr>
                <w:rFonts w:ascii="Cambria" w:eastAsia="Times New Roman" w:hAnsi="Cambria" w:cs="Arial"/>
                <w:b/>
                <w:bCs/>
                <w:color w:val="000000"/>
                <w:sz w:val="20"/>
                <w:szCs w:val="20"/>
                <w:rPrChange w:id="540" w:author="david jackson" w:date="2018-10-16T18:08:00Z">
                  <w:rPr>
                    <w:rFonts w:ascii="Arial" w:eastAsia="Times New Roman" w:hAnsi="Arial" w:cs="Arial"/>
                    <w:b/>
                    <w:bCs/>
                    <w:color w:val="000000"/>
                    <w:sz w:val="20"/>
                    <w:szCs w:val="20"/>
                  </w:rPr>
                </w:rPrChange>
              </w:rPr>
              <w:t>black compared to 0</w:t>
            </w:r>
            <w:del w:id="541" w:author="david jackson" w:date="2018-10-16T18:11:00Z">
              <w:r w:rsidRPr="00936578" w:rsidDel="00B52B2B">
                <w:rPr>
                  <w:rFonts w:ascii="Cambria" w:eastAsia="Times New Roman" w:hAnsi="Cambria" w:cs="Arial"/>
                  <w:b/>
                  <w:bCs/>
                  <w:color w:val="000000"/>
                  <w:sz w:val="20"/>
                  <w:szCs w:val="20"/>
                  <w:rPrChange w:id="542" w:author="david jackson" w:date="2018-10-16T18:08:00Z">
                    <w:rPr>
                      <w:rFonts w:ascii="Arial" w:eastAsia="Times New Roman" w:hAnsi="Arial" w:cs="Arial"/>
                      <w:b/>
                      <w:bCs/>
                      <w:color w:val="000000"/>
                      <w:sz w:val="20"/>
                      <w:szCs w:val="20"/>
                    </w:rPr>
                  </w:rPrChange>
                </w:rPr>
                <w:delText xml:space="preserve">% </w:delText>
              </w:r>
            </w:del>
            <w:ins w:id="543" w:author="david jackson" w:date="2018-10-16T18:11:00Z">
              <w:r w:rsidR="00B52B2B">
                <w:rPr>
                  <w:rFonts w:ascii="Cambria" w:eastAsia="Times New Roman" w:hAnsi="Cambria" w:cs="Arial"/>
                  <w:b/>
                  <w:bCs/>
                  <w:color w:val="000000"/>
                  <w:sz w:val="20"/>
                  <w:szCs w:val="20"/>
                </w:rPr>
                <w:t xml:space="preserve"> percent</w:t>
              </w:r>
              <w:r w:rsidR="00B52B2B" w:rsidRPr="00936578">
                <w:rPr>
                  <w:rFonts w:ascii="Cambria" w:eastAsia="Times New Roman" w:hAnsi="Cambria" w:cs="Arial"/>
                  <w:b/>
                  <w:bCs/>
                  <w:color w:val="000000"/>
                  <w:sz w:val="20"/>
                  <w:szCs w:val="20"/>
                  <w:rPrChange w:id="544" w:author="david jackson" w:date="2018-10-16T18:08:00Z">
                    <w:rPr>
                      <w:rFonts w:ascii="Arial" w:eastAsia="Times New Roman" w:hAnsi="Arial" w:cs="Arial"/>
                      <w:b/>
                      <w:bCs/>
                      <w:color w:val="000000"/>
                      <w:sz w:val="20"/>
                      <w:szCs w:val="20"/>
                    </w:rPr>
                  </w:rPrChange>
                </w:rPr>
                <w:t xml:space="preserve"> </w:t>
              </w:r>
            </w:ins>
            <w:r w:rsidRPr="00936578">
              <w:rPr>
                <w:rFonts w:ascii="Cambria" w:eastAsia="Times New Roman" w:hAnsi="Cambria" w:cs="Arial"/>
                <w:b/>
                <w:bCs/>
                <w:color w:val="000000"/>
                <w:sz w:val="20"/>
                <w:szCs w:val="20"/>
                <w:rPrChange w:id="545" w:author="david jackson" w:date="2018-10-16T18:08:00Z">
                  <w:rPr>
                    <w:rFonts w:ascii="Arial" w:eastAsia="Times New Roman" w:hAnsi="Arial" w:cs="Arial"/>
                    <w:b/>
                    <w:bCs/>
                    <w:color w:val="000000"/>
                    <w:sz w:val="20"/>
                    <w:szCs w:val="20"/>
                  </w:rPr>
                </w:rPrChange>
              </w:rPr>
              <w:t>black</w:t>
            </w:r>
          </w:p>
        </w:tc>
      </w:tr>
      <w:tr w:rsidR="002854F1" w:rsidRPr="00936578" w14:paraId="03588827" w14:textId="77777777" w:rsidTr="002854F1">
        <w:trPr>
          <w:trHeight w:val="520"/>
        </w:trPr>
        <w:tc>
          <w:tcPr>
            <w:tcW w:w="2460" w:type="dxa"/>
            <w:tcBorders>
              <w:top w:val="nil"/>
              <w:left w:val="nil"/>
              <w:bottom w:val="nil"/>
              <w:right w:val="nil"/>
            </w:tcBorders>
            <w:shd w:val="clear" w:color="auto" w:fill="auto"/>
            <w:vAlign w:val="bottom"/>
            <w:hideMark/>
          </w:tcPr>
          <w:p w14:paraId="3D975D3F"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46"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47" w:author="david jackson" w:date="2018-10-16T18:08:00Z">
                  <w:rPr>
                    <w:rFonts w:ascii="Arial" w:eastAsia="Times New Roman" w:hAnsi="Arial" w:cs="Arial"/>
                    <w:color w:val="000000"/>
                    <w:sz w:val="20"/>
                    <w:szCs w:val="20"/>
                  </w:rPr>
                </w:rPrChange>
              </w:rPr>
              <w:t>Census median home value, 2012-2016</w:t>
            </w:r>
          </w:p>
        </w:tc>
        <w:tc>
          <w:tcPr>
            <w:tcW w:w="2560" w:type="dxa"/>
            <w:tcBorders>
              <w:top w:val="nil"/>
              <w:left w:val="nil"/>
              <w:bottom w:val="nil"/>
              <w:right w:val="nil"/>
            </w:tcBorders>
            <w:shd w:val="clear" w:color="auto" w:fill="auto"/>
            <w:noWrap/>
            <w:vAlign w:val="bottom"/>
            <w:hideMark/>
          </w:tcPr>
          <w:p w14:paraId="72E1117A"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48"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49" w:author="david jackson" w:date="2018-10-16T18:08:00Z">
                  <w:rPr>
                    <w:rFonts w:ascii="Arial" w:eastAsia="Times New Roman" w:hAnsi="Arial" w:cs="Arial"/>
                    <w:color w:val="000000"/>
                    <w:sz w:val="20"/>
                    <w:szCs w:val="20"/>
                  </w:rPr>
                </w:rPrChange>
              </w:rPr>
              <w:t>-42%</w:t>
            </w:r>
          </w:p>
        </w:tc>
        <w:tc>
          <w:tcPr>
            <w:tcW w:w="2560" w:type="dxa"/>
            <w:tcBorders>
              <w:top w:val="nil"/>
              <w:left w:val="nil"/>
              <w:bottom w:val="nil"/>
              <w:right w:val="nil"/>
            </w:tcBorders>
            <w:shd w:val="clear" w:color="auto" w:fill="auto"/>
            <w:noWrap/>
            <w:vAlign w:val="bottom"/>
            <w:hideMark/>
          </w:tcPr>
          <w:p w14:paraId="3F685C1F"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50"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51" w:author="david jackson" w:date="2018-10-16T18:08:00Z">
                  <w:rPr>
                    <w:rFonts w:ascii="Arial" w:eastAsia="Times New Roman" w:hAnsi="Arial" w:cs="Arial"/>
                    <w:color w:val="000000"/>
                    <w:sz w:val="20"/>
                    <w:szCs w:val="20"/>
                  </w:rPr>
                </w:rPrChange>
              </w:rPr>
              <w:t>-40%</w:t>
            </w:r>
          </w:p>
        </w:tc>
        <w:tc>
          <w:tcPr>
            <w:tcW w:w="2560" w:type="dxa"/>
            <w:tcBorders>
              <w:top w:val="nil"/>
              <w:left w:val="nil"/>
              <w:bottom w:val="nil"/>
              <w:right w:val="nil"/>
            </w:tcBorders>
            <w:shd w:val="clear" w:color="auto" w:fill="auto"/>
            <w:noWrap/>
            <w:vAlign w:val="bottom"/>
            <w:hideMark/>
          </w:tcPr>
          <w:p w14:paraId="21A2F332"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52"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53" w:author="david jackson" w:date="2018-10-16T18:08:00Z">
                  <w:rPr>
                    <w:rFonts w:ascii="Arial" w:eastAsia="Times New Roman" w:hAnsi="Arial" w:cs="Arial"/>
                    <w:color w:val="000000"/>
                    <w:sz w:val="20"/>
                    <w:szCs w:val="20"/>
                  </w:rPr>
                </w:rPrChange>
              </w:rPr>
              <w:t>-22%</w:t>
            </w:r>
          </w:p>
        </w:tc>
      </w:tr>
      <w:tr w:rsidR="002854F1" w:rsidRPr="00936578" w14:paraId="1D042E78" w14:textId="77777777" w:rsidTr="002854F1">
        <w:trPr>
          <w:trHeight w:val="770"/>
        </w:trPr>
        <w:tc>
          <w:tcPr>
            <w:tcW w:w="2460" w:type="dxa"/>
            <w:tcBorders>
              <w:top w:val="nil"/>
              <w:left w:val="nil"/>
              <w:bottom w:val="nil"/>
              <w:right w:val="nil"/>
            </w:tcBorders>
            <w:shd w:val="clear" w:color="auto" w:fill="auto"/>
            <w:vAlign w:val="bottom"/>
            <w:hideMark/>
          </w:tcPr>
          <w:p w14:paraId="766C027A"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54"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55" w:author="david jackson" w:date="2018-10-16T18:08:00Z">
                  <w:rPr>
                    <w:rFonts w:ascii="Arial" w:eastAsia="Times New Roman" w:hAnsi="Arial" w:cs="Arial"/>
                    <w:color w:val="000000"/>
                    <w:sz w:val="20"/>
                    <w:szCs w:val="20"/>
                  </w:rPr>
                </w:rPrChange>
              </w:rPr>
              <w:t>Zillow median list price of houses per square foot, 2012-2016</w:t>
            </w:r>
          </w:p>
        </w:tc>
        <w:tc>
          <w:tcPr>
            <w:tcW w:w="2560" w:type="dxa"/>
            <w:tcBorders>
              <w:top w:val="nil"/>
              <w:left w:val="nil"/>
              <w:bottom w:val="nil"/>
              <w:right w:val="nil"/>
            </w:tcBorders>
            <w:shd w:val="clear" w:color="auto" w:fill="auto"/>
            <w:noWrap/>
            <w:vAlign w:val="bottom"/>
            <w:hideMark/>
          </w:tcPr>
          <w:p w14:paraId="28A7F902"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56"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57" w:author="david jackson" w:date="2018-10-16T18:08:00Z">
                  <w:rPr>
                    <w:rFonts w:ascii="Arial" w:eastAsia="Times New Roman" w:hAnsi="Arial" w:cs="Arial"/>
                    <w:color w:val="000000"/>
                    <w:sz w:val="20"/>
                    <w:szCs w:val="20"/>
                  </w:rPr>
                </w:rPrChange>
              </w:rPr>
              <w:t>-43%</w:t>
            </w:r>
          </w:p>
        </w:tc>
        <w:tc>
          <w:tcPr>
            <w:tcW w:w="2560" w:type="dxa"/>
            <w:tcBorders>
              <w:top w:val="nil"/>
              <w:left w:val="nil"/>
              <w:bottom w:val="nil"/>
              <w:right w:val="nil"/>
            </w:tcBorders>
            <w:shd w:val="clear" w:color="auto" w:fill="auto"/>
            <w:noWrap/>
            <w:vAlign w:val="bottom"/>
            <w:hideMark/>
          </w:tcPr>
          <w:p w14:paraId="4F0890C6"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58"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59" w:author="david jackson" w:date="2018-10-16T18:08:00Z">
                  <w:rPr>
                    <w:rFonts w:ascii="Arial" w:eastAsia="Times New Roman" w:hAnsi="Arial" w:cs="Arial"/>
                    <w:color w:val="000000"/>
                    <w:sz w:val="20"/>
                    <w:szCs w:val="20"/>
                  </w:rPr>
                </w:rPrChange>
              </w:rPr>
              <w:t>-37%</w:t>
            </w:r>
          </w:p>
        </w:tc>
        <w:tc>
          <w:tcPr>
            <w:tcW w:w="2560" w:type="dxa"/>
            <w:tcBorders>
              <w:top w:val="nil"/>
              <w:left w:val="nil"/>
              <w:bottom w:val="nil"/>
              <w:right w:val="nil"/>
            </w:tcBorders>
            <w:shd w:val="clear" w:color="auto" w:fill="auto"/>
            <w:noWrap/>
            <w:vAlign w:val="bottom"/>
            <w:hideMark/>
          </w:tcPr>
          <w:p w14:paraId="16A6EDF9"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60"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61" w:author="david jackson" w:date="2018-10-16T18:08:00Z">
                  <w:rPr>
                    <w:rFonts w:ascii="Arial" w:eastAsia="Times New Roman" w:hAnsi="Arial" w:cs="Arial"/>
                    <w:color w:val="000000"/>
                    <w:sz w:val="20"/>
                    <w:szCs w:val="20"/>
                  </w:rPr>
                </w:rPrChange>
              </w:rPr>
              <w:t>-19%</w:t>
            </w:r>
          </w:p>
        </w:tc>
      </w:tr>
      <w:tr w:rsidR="002854F1" w:rsidRPr="00936578" w14:paraId="351981F1" w14:textId="77777777" w:rsidTr="002854F1">
        <w:trPr>
          <w:trHeight w:val="290"/>
        </w:trPr>
        <w:tc>
          <w:tcPr>
            <w:tcW w:w="10140" w:type="dxa"/>
            <w:gridSpan w:val="4"/>
            <w:tcBorders>
              <w:top w:val="nil"/>
              <w:left w:val="nil"/>
              <w:bottom w:val="nil"/>
              <w:right w:val="nil"/>
            </w:tcBorders>
            <w:shd w:val="clear" w:color="auto" w:fill="auto"/>
            <w:vAlign w:val="bottom"/>
            <w:hideMark/>
          </w:tcPr>
          <w:p w14:paraId="4477703C" w14:textId="77777777" w:rsidR="002854F1" w:rsidRPr="00936578" w:rsidRDefault="002854F1" w:rsidP="00611005">
            <w:pPr>
              <w:spacing w:after="0" w:line="276" w:lineRule="auto"/>
              <w:jc w:val="center"/>
              <w:rPr>
                <w:rFonts w:ascii="Cambria" w:eastAsia="Times New Roman" w:hAnsi="Cambria" w:cs="Arial"/>
                <w:b/>
                <w:bCs/>
                <w:color w:val="000000"/>
                <w:sz w:val="20"/>
                <w:szCs w:val="20"/>
                <w:rPrChange w:id="562" w:author="david jackson" w:date="2018-10-16T18:08:00Z">
                  <w:rPr>
                    <w:rFonts w:ascii="Arial" w:eastAsia="Times New Roman" w:hAnsi="Arial" w:cs="Arial"/>
                    <w:b/>
                    <w:bCs/>
                    <w:color w:val="000000"/>
                    <w:sz w:val="20"/>
                    <w:szCs w:val="20"/>
                  </w:rPr>
                </w:rPrChange>
              </w:rPr>
            </w:pPr>
            <w:r w:rsidRPr="00936578">
              <w:rPr>
                <w:rFonts w:ascii="Cambria" w:eastAsia="Times New Roman" w:hAnsi="Cambria" w:cs="Arial"/>
                <w:b/>
                <w:bCs/>
                <w:color w:val="000000"/>
                <w:sz w:val="20"/>
                <w:szCs w:val="20"/>
                <w:rPrChange w:id="563" w:author="david jackson" w:date="2018-10-16T18:08:00Z">
                  <w:rPr>
                    <w:rFonts w:ascii="Arial" w:eastAsia="Times New Roman" w:hAnsi="Arial" w:cs="Arial"/>
                    <w:b/>
                    <w:bCs/>
                    <w:color w:val="000000"/>
                    <w:sz w:val="20"/>
                    <w:szCs w:val="20"/>
                  </w:rPr>
                </w:rPrChange>
              </w:rPr>
              <w:t>Estimated penalty for every 100 violent crimes per year (values in red are not statistically significant)</w:t>
            </w:r>
          </w:p>
        </w:tc>
      </w:tr>
      <w:tr w:rsidR="002854F1" w:rsidRPr="00936578" w14:paraId="5B085E04" w14:textId="77777777" w:rsidTr="002854F1">
        <w:trPr>
          <w:trHeight w:val="520"/>
        </w:trPr>
        <w:tc>
          <w:tcPr>
            <w:tcW w:w="2460" w:type="dxa"/>
            <w:tcBorders>
              <w:top w:val="nil"/>
              <w:left w:val="nil"/>
              <w:bottom w:val="nil"/>
              <w:right w:val="nil"/>
            </w:tcBorders>
            <w:shd w:val="clear" w:color="auto" w:fill="auto"/>
            <w:vAlign w:val="bottom"/>
            <w:hideMark/>
          </w:tcPr>
          <w:p w14:paraId="2E9AD3B8"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64"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65" w:author="david jackson" w:date="2018-10-16T18:08:00Z">
                  <w:rPr>
                    <w:rFonts w:ascii="Arial" w:eastAsia="Times New Roman" w:hAnsi="Arial" w:cs="Arial"/>
                    <w:color w:val="000000"/>
                    <w:sz w:val="20"/>
                    <w:szCs w:val="20"/>
                  </w:rPr>
                </w:rPrChange>
              </w:rPr>
              <w:t>Census median home value, 2012-2016</w:t>
            </w:r>
          </w:p>
        </w:tc>
        <w:tc>
          <w:tcPr>
            <w:tcW w:w="2560" w:type="dxa"/>
            <w:tcBorders>
              <w:top w:val="nil"/>
              <w:left w:val="nil"/>
              <w:bottom w:val="nil"/>
              <w:right w:val="nil"/>
            </w:tcBorders>
            <w:shd w:val="clear" w:color="auto" w:fill="auto"/>
            <w:noWrap/>
            <w:vAlign w:val="bottom"/>
            <w:hideMark/>
          </w:tcPr>
          <w:p w14:paraId="04B8F32B" w14:textId="77777777" w:rsidR="002854F1" w:rsidRPr="00936578" w:rsidRDefault="002854F1" w:rsidP="00611005">
            <w:pPr>
              <w:spacing w:after="0" w:line="276" w:lineRule="auto"/>
              <w:jc w:val="center"/>
              <w:rPr>
                <w:rFonts w:ascii="Cambria" w:eastAsia="Times New Roman" w:hAnsi="Cambria" w:cs="Arial"/>
                <w:color w:val="FF0000"/>
                <w:sz w:val="20"/>
                <w:szCs w:val="20"/>
                <w:rPrChange w:id="566" w:author="david jackson" w:date="2018-10-16T18:08:00Z">
                  <w:rPr>
                    <w:rFonts w:ascii="Arial" w:eastAsia="Times New Roman" w:hAnsi="Arial" w:cs="Arial"/>
                    <w:color w:val="FF0000"/>
                    <w:sz w:val="20"/>
                    <w:szCs w:val="20"/>
                  </w:rPr>
                </w:rPrChange>
              </w:rPr>
            </w:pPr>
            <w:r w:rsidRPr="00936578">
              <w:rPr>
                <w:rFonts w:ascii="Cambria" w:eastAsia="Times New Roman" w:hAnsi="Cambria" w:cs="Arial"/>
                <w:color w:val="FF0000"/>
                <w:sz w:val="20"/>
                <w:szCs w:val="20"/>
                <w:rPrChange w:id="567" w:author="david jackson" w:date="2018-10-16T18:08:00Z">
                  <w:rPr>
                    <w:rFonts w:ascii="Arial" w:eastAsia="Times New Roman" w:hAnsi="Arial" w:cs="Arial"/>
                    <w:color w:val="FF0000"/>
                    <w:sz w:val="20"/>
                    <w:szCs w:val="20"/>
                  </w:rPr>
                </w:rPrChange>
              </w:rPr>
              <w:t>-10.6%</w:t>
            </w:r>
          </w:p>
        </w:tc>
        <w:tc>
          <w:tcPr>
            <w:tcW w:w="2560" w:type="dxa"/>
            <w:tcBorders>
              <w:top w:val="nil"/>
              <w:left w:val="nil"/>
              <w:bottom w:val="nil"/>
              <w:right w:val="nil"/>
            </w:tcBorders>
            <w:shd w:val="clear" w:color="auto" w:fill="auto"/>
            <w:noWrap/>
            <w:vAlign w:val="bottom"/>
            <w:hideMark/>
          </w:tcPr>
          <w:p w14:paraId="46556A60" w14:textId="77777777" w:rsidR="002854F1" w:rsidRPr="00936578" w:rsidRDefault="002854F1" w:rsidP="00611005">
            <w:pPr>
              <w:spacing w:after="0" w:line="276" w:lineRule="auto"/>
              <w:jc w:val="center"/>
              <w:rPr>
                <w:rFonts w:ascii="Cambria" w:eastAsia="Times New Roman" w:hAnsi="Cambria" w:cs="Arial"/>
                <w:color w:val="FF0000"/>
                <w:sz w:val="20"/>
                <w:szCs w:val="20"/>
                <w:rPrChange w:id="568" w:author="david jackson" w:date="2018-10-16T18:08:00Z">
                  <w:rPr>
                    <w:rFonts w:ascii="Arial" w:eastAsia="Times New Roman" w:hAnsi="Arial" w:cs="Arial"/>
                    <w:color w:val="FF0000"/>
                    <w:sz w:val="20"/>
                    <w:szCs w:val="20"/>
                  </w:rPr>
                </w:rPrChange>
              </w:rPr>
            </w:pPr>
            <w:r w:rsidRPr="00936578">
              <w:rPr>
                <w:rFonts w:ascii="Cambria" w:eastAsia="Times New Roman" w:hAnsi="Cambria" w:cs="Arial"/>
                <w:color w:val="FF0000"/>
                <w:sz w:val="20"/>
                <w:szCs w:val="20"/>
                <w:rPrChange w:id="569" w:author="david jackson" w:date="2018-10-16T18:08:00Z">
                  <w:rPr>
                    <w:rFonts w:ascii="Arial" w:eastAsia="Times New Roman" w:hAnsi="Arial" w:cs="Arial"/>
                    <w:color w:val="FF0000"/>
                    <w:sz w:val="20"/>
                    <w:szCs w:val="20"/>
                  </w:rPr>
                </w:rPrChange>
              </w:rPr>
              <w:t>-4.8%</w:t>
            </w:r>
          </w:p>
        </w:tc>
        <w:tc>
          <w:tcPr>
            <w:tcW w:w="2560" w:type="dxa"/>
            <w:tcBorders>
              <w:top w:val="nil"/>
              <w:left w:val="nil"/>
              <w:bottom w:val="nil"/>
              <w:right w:val="nil"/>
            </w:tcBorders>
            <w:shd w:val="clear" w:color="auto" w:fill="auto"/>
            <w:noWrap/>
            <w:vAlign w:val="bottom"/>
            <w:hideMark/>
          </w:tcPr>
          <w:p w14:paraId="55DEAFBA" w14:textId="77777777" w:rsidR="002854F1" w:rsidRPr="00936578" w:rsidRDefault="002854F1" w:rsidP="00611005">
            <w:pPr>
              <w:spacing w:after="0" w:line="276" w:lineRule="auto"/>
              <w:jc w:val="center"/>
              <w:rPr>
                <w:rFonts w:ascii="Cambria" w:eastAsia="Times New Roman" w:hAnsi="Cambria" w:cs="Arial"/>
                <w:color w:val="FF0000"/>
                <w:sz w:val="20"/>
                <w:szCs w:val="20"/>
                <w:rPrChange w:id="570" w:author="david jackson" w:date="2018-10-16T18:08:00Z">
                  <w:rPr>
                    <w:rFonts w:ascii="Arial" w:eastAsia="Times New Roman" w:hAnsi="Arial" w:cs="Arial"/>
                    <w:color w:val="FF0000"/>
                    <w:sz w:val="20"/>
                    <w:szCs w:val="20"/>
                  </w:rPr>
                </w:rPrChange>
              </w:rPr>
            </w:pPr>
            <w:r w:rsidRPr="00936578">
              <w:rPr>
                <w:rFonts w:ascii="Cambria" w:eastAsia="Times New Roman" w:hAnsi="Cambria" w:cs="Arial"/>
                <w:color w:val="FF0000"/>
                <w:sz w:val="20"/>
                <w:szCs w:val="20"/>
                <w:rPrChange w:id="571" w:author="david jackson" w:date="2018-10-16T18:08:00Z">
                  <w:rPr>
                    <w:rFonts w:ascii="Arial" w:eastAsia="Times New Roman" w:hAnsi="Arial" w:cs="Arial"/>
                    <w:color w:val="FF0000"/>
                    <w:sz w:val="20"/>
                    <w:szCs w:val="20"/>
                  </w:rPr>
                </w:rPrChange>
              </w:rPr>
              <w:t>-0.8%</w:t>
            </w:r>
          </w:p>
        </w:tc>
      </w:tr>
      <w:tr w:rsidR="002854F1" w:rsidRPr="00936578" w14:paraId="4A65393A" w14:textId="77777777" w:rsidTr="002854F1">
        <w:trPr>
          <w:trHeight w:val="770"/>
        </w:trPr>
        <w:tc>
          <w:tcPr>
            <w:tcW w:w="2460" w:type="dxa"/>
            <w:tcBorders>
              <w:top w:val="nil"/>
              <w:left w:val="nil"/>
              <w:bottom w:val="nil"/>
              <w:right w:val="nil"/>
            </w:tcBorders>
            <w:shd w:val="clear" w:color="auto" w:fill="auto"/>
            <w:vAlign w:val="bottom"/>
            <w:hideMark/>
          </w:tcPr>
          <w:p w14:paraId="6B0BAB6C"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72"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73" w:author="david jackson" w:date="2018-10-16T18:08:00Z">
                  <w:rPr>
                    <w:rFonts w:ascii="Arial" w:eastAsia="Times New Roman" w:hAnsi="Arial" w:cs="Arial"/>
                    <w:color w:val="000000"/>
                    <w:sz w:val="20"/>
                    <w:szCs w:val="20"/>
                  </w:rPr>
                </w:rPrChange>
              </w:rPr>
              <w:t>Zillow median list price of houses per square foot, 2012-2016</w:t>
            </w:r>
          </w:p>
        </w:tc>
        <w:tc>
          <w:tcPr>
            <w:tcW w:w="2560" w:type="dxa"/>
            <w:tcBorders>
              <w:top w:val="nil"/>
              <w:left w:val="nil"/>
              <w:bottom w:val="nil"/>
              <w:right w:val="nil"/>
            </w:tcBorders>
            <w:shd w:val="clear" w:color="auto" w:fill="auto"/>
            <w:noWrap/>
            <w:vAlign w:val="bottom"/>
            <w:hideMark/>
          </w:tcPr>
          <w:p w14:paraId="39BC449F" w14:textId="77777777" w:rsidR="002854F1" w:rsidRPr="00936578" w:rsidRDefault="002854F1" w:rsidP="00611005">
            <w:pPr>
              <w:spacing w:after="0" w:line="276" w:lineRule="auto"/>
              <w:jc w:val="center"/>
              <w:rPr>
                <w:rFonts w:ascii="Cambria" w:eastAsia="Times New Roman" w:hAnsi="Cambria" w:cs="Arial"/>
                <w:color w:val="FF0000"/>
                <w:sz w:val="20"/>
                <w:szCs w:val="20"/>
                <w:rPrChange w:id="574" w:author="david jackson" w:date="2018-10-16T18:08:00Z">
                  <w:rPr>
                    <w:rFonts w:ascii="Arial" w:eastAsia="Times New Roman" w:hAnsi="Arial" w:cs="Arial"/>
                    <w:color w:val="FF0000"/>
                    <w:sz w:val="20"/>
                    <w:szCs w:val="20"/>
                  </w:rPr>
                </w:rPrChange>
              </w:rPr>
            </w:pPr>
            <w:r w:rsidRPr="00936578">
              <w:rPr>
                <w:rFonts w:ascii="Cambria" w:eastAsia="Times New Roman" w:hAnsi="Cambria" w:cs="Arial"/>
                <w:color w:val="FF0000"/>
                <w:sz w:val="20"/>
                <w:szCs w:val="20"/>
                <w:rPrChange w:id="575" w:author="david jackson" w:date="2018-10-16T18:08:00Z">
                  <w:rPr>
                    <w:rFonts w:ascii="Arial" w:eastAsia="Times New Roman" w:hAnsi="Arial" w:cs="Arial"/>
                    <w:color w:val="FF0000"/>
                    <w:sz w:val="20"/>
                    <w:szCs w:val="20"/>
                  </w:rPr>
                </w:rPrChange>
              </w:rPr>
              <w:t>-2.9%</w:t>
            </w:r>
          </w:p>
        </w:tc>
        <w:tc>
          <w:tcPr>
            <w:tcW w:w="2560" w:type="dxa"/>
            <w:tcBorders>
              <w:top w:val="nil"/>
              <w:left w:val="nil"/>
              <w:bottom w:val="nil"/>
              <w:right w:val="nil"/>
            </w:tcBorders>
            <w:shd w:val="clear" w:color="auto" w:fill="auto"/>
            <w:noWrap/>
            <w:vAlign w:val="bottom"/>
            <w:hideMark/>
          </w:tcPr>
          <w:p w14:paraId="06A1614E"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76"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77" w:author="david jackson" w:date="2018-10-16T18:08:00Z">
                  <w:rPr>
                    <w:rFonts w:ascii="Arial" w:eastAsia="Times New Roman" w:hAnsi="Arial" w:cs="Arial"/>
                    <w:color w:val="000000"/>
                    <w:sz w:val="20"/>
                    <w:szCs w:val="20"/>
                  </w:rPr>
                </w:rPrChange>
              </w:rPr>
              <w:t>-7.3%</w:t>
            </w:r>
          </w:p>
        </w:tc>
        <w:tc>
          <w:tcPr>
            <w:tcW w:w="2560" w:type="dxa"/>
            <w:tcBorders>
              <w:top w:val="nil"/>
              <w:left w:val="nil"/>
              <w:bottom w:val="nil"/>
              <w:right w:val="nil"/>
            </w:tcBorders>
            <w:shd w:val="clear" w:color="auto" w:fill="auto"/>
            <w:noWrap/>
            <w:vAlign w:val="bottom"/>
            <w:hideMark/>
          </w:tcPr>
          <w:p w14:paraId="781EA322"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78"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79" w:author="david jackson" w:date="2018-10-16T18:08:00Z">
                  <w:rPr>
                    <w:rFonts w:ascii="Arial" w:eastAsia="Times New Roman" w:hAnsi="Arial" w:cs="Arial"/>
                    <w:color w:val="000000"/>
                    <w:sz w:val="20"/>
                    <w:szCs w:val="20"/>
                  </w:rPr>
                </w:rPrChange>
              </w:rPr>
              <w:t>-4.9%</w:t>
            </w:r>
          </w:p>
        </w:tc>
      </w:tr>
      <w:tr w:rsidR="002854F1" w:rsidRPr="00936578" w14:paraId="4E1975D2" w14:textId="77777777" w:rsidTr="002854F1">
        <w:trPr>
          <w:trHeight w:val="290"/>
        </w:trPr>
        <w:tc>
          <w:tcPr>
            <w:tcW w:w="10140" w:type="dxa"/>
            <w:gridSpan w:val="4"/>
            <w:tcBorders>
              <w:top w:val="single" w:sz="4" w:space="0" w:color="auto"/>
              <w:left w:val="nil"/>
              <w:bottom w:val="nil"/>
              <w:right w:val="nil"/>
            </w:tcBorders>
            <w:shd w:val="clear" w:color="auto" w:fill="auto"/>
            <w:vAlign w:val="bottom"/>
            <w:hideMark/>
          </w:tcPr>
          <w:p w14:paraId="285132E0" w14:textId="77777777" w:rsidR="002854F1" w:rsidRPr="00936578" w:rsidRDefault="002854F1" w:rsidP="00611005">
            <w:pPr>
              <w:spacing w:after="0" w:line="276" w:lineRule="auto"/>
              <w:jc w:val="center"/>
              <w:rPr>
                <w:rFonts w:ascii="Cambria" w:eastAsia="Times New Roman" w:hAnsi="Cambria" w:cs="Arial"/>
                <w:color w:val="000000"/>
                <w:sz w:val="20"/>
                <w:szCs w:val="20"/>
                <w:rPrChange w:id="580" w:author="david jackson" w:date="2018-10-16T18:08:00Z">
                  <w:rPr>
                    <w:rFonts w:ascii="Arial" w:eastAsia="Times New Roman" w:hAnsi="Arial" w:cs="Arial"/>
                    <w:color w:val="000000"/>
                    <w:sz w:val="20"/>
                    <w:szCs w:val="20"/>
                  </w:rPr>
                </w:rPrChange>
              </w:rPr>
            </w:pPr>
            <w:r w:rsidRPr="00936578">
              <w:rPr>
                <w:rFonts w:ascii="Cambria" w:eastAsia="Times New Roman" w:hAnsi="Cambria" w:cs="Arial"/>
                <w:color w:val="000000"/>
                <w:sz w:val="20"/>
                <w:szCs w:val="20"/>
                <w:rPrChange w:id="581" w:author="david jackson" w:date="2018-10-16T18:08:00Z">
                  <w:rPr>
                    <w:rFonts w:ascii="Arial" w:eastAsia="Times New Roman" w:hAnsi="Arial" w:cs="Arial"/>
                    <w:color w:val="000000"/>
                    <w:sz w:val="20"/>
                    <w:szCs w:val="20"/>
                  </w:rPr>
                </w:rPrChange>
              </w:rPr>
              <w:t>Brookings and Gallup analysis of data from the US City Open Data Census and the 2016 American Community Survey 5-year estimates and median values from Zillow averaged from 2012-2016. See text for list of structural characteristics and neighborhood amenities.</w:t>
            </w:r>
          </w:p>
        </w:tc>
      </w:tr>
    </w:tbl>
    <w:p w14:paraId="41C9C6D7" w14:textId="77777777" w:rsidR="009F22AF" w:rsidRPr="00936578" w:rsidRDefault="009F22AF" w:rsidP="00611005">
      <w:pPr>
        <w:spacing w:line="276" w:lineRule="auto"/>
        <w:rPr>
          <w:rFonts w:ascii="Cambria" w:hAnsi="Cambria"/>
          <w:rPrChange w:id="582" w:author="david jackson" w:date="2018-10-16T18:08:00Z">
            <w:rPr/>
          </w:rPrChange>
        </w:rPr>
      </w:pPr>
    </w:p>
    <w:p w14:paraId="74DDFFDE" w14:textId="77777777" w:rsidR="009F22AF" w:rsidRPr="00936578" w:rsidRDefault="009F22AF" w:rsidP="00611005">
      <w:pPr>
        <w:spacing w:line="276" w:lineRule="auto"/>
        <w:rPr>
          <w:rFonts w:ascii="Cambria" w:hAnsi="Cambria"/>
          <w:rPrChange w:id="583" w:author="david jackson" w:date="2018-10-16T18:08:00Z">
            <w:rPr/>
          </w:rPrChange>
        </w:rPr>
      </w:pPr>
      <w:r w:rsidRPr="00936578">
        <w:rPr>
          <w:rFonts w:ascii="Cambria" w:hAnsi="Cambria"/>
          <w:rPrChange w:id="584" w:author="david jackson" w:date="2018-10-16T18:08:00Z">
            <w:rPr/>
          </w:rPrChange>
        </w:rPr>
        <w:br w:type="page"/>
      </w:r>
    </w:p>
    <w:p w14:paraId="03ADD8B8" w14:textId="77777777" w:rsidR="009B411E" w:rsidRPr="00936578" w:rsidRDefault="009B411E" w:rsidP="00611005">
      <w:pPr>
        <w:spacing w:line="276" w:lineRule="auto"/>
        <w:rPr>
          <w:rFonts w:ascii="Cambria" w:hAnsi="Cambria"/>
          <w:rPrChange w:id="585" w:author="david jackson" w:date="2018-10-16T18:08:00Z">
            <w:rPr/>
          </w:rPrChange>
        </w:rPr>
      </w:pPr>
    </w:p>
    <w:p w14:paraId="3F5FC211" w14:textId="77777777" w:rsidR="009F22AF" w:rsidRPr="00936578" w:rsidRDefault="009F22AF" w:rsidP="00611005">
      <w:pPr>
        <w:spacing w:line="276" w:lineRule="auto"/>
        <w:rPr>
          <w:rFonts w:ascii="Cambria" w:hAnsi="Cambria" w:cs="Arial"/>
          <w:sz w:val="24"/>
          <w:szCs w:val="24"/>
        </w:rPr>
      </w:pPr>
    </w:p>
    <w:tbl>
      <w:tblPr>
        <w:tblW w:w="10140" w:type="dxa"/>
        <w:tblLook w:val="04A0" w:firstRow="1" w:lastRow="0" w:firstColumn="1" w:lastColumn="0" w:noHBand="0" w:noVBand="1"/>
      </w:tblPr>
      <w:tblGrid>
        <w:gridCol w:w="2460"/>
        <w:gridCol w:w="2560"/>
        <w:gridCol w:w="2560"/>
        <w:gridCol w:w="2560"/>
      </w:tblGrid>
      <w:tr w:rsidR="009F22AF" w:rsidRPr="00611005" w14:paraId="6A7233CA" w14:textId="77777777" w:rsidTr="009F22AF">
        <w:trPr>
          <w:trHeight w:val="290"/>
        </w:trPr>
        <w:tc>
          <w:tcPr>
            <w:tcW w:w="10140" w:type="dxa"/>
            <w:gridSpan w:val="4"/>
            <w:tcBorders>
              <w:top w:val="nil"/>
              <w:left w:val="nil"/>
              <w:bottom w:val="single" w:sz="4" w:space="0" w:color="auto"/>
              <w:right w:val="nil"/>
            </w:tcBorders>
            <w:shd w:val="clear" w:color="auto" w:fill="auto"/>
            <w:vAlign w:val="bottom"/>
            <w:hideMark/>
          </w:tcPr>
          <w:p w14:paraId="57A4DAFE"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Figure 1. Estimates for the devaluation of owner-occupied homes in black neighborhoods in 10 large cities, controlling for violent crime, 2012-2016</w:t>
            </w:r>
          </w:p>
        </w:tc>
      </w:tr>
      <w:tr w:rsidR="009F22AF" w:rsidRPr="00611005" w14:paraId="0C95DE4B" w14:textId="77777777" w:rsidTr="009F22AF">
        <w:trPr>
          <w:trHeight w:val="770"/>
        </w:trPr>
        <w:tc>
          <w:tcPr>
            <w:tcW w:w="2460" w:type="dxa"/>
            <w:tcBorders>
              <w:top w:val="nil"/>
              <w:left w:val="nil"/>
              <w:bottom w:val="nil"/>
              <w:right w:val="nil"/>
            </w:tcBorders>
            <w:shd w:val="clear" w:color="auto" w:fill="auto"/>
            <w:noWrap/>
            <w:vAlign w:val="bottom"/>
            <w:hideMark/>
          </w:tcPr>
          <w:p w14:paraId="3A39AD57" w14:textId="77777777" w:rsidR="009F22AF" w:rsidRPr="00611005" w:rsidRDefault="009F22AF" w:rsidP="00611005">
            <w:pPr>
              <w:spacing w:after="0" w:line="276" w:lineRule="auto"/>
              <w:jc w:val="center"/>
              <w:rPr>
                <w:rFonts w:ascii="Cambria" w:eastAsia="Times New Roman" w:hAnsi="Cambria" w:cs="Arial"/>
                <w:color w:val="000000"/>
                <w:sz w:val="20"/>
                <w:szCs w:val="20"/>
              </w:rPr>
            </w:pPr>
          </w:p>
        </w:tc>
        <w:tc>
          <w:tcPr>
            <w:tcW w:w="2560" w:type="dxa"/>
            <w:tcBorders>
              <w:top w:val="nil"/>
              <w:left w:val="nil"/>
              <w:bottom w:val="nil"/>
              <w:right w:val="nil"/>
            </w:tcBorders>
            <w:shd w:val="clear" w:color="auto" w:fill="auto"/>
            <w:vAlign w:val="bottom"/>
            <w:hideMark/>
          </w:tcPr>
          <w:p w14:paraId="51BBBE18"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Actual price comparison</w:t>
            </w:r>
          </w:p>
        </w:tc>
        <w:tc>
          <w:tcPr>
            <w:tcW w:w="2560" w:type="dxa"/>
            <w:tcBorders>
              <w:top w:val="nil"/>
              <w:left w:val="nil"/>
              <w:bottom w:val="nil"/>
              <w:right w:val="nil"/>
            </w:tcBorders>
            <w:shd w:val="clear" w:color="auto" w:fill="auto"/>
            <w:vAlign w:val="bottom"/>
            <w:hideMark/>
          </w:tcPr>
          <w:p w14:paraId="2A78703E"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Adjustments for structural characteristics of home</w:t>
            </w:r>
          </w:p>
        </w:tc>
        <w:tc>
          <w:tcPr>
            <w:tcW w:w="2560" w:type="dxa"/>
            <w:tcBorders>
              <w:top w:val="nil"/>
              <w:left w:val="nil"/>
              <w:bottom w:val="nil"/>
              <w:right w:val="nil"/>
            </w:tcBorders>
            <w:shd w:val="clear" w:color="auto" w:fill="auto"/>
            <w:vAlign w:val="bottom"/>
            <w:hideMark/>
          </w:tcPr>
          <w:p w14:paraId="6976C5F9"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Adjustments for structural characteristics of home and neighborhood amenities</w:t>
            </w:r>
          </w:p>
        </w:tc>
      </w:tr>
      <w:tr w:rsidR="009F22AF" w:rsidRPr="00611005" w14:paraId="26D2E27D" w14:textId="77777777" w:rsidTr="009F22AF">
        <w:trPr>
          <w:trHeight w:val="290"/>
        </w:trPr>
        <w:tc>
          <w:tcPr>
            <w:tcW w:w="10140" w:type="dxa"/>
            <w:gridSpan w:val="4"/>
            <w:tcBorders>
              <w:top w:val="nil"/>
              <w:left w:val="nil"/>
              <w:bottom w:val="nil"/>
              <w:right w:val="nil"/>
            </w:tcBorders>
            <w:shd w:val="clear" w:color="auto" w:fill="auto"/>
            <w:vAlign w:val="bottom"/>
            <w:hideMark/>
          </w:tcPr>
          <w:p w14:paraId="6C7D87E2" w14:textId="3FA3B2F7" w:rsidR="009F22AF" w:rsidRPr="00611005" w:rsidRDefault="009F22AF" w:rsidP="00611005">
            <w:pPr>
              <w:spacing w:after="0" w:line="276" w:lineRule="auto"/>
              <w:jc w:val="center"/>
              <w:rPr>
                <w:rFonts w:ascii="Cambria" w:eastAsia="Times New Roman" w:hAnsi="Cambria" w:cs="Arial"/>
                <w:b/>
                <w:bCs/>
                <w:color w:val="000000"/>
                <w:sz w:val="20"/>
                <w:szCs w:val="20"/>
              </w:rPr>
            </w:pPr>
            <w:r w:rsidRPr="00611005">
              <w:rPr>
                <w:rFonts w:ascii="Cambria" w:eastAsia="Times New Roman" w:hAnsi="Cambria" w:cs="Arial"/>
                <w:b/>
                <w:bCs/>
                <w:color w:val="000000"/>
                <w:sz w:val="20"/>
                <w:szCs w:val="20"/>
              </w:rPr>
              <w:t>Estimated penalty of location in a neighborhood that is 50</w:t>
            </w:r>
            <w:del w:id="586" w:author="david jackson" w:date="2018-10-17T14:18:00Z">
              <w:r w:rsidRPr="00611005" w:rsidDel="0041147C">
                <w:rPr>
                  <w:rFonts w:ascii="Cambria" w:eastAsia="Times New Roman" w:hAnsi="Cambria" w:cs="Arial"/>
                  <w:b/>
                  <w:bCs/>
                  <w:color w:val="000000"/>
                  <w:sz w:val="20"/>
                  <w:szCs w:val="20"/>
                </w:rPr>
                <w:delText xml:space="preserve">% </w:delText>
              </w:r>
            </w:del>
            <w:ins w:id="587" w:author="david jackson" w:date="2018-10-17T14:18:00Z">
              <w:r w:rsidR="0041147C">
                <w:rPr>
                  <w:rFonts w:ascii="Cambria" w:eastAsia="Times New Roman" w:hAnsi="Cambria" w:cs="Arial"/>
                  <w:b/>
                  <w:bCs/>
                  <w:color w:val="000000"/>
                  <w:sz w:val="20"/>
                  <w:szCs w:val="20"/>
                </w:rPr>
                <w:t xml:space="preserve"> percent</w:t>
              </w:r>
              <w:r w:rsidR="0041147C" w:rsidRPr="00611005">
                <w:rPr>
                  <w:rFonts w:ascii="Cambria" w:eastAsia="Times New Roman" w:hAnsi="Cambria" w:cs="Arial"/>
                  <w:b/>
                  <w:bCs/>
                  <w:color w:val="000000"/>
                  <w:sz w:val="20"/>
                  <w:szCs w:val="20"/>
                </w:rPr>
                <w:t xml:space="preserve"> </w:t>
              </w:r>
            </w:ins>
            <w:r w:rsidRPr="00611005">
              <w:rPr>
                <w:rFonts w:ascii="Cambria" w:eastAsia="Times New Roman" w:hAnsi="Cambria" w:cs="Arial"/>
                <w:b/>
                <w:bCs/>
                <w:color w:val="000000"/>
                <w:sz w:val="20"/>
                <w:szCs w:val="20"/>
              </w:rPr>
              <w:t>black compared to 0</w:t>
            </w:r>
            <w:ins w:id="588" w:author="david jackson" w:date="2018-10-17T14:18:00Z">
              <w:r w:rsidR="0041147C">
                <w:rPr>
                  <w:rFonts w:ascii="Cambria" w:eastAsia="Times New Roman" w:hAnsi="Cambria" w:cs="Arial"/>
                  <w:b/>
                  <w:bCs/>
                  <w:color w:val="000000"/>
                  <w:sz w:val="20"/>
                  <w:szCs w:val="20"/>
                </w:rPr>
                <w:t xml:space="preserve"> </w:t>
              </w:r>
            </w:ins>
            <w:del w:id="589" w:author="david jackson" w:date="2018-10-17T14:18:00Z">
              <w:r w:rsidRPr="00611005" w:rsidDel="0041147C">
                <w:rPr>
                  <w:rFonts w:ascii="Cambria" w:eastAsia="Times New Roman" w:hAnsi="Cambria" w:cs="Arial"/>
                  <w:b/>
                  <w:bCs/>
                  <w:color w:val="000000"/>
                  <w:sz w:val="20"/>
                  <w:szCs w:val="20"/>
                </w:rPr>
                <w:delText>%</w:delText>
              </w:r>
            </w:del>
            <w:ins w:id="590" w:author="david jackson" w:date="2018-10-17T14:18:00Z">
              <w:r w:rsidR="0041147C">
                <w:rPr>
                  <w:rFonts w:ascii="Cambria" w:eastAsia="Times New Roman" w:hAnsi="Cambria" w:cs="Arial"/>
                  <w:b/>
                  <w:bCs/>
                  <w:color w:val="000000"/>
                  <w:sz w:val="20"/>
                  <w:szCs w:val="20"/>
                </w:rPr>
                <w:t>percent</w:t>
              </w:r>
            </w:ins>
            <w:r w:rsidRPr="00611005">
              <w:rPr>
                <w:rFonts w:ascii="Cambria" w:eastAsia="Times New Roman" w:hAnsi="Cambria" w:cs="Arial"/>
                <w:b/>
                <w:bCs/>
                <w:color w:val="000000"/>
                <w:sz w:val="20"/>
                <w:szCs w:val="20"/>
              </w:rPr>
              <w:t xml:space="preserve"> black</w:t>
            </w:r>
          </w:p>
        </w:tc>
      </w:tr>
      <w:tr w:rsidR="009F22AF" w:rsidRPr="00611005" w14:paraId="5A0FEA06" w14:textId="77777777" w:rsidTr="009F22AF">
        <w:trPr>
          <w:trHeight w:val="520"/>
        </w:trPr>
        <w:tc>
          <w:tcPr>
            <w:tcW w:w="2460" w:type="dxa"/>
            <w:tcBorders>
              <w:top w:val="nil"/>
              <w:left w:val="nil"/>
              <w:bottom w:val="nil"/>
              <w:right w:val="nil"/>
            </w:tcBorders>
            <w:shd w:val="clear" w:color="auto" w:fill="auto"/>
            <w:vAlign w:val="bottom"/>
            <w:hideMark/>
          </w:tcPr>
          <w:p w14:paraId="034792C8"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Census median home value, 2012-2016</w:t>
            </w:r>
          </w:p>
        </w:tc>
        <w:tc>
          <w:tcPr>
            <w:tcW w:w="2560" w:type="dxa"/>
            <w:tcBorders>
              <w:top w:val="nil"/>
              <w:left w:val="nil"/>
              <w:bottom w:val="nil"/>
              <w:right w:val="nil"/>
            </w:tcBorders>
            <w:shd w:val="clear" w:color="auto" w:fill="auto"/>
            <w:noWrap/>
            <w:vAlign w:val="bottom"/>
            <w:hideMark/>
          </w:tcPr>
          <w:p w14:paraId="6BD6AD10"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-42%</w:t>
            </w:r>
          </w:p>
        </w:tc>
        <w:tc>
          <w:tcPr>
            <w:tcW w:w="2560" w:type="dxa"/>
            <w:tcBorders>
              <w:top w:val="nil"/>
              <w:left w:val="nil"/>
              <w:bottom w:val="nil"/>
              <w:right w:val="nil"/>
            </w:tcBorders>
            <w:shd w:val="clear" w:color="auto" w:fill="auto"/>
            <w:noWrap/>
            <w:vAlign w:val="bottom"/>
            <w:hideMark/>
          </w:tcPr>
          <w:p w14:paraId="25BA37AD"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-40%</w:t>
            </w:r>
          </w:p>
        </w:tc>
        <w:tc>
          <w:tcPr>
            <w:tcW w:w="2560" w:type="dxa"/>
            <w:tcBorders>
              <w:top w:val="nil"/>
              <w:left w:val="nil"/>
              <w:bottom w:val="nil"/>
              <w:right w:val="nil"/>
            </w:tcBorders>
            <w:shd w:val="clear" w:color="auto" w:fill="auto"/>
            <w:noWrap/>
            <w:vAlign w:val="bottom"/>
            <w:hideMark/>
          </w:tcPr>
          <w:p w14:paraId="73F6B1CD"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-22%</w:t>
            </w:r>
          </w:p>
        </w:tc>
      </w:tr>
      <w:tr w:rsidR="009F22AF" w:rsidRPr="00611005" w14:paraId="7CCD806D" w14:textId="77777777" w:rsidTr="009F22AF">
        <w:trPr>
          <w:trHeight w:val="770"/>
        </w:trPr>
        <w:tc>
          <w:tcPr>
            <w:tcW w:w="2460" w:type="dxa"/>
            <w:tcBorders>
              <w:top w:val="nil"/>
              <w:left w:val="nil"/>
              <w:bottom w:val="nil"/>
              <w:right w:val="nil"/>
            </w:tcBorders>
            <w:shd w:val="clear" w:color="auto" w:fill="auto"/>
            <w:vAlign w:val="bottom"/>
            <w:hideMark/>
          </w:tcPr>
          <w:p w14:paraId="2F91DF64"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Zillow median list price of houses per square foot, 2012-2016</w:t>
            </w:r>
          </w:p>
        </w:tc>
        <w:tc>
          <w:tcPr>
            <w:tcW w:w="2560" w:type="dxa"/>
            <w:tcBorders>
              <w:top w:val="nil"/>
              <w:left w:val="nil"/>
              <w:bottom w:val="nil"/>
              <w:right w:val="nil"/>
            </w:tcBorders>
            <w:shd w:val="clear" w:color="auto" w:fill="auto"/>
            <w:noWrap/>
            <w:vAlign w:val="bottom"/>
            <w:hideMark/>
          </w:tcPr>
          <w:p w14:paraId="0A33D8CC"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-43%</w:t>
            </w:r>
          </w:p>
        </w:tc>
        <w:tc>
          <w:tcPr>
            <w:tcW w:w="2560" w:type="dxa"/>
            <w:tcBorders>
              <w:top w:val="nil"/>
              <w:left w:val="nil"/>
              <w:bottom w:val="nil"/>
              <w:right w:val="nil"/>
            </w:tcBorders>
            <w:shd w:val="clear" w:color="auto" w:fill="auto"/>
            <w:noWrap/>
            <w:vAlign w:val="bottom"/>
            <w:hideMark/>
          </w:tcPr>
          <w:p w14:paraId="0210B8F2"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-37%</w:t>
            </w:r>
          </w:p>
        </w:tc>
        <w:tc>
          <w:tcPr>
            <w:tcW w:w="2560" w:type="dxa"/>
            <w:tcBorders>
              <w:top w:val="nil"/>
              <w:left w:val="nil"/>
              <w:bottom w:val="nil"/>
              <w:right w:val="nil"/>
            </w:tcBorders>
            <w:shd w:val="clear" w:color="auto" w:fill="auto"/>
            <w:noWrap/>
            <w:vAlign w:val="bottom"/>
            <w:hideMark/>
          </w:tcPr>
          <w:p w14:paraId="5693BD2E" w14:textId="77777777" w:rsidR="009F22AF" w:rsidRPr="00611005" w:rsidRDefault="009F22AF" w:rsidP="00611005">
            <w:pPr>
              <w:spacing w:after="0" w:line="276" w:lineRule="auto"/>
              <w:jc w:val="center"/>
              <w:rPr>
                <w:rFonts w:ascii="Cambria" w:eastAsia="Times New Roman" w:hAnsi="Cambria" w:cs="Arial"/>
                <w:color w:val="000000"/>
                <w:sz w:val="20"/>
                <w:szCs w:val="20"/>
              </w:rPr>
            </w:pPr>
            <w:r w:rsidRPr="00611005">
              <w:rPr>
                <w:rFonts w:ascii="Cambria" w:eastAsia="Times New Roman" w:hAnsi="Cambria" w:cs="Arial"/>
                <w:color w:val="000000"/>
                <w:sz w:val="20"/>
                <w:szCs w:val="20"/>
              </w:rPr>
              <w:t>-19%</w:t>
            </w:r>
          </w:p>
        </w:tc>
      </w:tr>
      <w:tr w:rsidR="009F22AF" w:rsidRPr="00611005" w14:paraId="0284BFA8" w14:textId="77777777" w:rsidTr="009F22AF">
        <w:trPr>
          <w:trHeight w:val="290"/>
        </w:trPr>
        <w:tc>
          <w:tcPr>
            <w:tcW w:w="10140" w:type="dxa"/>
            <w:gridSpan w:val="4"/>
            <w:tcBorders>
              <w:top w:val="single" w:sz="4" w:space="0" w:color="auto"/>
              <w:left w:val="nil"/>
              <w:bottom w:val="nil"/>
              <w:right w:val="nil"/>
            </w:tcBorders>
            <w:shd w:val="clear" w:color="auto" w:fill="auto"/>
            <w:vAlign w:val="bottom"/>
            <w:hideMark/>
          </w:tcPr>
          <w:p w14:paraId="72C4C9F5" w14:textId="77777777" w:rsidR="009F22AF" w:rsidRPr="00F53626" w:rsidRDefault="009F22AF" w:rsidP="00611005">
            <w:pPr>
              <w:spacing w:after="0" w:line="276" w:lineRule="auto"/>
              <w:jc w:val="center"/>
              <w:rPr>
                <w:rFonts w:ascii="Cambria" w:eastAsia="Times New Roman" w:hAnsi="Cambria" w:cs="Arial"/>
                <w:i/>
                <w:color w:val="000000"/>
                <w:sz w:val="20"/>
                <w:szCs w:val="20"/>
                <w:rPrChange w:id="591" w:author="david jackson" w:date="2018-10-16T18:11:00Z">
                  <w:rPr>
                    <w:rFonts w:ascii="Cambria" w:eastAsia="Times New Roman" w:hAnsi="Cambria" w:cs="Arial"/>
                    <w:color w:val="000000"/>
                    <w:sz w:val="20"/>
                    <w:szCs w:val="20"/>
                  </w:rPr>
                </w:rPrChange>
              </w:rPr>
            </w:pPr>
            <w:r w:rsidRPr="00F53626">
              <w:rPr>
                <w:rFonts w:ascii="Cambria" w:eastAsia="Times New Roman" w:hAnsi="Cambria" w:cs="Arial"/>
                <w:i/>
                <w:color w:val="000000"/>
                <w:sz w:val="20"/>
                <w:szCs w:val="20"/>
                <w:rPrChange w:id="592" w:author="david jackson" w:date="2018-10-16T18:11:00Z">
                  <w:rPr>
                    <w:rFonts w:ascii="Cambria" w:eastAsia="Times New Roman" w:hAnsi="Cambria" w:cs="Arial"/>
                    <w:color w:val="000000"/>
                    <w:sz w:val="20"/>
                    <w:szCs w:val="20"/>
                  </w:rPr>
                </w:rPrChange>
              </w:rPr>
              <w:t>Brookings and Gallup analysis of data from the US City Open Data Census and the 2016 American Community Survey 5-year estimates and median values from Zillow averaged from 2012-2016. See text for list of structural characteristics and neighborhood amenities.</w:t>
            </w:r>
          </w:p>
        </w:tc>
      </w:tr>
    </w:tbl>
    <w:p w14:paraId="39B9490D" w14:textId="77777777" w:rsidR="009F22AF" w:rsidRPr="00936578" w:rsidRDefault="009F22AF" w:rsidP="00611005">
      <w:pPr>
        <w:spacing w:line="276" w:lineRule="auto"/>
        <w:rPr>
          <w:rFonts w:ascii="Cambria" w:hAnsi="Cambria" w:cs="Arial"/>
          <w:sz w:val="24"/>
          <w:szCs w:val="24"/>
        </w:rPr>
      </w:pPr>
    </w:p>
    <w:p w14:paraId="14345A55" w14:textId="77777777" w:rsidR="009F22AF" w:rsidRPr="00936578" w:rsidRDefault="009F22AF" w:rsidP="00611005">
      <w:pPr>
        <w:spacing w:line="276" w:lineRule="auto"/>
        <w:rPr>
          <w:rFonts w:ascii="Cambria" w:hAnsi="Cambria" w:cs="Arial"/>
          <w:sz w:val="24"/>
          <w:szCs w:val="24"/>
        </w:rPr>
      </w:pPr>
    </w:p>
    <w:p w14:paraId="377A3ADB" w14:textId="77777777" w:rsidR="0087502C" w:rsidRPr="00936578" w:rsidRDefault="0087502C" w:rsidP="00976C8E">
      <w:pPr>
        <w:rPr>
          <w:rFonts w:ascii="Cambria" w:hAnsi="Cambria" w:cs="Arial"/>
          <w:sz w:val="24"/>
          <w:szCs w:val="24"/>
        </w:rPr>
      </w:pPr>
    </w:p>
    <w:sectPr w:rsidR="0087502C" w:rsidRPr="00936578" w:rsidSect="00976C8E">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jackson" w:date="2018-10-17T15:54:00Z" w:initials="dj">
    <w:p w14:paraId="6C3045AB" w14:textId="319C6FAA" w:rsidR="00181D08" w:rsidRDefault="00181D08">
      <w:pPr>
        <w:pStyle w:val="CommentText"/>
      </w:pPr>
      <w:r>
        <w:rPr>
          <w:rStyle w:val="CommentReference"/>
        </w:rPr>
        <w:annotationRef/>
      </w:r>
      <w:r>
        <w:t xml:space="preserve">Need about the authors and </w:t>
      </w:r>
      <w:r w:rsidR="00A05384">
        <w:t>acknowledgments</w:t>
      </w:r>
      <w:bookmarkStart w:id="1" w:name="_GoBack"/>
      <w:bookmarkEnd w:id="1"/>
      <w:r>
        <w:t xml:space="preserve"> </w:t>
      </w:r>
      <w:r w:rsidR="00A05384">
        <w:t>in the back</w:t>
      </w:r>
    </w:p>
  </w:comment>
  <w:comment w:id="10" w:author="david jackson" w:date="2018-10-12T15:14:00Z" w:initials="dj">
    <w:p w14:paraId="2BD74665" w14:textId="7B901912" w:rsidR="00C52072" w:rsidRDefault="00C52072">
      <w:pPr>
        <w:pStyle w:val="CommentText"/>
      </w:pPr>
      <w:r>
        <w:rPr>
          <w:rStyle w:val="CommentReference"/>
        </w:rPr>
        <w:annotationRef/>
      </w:r>
      <w:r w:rsidR="00D23EB8">
        <w:t>Findings reordered to</w:t>
      </w:r>
      <w:r>
        <w:t xml:space="preserve"> comport with order of findings in the body of the paper.</w:t>
      </w:r>
    </w:p>
  </w:comment>
  <w:comment w:id="11" w:author="Andre Perry" w:date="2018-09-21T14:53:00Z" w:initials="AP">
    <w:p w14:paraId="4F5D6D7F" w14:textId="77777777" w:rsidR="00C52072" w:rsidRDefault="00C52072" w:rsidP="00481C95">
      <w:pPr>
        <w:pStyle w:val="CommentText"/>
      </w:pPr>
      <w:r>
        <w:rPr>
          <w:rStyle w:val="CommentReference"/>
        </w:rPr>
        <w:annotationRef/>
      </w:r>
      <w:r>
        <w:t>Flag for an infographic</w:t>
      </w:r>
    </w:p>
  </w:comment>
  <w:comment w:id="15" w:author="Andre Perry" w:date="2018-09-21T14:54:00Z" w:initials="AP">
    <w:p w14:paraId="4E3E72F5" w14:textId="77777777" w:rsidR="00C52072" w:rsidRDefault="00C52072" w:rsidP="00481C95">
      <w:pPr>
        <w:pStyle w:val="CommentText"/>
      </w:pPr>
      <w:r>
        <w:rPr>
          <w:rStyle w:val="CommentReference"/>
        </w:rPr>
        <w:annotationRef/>
      </w:r>
      <w:r>
        <w:t>Flag for an infographic</w:t>
      </w:r>
    </w:p>
  </w:comment>
  <w:comment w:id="29" w:author="david jackson" w:date="2018-10-17T14:48:00Z" w:initials="dj">
    <w:p w14:paraId="4076C02C" w14:textId="494D10C8" w:rsidR="00175D16" w:rsidRDefault="00175D16">
      <w:pPr>
        <w:pStyle w:val="CommentText"/>
      </w:pPr>
      <w:r>
        <w:rPr>
          <w:rStyle w:val="CommentReference"/>
        </w:rPr>
        <w:annotationRef/>
      </w:r>
      <w:r w:rsidR="00AB7115">
        <w:rPr>
          <w:noProof/>
        </w:rPr>
        <w:t>I</w:t>
      </w:r>
      <w:r w:rsidR="00AB7115">
        <w:rPr>
          <w:noProof/>
        </w:rPr>
        <w:t>n</w:t>
      </w:r>
      <w:r w:rsidR="00AB7115">
        <w:rPr>
          <w:noProof/>
        </w:rPr>
        <w:t xml:space="preserve"> </w:t>
      </w:r>
      <w:r w:rsidR="00AB7115">
        <w:rPr>
          <w:noProof/>
        </w:rPr>
        <w:t>t</w:t>
      </w:r>
      <w:r w:rsidR="00AB7115">
        <w:rPr>
          <w:noProof/>
        </w:rPr>
        <w:t>h</w:t>
      </w:r>
      <w:r w:rsidR="00AB7115">
        <w:rPr>
          <w:noProof/>
        </w:rPr>
        <w:t>i</w:t>
      </w:r>
      <w:r w:rsidR="00AB7115">
        <w:rPr>
          <w:noProof/>
        </w:rPr>
        <w:t xml:space="preserve">s </w:t>
      </w:r>
      <w:r w:rsidR="00AB7115">
        <w:rPr>
          <w:noProof/>
        </w:rPr>
        <w:t>f</w:t>
      </w:r>
      <w:r w:rsidR="00AB7115">
        <w:rPr>
          <w:noProof/>
        </w:rPr>
        <w:t>o</w:t>
      </w:r>
      <w:r w:rsidR="00AB7115">
        <w:rPr>
          <w:noProof/>
        </w:rPr>
        <w:t>m</w:t>
      </w:r>
      <w:r w:rsidR="00AB7115">
        <w:rPr>
          <w:noProof/>
        </w:rPr>
        <w:t>a</w:t>
      </w:r>
      <w:r w:rsidR="00AB7115">
        <w:rPr>
          <w:noProof/>
        </w:rPr>
        <w:t>t</w:t>
      </w:r>
      <w:r w:rsidR="00AB7115">
        <w:rPr>
          <w:noProof/>
        </w:rPr>
        <w:t xml:space="preserve"> </w:t>
      </w:r>
      <w:r w:rsidR="00AB7115">
        <w:rPr>
          <w:noProof/>
        </w:rPr>
        <w:t>t</w:t>
      </w:r>
      <w:r w:rsidR="00AB7115">
        <w:rPr>
          <w:noProof/>
        </w:rPr>
        <w:t>h</w:t>
      </w:r>
      <w:r w:rsidR="00800C11">
        <w:rPr>
          <w:noProof/>
        </w:rPr>
        <w:t>e</w:t>
      </w:r>
      <w:r w:rsidR="00AB7115">
        <w:rPr>
          <w:noProof/>
        </w:rPr>
        <w:t>r</w:t>
      </w:r>
      <w:r w:rsidR="00AB7115">
        <w:rPr>
          <w:noProof/>
        </w:rPr>
        <w:t>e</w:t>
      </w:r>
      <w:r w:rsidR="00AB7115">
        <w:rPr>
          <w:noProof/>
        </w:rPr>
        <w:t xml:space="preserve"> </w:t>
      </w:r>
      <w:r w:rsidR="00AB7115">
        <w:rPr>
          <w:noProof/>
        </w:rPr>
        <w:t>i</w:t>
      </w:r>
      <w:r w:rsidR="00AB7115">
        <w:rPr>
          <w:noProof/>
        </w:rPr>
        <w:t xml:space="preserve">s </w:t>
      </w:r>
      <w:r w:rsidR="00AB7115">
        <w:rPr>
          <w:noProof/>
        </w:rPr>
        <w:t>u</w:t>
      </w:r>
      <w:r w:rsidR="00AB7115">
        <w:rPr>
          <w:noProof/>
        </w:rPr>
        <w:t>s</w:t>
      </w:r>
      <w:r w:rsidR="00AB7115">
        <w:rPr>
          <w:noProof/>
        </w:rPr>
        <w:t>u</w:t>
      </w:r>
      <w:r w:rsidR="00AB7115">
        <w:rPr>
          <w:noProof/>
        </w:rPr>
        <w:t>a</w:t>
      </w:r>
      <w:r w:rsidR="00AB7115">
        <w:rPr>
          <w:noProof/>
        </w:rPr>
        <w:t>l</w:t>
      </w:r>
      <w:r w:rsidR="00AB7115">
        <w:rPr>
          <w:noProof/>
        </w:rPr>
        <w:t>l</w:t>
      </w:r>
      <w:r w:rsidR="00AB7115">
        <w:rPr>
          <w:noProof/>
        </w:rPr>
        <w:t>y</w:t>
      </w:r>
      <w:r w:rsidR="00AB7115">
        <w:rPr>
          <w:noProof/>
        </w:rPr>
        <w:t xml:space="preserve"> </w:t>
      </w:r>
      <w:r w:rsidR="00AB7115">
        <w:rPr>
          <w:noProof/>
        </w:rPr>
        <w:t>a</w:t>
      </w:r>
      <w:r w:rsidR="00AB7115">
        <w:rPr>
          <w:noProof/>
        </w:rPr>
        <w:t xml:space="preserve"> </w:t>
      </w:r>
      <w:r w:rsidR="00AB7115">
        <w:rPr>
          <w:noProof/>
        </w:rPr>
        <w:t>b</w:t>
      </w:r>
      <w:r w:rsidR="00AB7115">
        <w:rPr>
          <w:noProof/>
        </w:rPr>
        <w:t>r</w:t>
      </w:r>
      <w:r w:rsidR="00AB7115">
        <w:rPr>
          <w:noProof/>
        </w:rPr>
        <w:t>i</w:t>
      </w:r>
      <w:r w:rsidR="00AB7115">
        <w:rPr>
          <w:noProof/>
        </w:rPr>
        <w:t>e</w:t>
      </w:r>
      <w:r w:rsidR="00AB7115">
        <w:rPr>
          <w:noProof/>
        </w:rPr>
        <w:t>f</w:t>
      </w:r>
      <w:r w:rsidR="00AB7115">
        <w:rPr>
          <w:noProof/>
        </w:rPr>
        <w:t xml:space="preserve"> </w:t>
      </w:r>
      <w:r w:rsidR="00AB7115">
        <w:rPr>
          <w:noProof/>
        </w:rPr>
        <w:t>s</w:t>
      </w:r>
      <w:r w:rsidR="00AB7115">
        <w:rPr>
          <w:noProof/>
        </w:rPr>
        <w:t>u</w:t>
      </w:r>
      <w:r w:rsidR="00AB7115">
        <w:rPr>
          <w:noProof/>
        </w:rPr>
        <w:t>m</w:t>
      </w:r>
      <w:r w:rsidR="00AB7115">
        <w:rPr>
          <w:noProof/>
        </w:rPr>
        <w:t>m</w:t>
      </w:r>
      <w:r w:rsidR="00AB7115">
        <w:rPr>
          <w:noProof/>
        </w:rPr>
        <w:t>i</w:t>
      </w:r>
      <w:r w:rsidR="00AB7115">
        <w:rPr>
          <w:noProof/>
        </w:rPr>
        <w:t xml:space="preserve">ng </w:t>
      </w:r>
      <w:r w:rsidR="00AB7115">
        <w:rPr>
          <w:noProof/>
        </w:rPr>
        <w:t>u</w:t>
      </w:r>
      <w:r w:rsidR="00AB7115">
        <w:rPr>
          <w:noProof/>
        </w:rPr>
        <w:t>p</w:t>
      </w:r>
      <w:r w:rsidR="00AB7115">
        <w:rPr>
          <w:noProof/>
        </w:rPr>
        <w:t xml:space="preserve"> </w:t>
      </w:r>
      <w:r w:rsidR="00AB7115">
        <w:rPr>
          <w:noProof/>
        </w:rPr>
        <w:t>o</w:t>
      </w:r>
      <w:r w:rsidR="00AB7115">
        <w:rPr>
          <w:noProof/>
        </w:rPr>
        <w:t>f</w:t>
      </w:r>
      <w:r w:rsidR="00AB7115">
        <w:rPr>
          <w:noProof/>
        </w:rPr>
        <w:t xml:space="preserve"> </w:t>
      </w:r>
      <w:r w:rsidR="00AB7115">
        <w:rPr>
          <w:noProof/>
        </w:rPr>
        <w:t>t</w:t>
      </w:r>
      <w:r w:rsidR="00AB7115">
        <w:rPr>
          <w:noProof/>
        </w:rPr>
        <w:t>h</w:t>
      </w:r>
      <w:r w:rsidR="00AB7115">
        <w:rPr>
          <w:noProof/>
        </w:rPr>
        <w:t>e</w:t>
      </w:r>
      <w:r w:rsidR="00800C11">
        <w:rPr>
          <w:noProof/>
        </w:rPr>
        <w:t xml:space="preserve"> </w:t>
      </w:r>
      <w:r w:rsidR="00AB7115">
        <w:rPr>
          <w:noProof/>
        </w:rPr>
        <w:t>f</w:t>
      </w:r>
      <w:r w:rsidR="00AB7115">
        <w:rPr>
          <w:noProof/>
        </w:rPr>
        <w:t>i</w:t>
      </w:r>
      <w:r w:rsidR="00AB7115">
        <w:rPr>
          <w:noProof/>
        </w:rPr>
        <w:t>n</w:t>
      </w:r>
      <w:r w:rsidR="00800C11">
        <w:rPr>
          <w:noProof/>
        </w:rPr>
        <w:t>d</w:t>
      </w:r>
      <w:r w:rsidR="00AB7115">
        <w:rPr>
          <w:noProof/>
        </w:rPr>
        <w:t>i</w:t>
      </w:r>
      <w:r w:rsidR="00AB7115">
        <w:rPr>
          <w:noProof/>
        </w:rPr>
        <w:t>n</w:t>
      </w:r>
      <w:r w:rsidR="00AB7115">
        <w:rPr>
          <w:noProof/>
        </w:rPr>
        <w:t>g</w:t>
      </w:r>
      <w:r w:rsidR="00AB7115">
        <w:rPr>
          <w:noProof/>
        </w:rPr>
        <w:t xml:space="preserve">s </w:t>
      </w:r>
      <w:r w:rsidR="00AB7115">
        <w:rPr>
          <w:noProof/>
        </w:rPr>
        <w:t>b</w:t>
      </w:r>
      <w:r w:rsidR="00AB7115">
        <w:rPr>
          <w:noProof/>
        </w:rPr>
        <w:t>e</w:t>
      </w:r>
      <w:r w:rsidR="00AB7115">
        <w:rPr>
          <w:noProof/>
        </w:rPr>
        <w:t>f</w:t>
      </w:r>
      <w:r w:rsidR="00AB7115">
        <w:rPr>
          <w:noProof/>
        </w:rPr>
        <w:t>o</w:t>
      </w:r>
      <w:r w:rsidR="00AB7115">
        <w:rPr>
          <w:noProof/>
        </w:rPr>
        <w:t>r</w:t>
      </w:r>
      <w:r w:rsidR="00AB7115">
        <w:rPr>
          <w:noProof/>
        </w:rPr>
        <w:t>e</w:t>
      </w:r>
      <w:r w:rsidR="00AB7115">
        <w:rPr>
          <w:noProof/>
        </w:rPr>
        <w:t xml:space="preserve"> </w:t>
      </w:r>
      <w:r w:rsidR="00800C11">
        <w:rPr>
          <w:noProof/>
        </w:rPr>
        <w:t>t</w:t>
      </w:r>
      <w:r w:rsidR="00AB7115">
        <w:rPr>
          <w:noProof/>
        </w:rPr>
        <w:t>h</w:t>
      </w:r>
      <w:r w:rsidR="00AB7115">
        <w:rPr>
          <w:noProof/>
        </w:rPr>
        <w:t xml:space="preserve">e </w:t>
      </w:r>
      <w:r w:rsidR="00AB7115">
        <w:rPr>
          <w:noProof/>
        </w:rPr>
        <w:t>i</w:t>
      </w:r>
      <w:r w:rsidR="00AB7115">
        <w:rPr>
          <w:noProof/>
        </w:rPr>
        <w:t>n</w:t>
      </w:r>
      <w:r w:rsidR="00AB7115">
        <w:rPr>
          <w:noProof/>
        </w:rPr>
        <w:t>t</w:t>
      </w:r>
      <w:r w:rsidR="00AB7115">
        <w:rPr>
          <w:noProof/>
        </w:rPr>
        <w:t>r</w:t>
      </w:r>
      <w:r w:rsidR="00AB7115">
        <w:rPr>
          <w:noProof/>
        </w:rPr>
        <w:t>o</w:t>
      </w:r>
      <w:r w:rsidR="00AB7115">
        <w:rPr>
          <w:noProof/>
        </w:rPr>
        <w:t>.</w:t>
      </w:r>
      <w:r w:rsidR="00AB7115">
        <w:rPr>
          <w:noProof/>
        </w:rPr>
        <w:t xml:space="preserve"> </w:t>
      </w:r>
      <w:r w:rsidR="00AB7115">
        <w:rPr>
          <w:noProof/>
        </w:rPr>
        <w:t>T</w:t>
      </w:r>
      <w:r w:rsidR="00AB7115">
        <w:rPr>
          <w:noProof/>
        </w:rPr>
        <w:t>a</w:t>
      </w:r>
      <w:r w:rsidR="00AB7115">
        <w:rPr>
          <w:noProof/>
        </w:rPr>
        <w:t>k</w:t>
      </w:r>
      <w:r w:rsidR="00AB7115">
        <w:rPr>
          <w:noProof/>
        </w:rPr>
        <w:t>i</w:t>
      </w:r>
      <w:r w:rsidR="00AB7115">
        <w:rPr>
          <w:noProof/>
        </w:rPr>
        <w:t>n</w:t>
      </w:r>
      <w:r w:rsidR="00AB7115">
        <w:rPr>
          <w:noProof/>
        </w:rPr>
        <w:t xml:space="preserve">g </w:t>
      </w:r>
      <w:r w:rsidR="00AB7115">
        <w:rPr>
          <w:noProof/>
        </w:rPr>
        <w:t>a</w:t>
      </w:r>
      <w:r w:rsidR="00AB7115">
        <w:rPr>
          <w:noProof/>
        </w:rPr>
        <w:t xml:space="preserve"> </w:t>
      </w:r>
      <w:r w:rsidR="00AB7115">
        <w:rPr>
          <w:noProof/>
        </w:rPr>
        <w:t>c</w:t>
      </w:r>
      <w:r w:rsidR="00AB7115">
        <w:rPr>
          <w:noProof/>
        </w:rPr>
        <w:t>u</w:t>
      </w:r>
      <w:r w:rsidR="00AB7115">
        <w:rPr>
          <w:noProof/>
        </w:rPr>
        <w:t>t</w:t>
      </w:r>
      <w:r w:rsidR="00AB7115">
        <w:rPr>
          <w:noProof/>
        </w:rPr>
        <w:t xml:space="preserve"> </w:t>
      </w:r>
      <w:r w:rsidR="00AB7115">
        <w:rPr>
          <w:noProof/>
        </w:rPr>
        <w:t>h</w:t>
      </w:r>
      <w:r w:rsidR="00AB7115">
        <w:rPr>
          <w:noProof/>
        </w:rPr>
        <w:t>e</w:t>
      </w:r>
      <w:r w:rsidR="00AB7115">
        <w:rPr>
          <w:noProof/>
        </w:rPr>
        <w:t>r</w:t>
      </w:r>
      <w:r w:rsidR="00AB7115">
        <w:rPr>
          <w:noProof/>
        </w:rPr>
        <w:t>e</w:t>
      </w:r>
      <w:r w:rsidR="00AB7115">
        <w:rPr>
          <w:noProof/>
        </w:rPr>
        <w:t>.</w:t>
      </w:r>
    </w:p>
  </w:comment>
  <w:comment w:id="44" w:author="david jackson" w:date="2018-10-16T17:17:00Z" w:initials="dj">
    <w:p w14:paraId="19FEB61A" w14:textId="6529CCF7" w:rsidR="00952A69" w:rsidRDefault="00952A69">
      <w:pPr>
        <w:pStyle w:val="CommentText"/>
      </w:pPr>
      <w:r>
        <w:rPr>
          <w:rStyle w:val="CommentReference"/>
        </w:rPr>
        <w:annotationRef/>
      </w:r>
      <w:r w:rsidR="003E12A0">
        <w:t>This</w:t>
      </w:r>
      <w:r>
        <w:t xml:space="preserve"> comparison </w:t>
      </w:r>
      <w:r w:rsidR="003E12A0">
        <w:t xml:space="preserve">has too many ugly facets to serve as an intro </w:t>
      </w:r>
      <w:r w:rsidR="008B2B2D">
        <w:t>this</w:t>
      </w:r>
      <w:r w:rsidR="00573C87">
        <w:t xml:space="preserve"> paper. </w:t>
      </w:r>
      <w:r w:rsidR="009648BD">
        <w:t>I</w:t>
      </w:r>
      <w:r w:rsidR="008314C0">
        <w:t>t’s not about housing</w:t>
      </w:r>
      <w:r w:rsidR="009751F0">
        <w:t>.</w:t>
      </w:r>
      <w:r w:rsidR="008314C0">
        <w:t xml:space="preserve"> </w:t>
      </w:r>
      <w:r w:rsidR="009751F0">
        <w:t>An</w:t>
      </w:r>
      <w:r w:rsidR="008314C0">
        <w:t xml:space="preserve"> intro </w:t>
      </w:r>
      <w:r w:rsidR="00142898">
        <w:t>that highlighted a redlining, racial covenant</w:t>
      </w:r>
      <w:r w:rsidR="00B8071F">
        <w:t>s</w:t>
      </w:r>
      <w:r w:rsidR="00142898">
        <w:t xml:space="preserve"> or “block busting” </w:t>
      </w:r>
      <w:r w:rsidR="009751F0">
        <w:t>scenario would hew more closely to the subject at hand wi</w:t>
      </w:r>
      <w:r w:rsidR="00FA1469">
        <w:t xml:space="preserve">thout the clouding of the comparison with </w:t>
      </w:r>
      <w:r w:rsidR="009B3883">
        <w:t xml:space="preserve">the addition of </w:t>
      </w:r>
      <w:r w:rsidR="00FA1469">
        <w:t xml:space="preserve">sexism </w:t>
      </w:r>
      <w:r w:rsidR="009B3883">
        <w:t>and anti-young people</w:t>
      </w:r>
      <w:r w:rsidR="00B8071F">
        <w:t>/</w:t>
      </w:r>
      <w:r w:rsidR="009B3883">
        <w:t xml:space="preserve">nightlife </w:t>
      </w:r>
      <w:r w:rsidR="00B8071F">
        <w:t>to the racial bias.</w:t>
      </w:r>
    </w:p>
  </w:comment>
  <w:comment w:id="100" w:author="david jackson" w:date="2018-10-16T14:22:00Z" w:initials="dj">
    <w:p w14:paraId="0550E2E1" w14:textId="075A4631" w:rsidR="00E10056" w:rsidRDefault="00E10056">
      <w:pPr>
        <w:pStyle w:val="CommentText"/>
      </w:pPr>
      <w:r>
        <w:rPr>
          <w:rStyle w:val="CommentReference"/>
        </w:rPr>
        <w:annotationRef/>
      </w:r>
      <w:r>
        <w:t xml:space="preserve">This still </w:t>
      </w:r>
      <w:proofErr w:type="spellStart"/>
      <w:r>
        <w:t>Fabera</w:t>
      </w:r>
      <w:proofErr w:type="spellEnd"/>
      <w:r>
        <w:t>? Maybe cite again.</w:t>
      </w:r>
    </w:p>
  </w:comment>
  <w:comment w:id="105" w:author="david jackson" w:date="2018-10-16T14:23:00Z" w:initials="dj">
    <w:p w14:paraId="45815477" w14:textId="42C5F01A" w:rsidR="00E37935" w:rsidRDefault="00E37935">
      <w:pPr>
        <w:pStyle w:val="CommentText"/>
      </w:pPr>
      <w:r>
        <w:rPr>
          <w:rStyle w:val="CommentReference"/>
        </w:rPr>
        <w:annotationRef/>
      </w:r>
      <w:r w:rsidR="00F72B9C">
        <w:t xml:space="preserve">Reworded to </w:t>
      </w:r>
      <w:r w:rsidR="0037172B">
        <w:t>simpli</w:t>
      </w:r>
      <w:r w:rsidR="00F51E0E">
        <w:t>fy for reader</w:t>
      </w:r>
    </w:p>
  </w:comment>
  <w:comment w:id="120" w:author="david jackson" w:date="2018-10-16T14:30:00Z" w:initials="dj">
    <w:p w14:paraId="07F5DD5A" w14:textId="029B7C18" w:rsidR="00EF527E" w:rsidRDefault="00015A5D">
      <w:pPr>
        <w:pStyle w:val="CommentText"/>
      </w:pPr>
      <w:r>
        <w:rPr>
          <w:rStyle w:val="CommentReference"/>
        </w:rPr>
        <w:annotationRef/>
      </w:r>
      <w:r w:rsidR="00EF527E">
        <w:t>Log?</w:t>
      </w:r>
    </w:p>
  </w:comment>
  <w:comment w:id="281" w:author="david jackson" w:date="2018-10-16T15:26:00Z" w:initials="dj">
    <w:p w14:paraId="205894C0" w14:textId="08EF905E" w:rsidR="005C0BAA" w:rsidRDefault="005C0BAA">
      <w:pPr>
        <w:pStyle w:val="CommentText"/>
      </w:pPr>
      <w:r>
        <w:rPr>
          <w:rStyle w:val="CommentReference"/>
        </w:rPr>
        <w:annotationRef/>
      </w:r>
      <w:r>
        <w:t>Cite?</w:t>
      </w:r>
    </w:p>
  </w:comment>
  <w:comment w:id="323" w:author="Andre Perry" w:date="2018-09-21T15:52:00Z" w:initials="AP">
    <w:p w14:paraId="18125292" w14:textId="77777777" w:rsidR="00C52072" w:rsidRDefault="00C52072">
      <w:pPr>
        <w:pStyle w:val="CommentText"/>
      </w:pPr>
      <w:r>
        <w:rPr>
          <w:rStyle w:val="CommentReference"/>
        </w:rPr>
        <w:annotationRef/>
      </w:r>
      <w:r>
        <w:t>Lift quote</w:t>
      </w:r>
    </w:p>
  </w:comment>
  <w:comment w:id="360" w:author="david jackson" w:date="2018-10-16T17:45:00Z" w:initials="dj">
    <w:p w14:paraId="5C5C63DD" w14:textId="2689CA7D" w:rsidR="00B30CBA" w:rsidRDefault="00B30CBA">
      <w:pPr>
        <w:pStyle w:val="CommentText"/>
      </w:pPr>
      <w:r>
        <w:rPr>
          <w:rStyle w:val="CommentReference"/>
        </w:rPr>
        <w:annotationRef/>
      </w:r>
      <w:r>
        <w:t>Cite with examples?</w:t>
      </w:r>
    </w:p>
  </w:comment>
  <w:comment w:id="398" w:author="david jackson" w:date="2018-10-16T17:08:00Z" w:initials="dj">
    <w:p w14:paraId="0C7D6633" w14:textId="0C2B6CAD" w:rsidR="0046150A" w:rsidRDefault="0046150A">
      <w:pPr>
        <w:pStyle w:val="CommentText"/>
      </w:pPr>
      <w:r>
        <w:rPr>
          <w:rStyle w:val="CommentReference"/>
        </w:rPr>
        <w:annotationRef/>
      </w:r>
      <w:r>
        <w:t>Right?</w:t>
      </w:r>
    </w:p>
  </w:comment>
  <w:comment w:id="435" w:author="david jackson" w:date="2018-10-16T17:56:00Z" w:initials="dj">
    <w:p w14:paraId="40D4F451" w14:textId="2A907A73" w:rsidR="00395522" w:rsidRDefault="00395522">
      <w:pPr>
        <w:pStyle w:val="CommentText"/>
      </w:pPr>
      <w:r>
        <w:rPr>
          <w:rStyle w:val="CommentReference"/>
        </w:rPr>
        <w:annotationRef/>
      </w:r>
      <w:r>
        <w:t xml:space="preserve">This paper shows that </w:t>
      </w:r>
      <w:r w:rsidR="00E03A30">
        <w:t xml:space="preserve">bias is likely to be a large part of the unexplained devaluation of black neighborhoods. </w:t>
      </w:r>
      <w:r w:rsidR="007E2EC5">
        <w:t>This statement is too strong</w:t>
      </w:r>
      <w:r w:rsidR="00E72DA3">
        <w:t xml:space="preserve"> though</w:t>
      </w:r>
      <w:r w:rsidR="00171089">
        <w:t xml:space="preserve"> especially given the calls for “more research is needed.”</w:t>
      </w:r>
    </w:p>
  </w:comment>
  <w:comment w:id="472" w:author="david jackson" w:date="2018-10-16T18:04:00Z" w:initials="dj">
    <w:p w14:paraId="4313DB38" w14:textId="29C1F012" w:rsidR="00C5751A" w:rsidRDefault="00C5751A">
      <w:pPr>
        <w:pStyle w:val="CommentText"/>
      </w:pPr>
      <w:r>
        <w:rPr>
          <w:rStyle w:val="CommentReference"/>
        </w:rPr>
        <w:annotationRef/>
      </w:r>
      <w:r>
        <w:t>Right?</w:t>
      </w:r>
    </w:p>
  </w:comment>
  <w:comment w:id="475" w:author="david jackson" w:date="2018-10-16T18:06:00Z" w:initials="dj">
    <w:p w14:paraId="3E22C779" w14:textId="46DE267D" w:rsidR="008330D7" w:rsidRDefault="008330D7">
      <w:pPr>
        <w:pStyle w:val="CommentText"/>
      </w:pPr>
      <w:r>
        <w:rPr>
          <w:rStyle w:val="CommentReference"/>
        </w:rPr>
        <w:annotationRef/>
      </w:r>
      <w:r>
        <w:t xml:space="preserve">Is this an appendix </w:t>
      </w:r>
      <w:r w:rsidR="003E24CB">
        <w:t xml:space="preserve">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3045AB" w15:done="0"/>
  <w15:commentEx w15:paraId="2BD74665" w15:done="0"/>
  <w15:commentEx w15:paraId="4F5D6D7F" w15:done="0"/>
  <w15:commentEx w15:paraId="4E3E72F5" w15:done="0"/>
  <w15:commentEx w15:paraId="4076C02C" w15:done="0"/>
  <w15:commentEx w15:paraId="19FEB61A" w15:done="0"/>
  <w15:commentEx w15:paraId="0550E2E1" w15:done="0"/>
  <w15:commentEx w15:paraId="45815477" w15:done="0"/>
  <w15:commentEx w15:paraId="07F5DD5A" w15:done="0"/>
  <w15:commentEx w15:paraId="205894C0" w15:done="0"/>
  <w15:commentEx w15:paraId="18125292" w15:done="0"/>
  <w15:commentEx w15:paraId="5C5C63DD" w15:done="0"/>
  <w15:commentEx w15:paraId="0C7D6633" w15:done="0"/>
  <w15:commentEx w15:paraId="40D4F451" w15:done="0"/>
  <w15:commentEx w15:paraId="4313DB38" w15:done="0"/>
  <w15:commentEx w15:paraId="3E22C7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3045AB" w16cid:durableId="1F71D9C6"/>
  <w16cid:commentId w16cid:paraId="2BD74665" w16cid:durableId="1F6B38E0"/>
  <w16cid:commentId w16cid:paraId="4F5D6D7F" w16cid:durableId="1F61F7A8"/>
  <w16cid:commentId w16cid:paraId="4E3E72F5" w16cid:durableId="1F61F7A9"/>
  <w16cid:commentId w16cid:paraId="4076C02C" w16cid:durableId="1F71CA21"/>
  <w16cid:commentId w16cid:paraId="19FEB61A" w16cid:durableId="1F709B92"/>
  <w16cid:commentId w16cid:paraId="0550E2E1" w16cid:durableId="1F70728E"/>
  <w16cid:commentId w16cid:paraId="45815477" w16cid:durableId="1F7072D7"/>
  <w16cid:commentId w16cid:paraId="07F5DD5A" w16cid:durableId="1F707499"/>
  <w16cid:commentId w16cid:paraId="205894C0" w16cid:durableId="1F7081B7"/>
  <w16cid:commentId w16cid:paraId="18125292" w16cid:durableId="1F61F7AA"/>
  <w16cid:commentId w16cid:paraId="5C5C63DD" w16cid:durableId="1F70A24A"/>
  <w16cid:commentId w16cid:paraId="0C7D6633" w16cid:durableId="1F709975"/>
  <w16cid:commentId w16cid:paraId="40D4F451" w16cid:durableId="1F70A4C2"/>
  <w16cid:commentId w16cid:paraId="4313DB38" w16cid:durableId="1F70A691"/>
  <w16cid:commentId w16cid:paraId="3E22C779" w16cid:durableId="1F70A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85AD" w14:textId="77777777" w:rsidR="00AB7115" w:rsidRDefault="00AB7115" w:rsidP="00161DE9">
      <w:pPr>
        <w:spacing w:after="0" w:line="240" w:lineRule="auto"/>
      </w:pPr>
      <w:r>
        <w:separator/>
      </w:r>
    </w:p>
  </w:endnote>
  <w:endnote w:type="continuationSeparator" w:id="0">
    <w:p w14:paraId="74952508" w14:textId="77777777" w:rsidR="00AB7115" w:rsidRDefault="00AB7115" w:rsidP="00161DE9">
      <w:pPr>
        <w:spacing w:after="0" w:line="240" w:lineRule="auto"/>
      </w:pPr>
      <w:r>
        <w:continuationSeparator/>
      </w:r>
    </w:p>
  </w:endnote>
  <w:endnote w:id="1">
    <w:p w14:paraId="46CE7168" w14:textId="77777777" w:rsidR="00C52072" w:rsidDel="00952A69" w:rsidRDefault="00C52072">
      <w:pPr>
        <w:pStyle w:val="EndnoteText"/>
        <w:rPr>
          <w:del w:id="49" w:author="david jackson" w:date="2018-10-16T17:16:00Z"/>
        </w:rPr>
      </w:pPr>
      <w:del w:id="50" w:author="david jackson" w:date="2018-10-16T17:16:00Z">
        <w:r w:rsidDel="00952A69">
          <w:rPr>
            <w:rStyle w:val="EndnoteReference"/>
          </w:rPr>
          <w:endnoteRef/>
        </w:r>
        <w:r w:rsidDel="00952A69">
          <w:delText xml:space="preserve"> </w:delText>
        </w:r>
        <w:r w:rsidDel="00952A69">
          <w:fldChar w:fldCharType="begin"/>
        </w:r>
        <w:r w:rsidDel="00952A69">
          <w:delInstrText xml:space="preserve"> ADDIN ZOTERO_ITEM CSL_CITATION {"citationID":"WuiydMlZ","properties":{"formattedCitation":"{\\rtf \\uc0\\u8220{}UPDATE: Chancellor, Campus Leaders Condemn Post Made by Ole Miss Alumnus, Donor Ed Meek - The Daily Mississippian | The Daily Mississippian,\\uc0\\u8221{} accessed September 28, 2018, http://thedmonline.com/update-chancellor-campus-leaders-condemn-post-made-by-ole-miss-alumnus-donor-ed-meek/.}","plainCitation":"“UPDATE: Chancellor, Campus Leaders Condemn Post Made by Ole Miss Alumnus, Donor Ed Meek - The Daily Mississippian | The Daily Mississippian,” accessed September 28, 2018, http://thedmonline.com/update-chancellor-campus-leaders-condemn-post-made-by-ole-miss-alumnus-donor-ed-meek/."},"citationItems":[{"id":223,"uris":["http://zotero.org/users/4388161/items/RHIDYLA9"],"uri":["http://zotero.org/users/4388161/items/RHIDYLA9"],"itemData":{"id":223,"type":"webpage","title":"UPDATE: Chancellor, campus leaders condemn post made by Ole Miss alumnus, donor Ed Meek - The Daily Mississippian | The Daily Mississippian","URL":"http://thedmonline.com/update-chancellor-campus-leaders-condemn-post-made-by-ole-miss-alumnus-donor-ed-meek/","accessed":{"date-parts":[["2018",9,28]]}}}],"schema":"https://github.com/citation-style-language/schema/raw/master/csl-citation.json"} </w:delInstrText>
        </w:r>
        <w:r w:rsidDel="00952A69">
          <w:fldChar w:fldCharType="separate"/>
        </w:r>
        <w:r w:rsidRPr="00115363" w:rsidDel="00952A69">
          <w:rPr>
            <w:rFonts w:cs="Times New Roman"/>
            <w:szCs w:val="24"/>
          </w:rPr>
          <w:delText>“UPDATE: Chancellor, Campus Leaders Condemn Post Made by Ole Miss Alumnus, Donor Ed Meek - The Daily Mississippian | The Daily Mississippian,” accessed September 28, 2018, http://thedmonline.com/update-chancellor-campus-leaders-condemn-post-made-by-ole-miss-alumnus-donor-ed-meek/.</w:delText>
        </w:r>
        <w:r w:rsidDel="00952A69">
          <w:fldChar w:fldCharType="end"/>
        </w:r>
      </w:del>
    </w:p>
  </w:endnote>
  <w:endnote w:id="2">
    <w:p w14:paraId="78E1768C" w14:textId="77777777" w:rsidR="00C52072" w:rsidDel="00952A69" w:rsidRDefault="00C52072">
      <w:pPr>
        <w:pStyle w:val="EndnoteText"/>
        <w:rPr>
          <w:del w:id="55" w:author="david jackson" w:date="2018-10-16T17:16:00Z"/>
        </w:rPr>
      </w:pPr>
      <w:del w:id="56" w:author="david jackson" w:date="2018-10-16T17:16:00Z">
        <w:r w:rsidDel="00952A69">
          <w:rPr>
            <w:rStyle w:val="EndnoteReference"/>
          </w:rPr>
          <w:endnoteRef/>
        </w:r>
        <w:r w:rsidDel="00952A69">
          <w:delText xml:space="preserve"> </w:delText>
        </w:r>
        <w:r w:rsidDel="00952A69">
          <w:fldChar w:fldCharType="begin"/>
        </w:r>
        <w:r w:rsidDel="00952A69">
          <w:delInstrText xml:space="preserve"> ADDIN ZOTERO_ITEM CSL_CITATION {"citationID":"8DUMa2ff","properties":{"formattedCitation":"{\\rtf \\uc0\\u8220{}Perceptions: Done to Us, Not With Us: African American Parent Perceptions of K-12 Education|UNCF,\\uc0\\u8221{} United Negro College Fund, accessed September 20, 2018, https://www.uncf.org/pages/perceptions-done-to-us-not-with-us-african-american-parent-perceptions-of-k.}","plainCitation":"“Perceptions: Done to Us, Not With Us: African American Parent Perceptions of K-12 Education|UNCF,” United Negro College Fund, accessed September 20, 2018, https://www.uncf.org/pages/perceptions-done-to-us-not-with-us-african-american-parent-perceptions-of-k."},"citationItems":[{"id":213,"uris":["http://zotero.org/users/4388161/items/KBKFTXTJ"],"uri":["http://zotero.org/users/4388161/items/KBKFTXTJ"],"itemData":{"id":213,"type":"webpage","title":"Perceptions: Done to Us, Not With Us: African American Parent Perceptions of K-12 Education|UNCF","container-title":"United Negro College Fund","abstract":"UNCF is the nation's largest and most effective minority education organization.","URL":"https://www.uncf.org/pages/perceptions-done-to-us-not-with-us-african-american-parent-perceptions-of-k","shortTitle":"Perceptions","language":"en","accessed":{"date-parts":[["2018",9,20]]}}}],"schema":"https://github.com/citation-style-language/schema/raw/master/csl-citation.json"} </w:delInstrText>
        </w:r>
        <w:r w:rsidDel="00952A69">
          <w:fldChar w:fldCharType="separate"/>
        </w:r>
        <w:r w:rsidRPr="000B1B3D" w:rsidDel="00952A69">
          <w:rPr>
            <w:rFonts w:cs="Times New Roman"/>
            <w:szCs w:val="24"/>
          </w:rPr>
          <w:delText>“Perceptions: Done to Us, Not With Us: African American Parent Perceptions of K-12 Education|UNCF,” United Negro College Fund, accessed September 20, 2018, https://www.uncf.org/pages/perceptions-done-to-us-not-with-us-african-american-parent-perceptions-of-k.</w:delText>
        </w:r>
        <w:r w:rsidDel="00952A69">
          <w:fldChar w:fldCharType="end"/>
        </w:r>
      </w:del>
    </w:p>
  </w:endnote>
  <w:endnote w:id="3">
    <w:p w14:paraId="7C8DDBE8" w14:textId="77777777" w:rsidR="00C52072" w:rsidRDefault="00C52072" w:rsidP="007C7EC4">
      <w:pPr>
        <w:pStyle w:val="EndnoteText"/>
      </w:pPr>
      <w:r>
        <w:rPr>
          <w:rStyle w:val="EndnoteReference"/>
        </w:rPr>
        <w:endnoteRef/>
      </w:r>
      <w:r>
        <w:t xml:space="preserve"> </w:t>
      </w:r>
      <w:r>
        <w:fldChar w:fldCharType="begin"/>
      </w:r>
      <w:r>
        <w:instrText xml:space="preserve"> ADDIN ZOTERO_ITEM CSL_CITATION {"citationID":"LurEsCgH","properties":{"formattedCitation":"{\\rtf \\uc0\\u8220{}Understanding Implicit Bias,\\uc0\\u8221{} accessed April 5, 2018, http://kirwaninstitute.osu.edu/research/understanding-implicit-bias/.}","plainCitation":"“Understanding Implicit Bias,” accessed April 5, 2018, http://kirwaninstitute.osu.edu/research/understanding-implicit-bias/."},"citationItems":[{"id":47,"uris":["http://zotero.org/users/4388161/items/FFTR24EW"],"uri":["http://zotero.org/users/4388161/items/FFTR24EW"],"itemData":{"id":47,"type":"post-weblog","title":"Understanding Implicit Bias","URL":"http://kirwaninstitute.osu.edu/research/understanding-implicit-bias/","language":"en-US","accessed":{"date-parts":[["2018",4,5]]}}}],"schema":"https://github.com/citation-style-language/schema/raw/master/csl-citation.json"} </w:instrText>
      </w:r>
      <w:r>
        <w:fldChar w:fldCharType="separate"/>
      </w:r>
      <w:r w:rsidRPr="000B1B3D">
        <w:rPr>
          <w:rFonts w:cs="Times New Roman"/>
          <w:szCs w:val="24"/>
        </w:rPr>
        <w:t>“Understanding Implicit Bias,” accessed April 5, 2018, http://kirwaninstitute.osu.edu/research/understanding-implicit-bias/.</w:t>
      </w:r>
      <w:r>
        <w:fldChar w:fldCharType="end"/>
      </w:r>
    </w:p>
  </w:endnote>
  <w:endnote w:id="4">
    <w:p w14:paraId="693A47A5" w14:textId="77777777" w:rsidR="00C52072" w:rsidRDefault="00C52072">
      <w:pPr>
        <w:pStyle w:val="EndnoteText"/>
      </w:pPr>
      <w:r>
        <w:rPr>
          <w:rStyle w:val="EndnoteReference"/>
        </w:rPr>
        <w:endnoteRef/>
      </w:r>
      <w:r>
        <w:t xml:space="preserve"> </w:t>
      </w:r>
      <w:r>
        <w:fldChar w:fldCharType="begin"/>
      </w:r>
      <w:r>
        <w:instrText xml:space="preserve"> ADDIN ZOTERO_ITEM CSL_CITATION {"citationID":"2HJnjw5b","properties":{"formattedCitation":"{\\rtf \\uc0\\u8220{}Science-of-Equality-111214_web.Pdf,\\uc0\\u8221{} accessed September 20, 2018, http://perception.org/wp-content/uploads/2014/11/Science-of-Equality-111214_web.pdf.}","plainCitation":"“Science-of-Equality-111214_web.Pdf,” accessed September 20, 2018, http://perception.org/wp-content/uploads/2014/11/Science-of-Equality-111214_web.pdf."},"citationItems":[{"id":212,"uris":["http://zotero.org/users/4388161/items/2S2ELX6D"],"uri":["http://zotero.org/users/4388161/items/2S2ELX6D"],"itemData":{"id":212,"type":"article","title":"Science-of-Equality-111214_web.pdf","URL":"http://perception.org/wp-content/uploads/2014/11/Science-of-Equality-111214_web.pdf","accessed":{"date-parts":[["2018",9,20]]}}}],"schema":"https://github.com/citation-style-language/schema/raw/master/csl-citation.json"} </w:instrText>
      </w:r>
      <w:r>
        <w:fldChar w:fldCharType="separate"/>
      </w:r>
      <w:r w:rsidRPr="000B1B3D">
        <w:rPr>
          <w:rFonts w:cs="Times New Roman"/>
          <w:szCs w:val="24"/>
        </w:rPr>
        <w:t>“Science-of-Equality-111214_web.Pdf,” accessed September 20, 2018, http://perception.org/wp-content/uploads/2014/11/Science-of-Equality-111214_web.pdf.</w:t>
      </w:r>
      <w:r>
        <w:fldChar w:fldCharType="end"/>
      </w:r>
    </w:p>
  </w:endnote>
  <w:endnote w:id="5">
    <w:p w14:paraId="3A10BED6" w14:textId="262C9646" w:rsidR="00C52072" w:rsidRDefault="00C52072" w:rsidP="00DE76F7">
      <w:pPr>
        <w:pStyle w:val="EndnoteText"/>
      </w:pPr>
      <w:r>
        <w:rPr>
          <w:rStyle w:val="EndnoteReference"/>
        </w:rPr>
        <w:endnoteRef/>
      </w:r>
      <w:r>
        <w:t xml:space="preserve"> </w:t>
      </w:r>
      <w:del w:id="67" w:author="david jackson" w:date="2018-10-17T14:21:00Z">
        <w:r w:rsidDel="005342D4">
          <w:rPr>
            <w:rFonts w:ascii="Arial" w:hAnsi="Arial" w:cs="Arial"/>
            <w:color w:val="222222"/>
            <w:shd w:val="clear" w:color="auto" w:fill="FFFFFF"/>
          </w:rPr>
          <w:delText xml:space="preserve">Rothstein, </w:delText>
        </w:r>
      </w:del>
      <w:r>
        <w:rPr>
          <w:rFonts w:ascii="Arial" w:hAnsi="Arial" w:cs="Arial"/>
          <w:color w:val="222222"/>
          <w:shd w:val="clear" w:color="auto" w:fill="FFFFFF"/>
        </w:rPr>
        <w:t>Richard</w:t>
      </w:r>
      <w:ins w:id="68" w:author="david jackson" w:date="2018-10-17T14:21:00Z">
        <w:r w:rsidR="005342D4">
          <w:rPr>
            <w:rFonts w:ascii="Arial" w:hAnsi="Arial" w:cs="Arial"/>
            <w:color w:val="222222"/>
            <w:shd w:val="clear" w:color="auto" w:fill="FFFFFF"/>
          </w:rPr>
          <w:t xml:space="preserve"> Rothstein</w:t>
        </w:r>
      </w:ins>
      <w:ins w:id="69" w:author="david jackson" w:date="2018-10-17T14:22:00Z">
        <w:r w:rsidR="005342D4">
          <w:rPr>
            <w:rFonts w:ascii="Arial" w:hAnsi="Arial" w:cs="Arial"/>
            <w:color w:val="222222"/>
            <w:shd w:val="clear" w:color="auto" w:fill="FFFFFF"/>
          </w:rPr>
          <w:t>,</w:t>
        </w:r>
      </w:ins>
      <w:del w:id="70" w:author="david jackson" w:date="2018-10-17T14:22:00Z">
        <w:r w:rsidDel="005342D4">
          <w:rPr>
            <w:rFonts w:ascii="Arial" w:hAnsi="Arial" w:cs="Arial"/>
            <w:color w:val="222222"/>
            <w:shd w:val="clear" w:color="auto" w:fill="FFFFFF"/>
          </w:rPr>
          <w:delText>.</w:delText>
        </w:r>
      </w:del>
      <w:r>
        <w:rPr>
          <w:rFonts w:ascii="Arial" w:hAnsi="Arial" w:cs="Arial"/>
          <w:color w:val="222222"/>
          <w:shd w:val="clear" w:color="auto" w:fill="FFFFFF"/>
        </w:rPr>
        <w:t> </w:t>
      </w:r>
      <w:r>
        <w:rPr>
          <w:rFonts w:ascii="Arial" w:hAnsi="Arial" w:cs="Arial"/>
          <w:i/>
          <w:iCs/>
          <w:color w:val="222222"/>
          <w:shd w:val="clear" w:color="auto" w:fill="FFFFFF"/>
        </w:rPr>
        <w:t>The color of law: A forgotten history of how our government segregated America</w:t>
      </w:r>
      <w:r>
        <w:rPr>
          <w:rFonts w:ascii="Arial" w:hAnsi="Arial" w:cs="Arial"/>
          <w:color w:val="222222"/>
          <w:shd w:val="clear" w:color="auto" w:fill="FFFFFF"/>
        </w:rPr>
        <w:t xml:space="preserve">. Liveright Publishing, 2017; </w:t>
      </w:r>
      <w:del w:id="71" w:author="david jackson" w:date="2018-10-17T14:22:00Z">
        <w:r w:rsidDel="0005211C">
          <w:rPr>
            <w:rFonts w:ascii="Arial" w:hAnsi="Arial" w:cs="Arial"/>
            <w:color w:val="222222"/>
            <w:shd w:val="clear" w:color="auto" w:fill="FFFFFF"/>
          </w:rPr>
          <w:delText>Massey,</w:delText>
        </w:r>
      </w:del>
      <w:r>
        <w:rPr>
          <w:rFonts w:ascii="Arial" w:hAnsi="Arial" w:cs="Arial"/>
          <w:color w:val="222222"/>
          <w:shd w:val="clear" w:color="auto" w:fill="FFFFFF"/>
        </w:rPr>
        <w:t xml:space="preserve"> Douglas S.</w:t>
      </w:r>
      <w:ins w:id="72" w:author="david jackson" w:date="2018-10-17T14:22:00Z">
        <w:r w:rsidR="0005211C">
          <w:rPr>
            <w:rFonts w:ascii="Arial" w:hAnsi="Arial" w:cs="Arial"/>
            <w:color w:val="222222"/>
            <w:shd w:val="clear" w:color="auto" w:fill="FFFFFF"/>
          </w:rPr>
          <w:t xml:space="preserve"> Massey</w:t>
        </w:r>
      </w:ins>
      <w:r>
        <w:rPr>
          <w:rFonts w:ascii="Arial" w:hAnsi="Arial" w:cs="Arial"/>
          <w:color w:val="222222"/>
          <w:shd w:val="clear" w:color="auto" w:fill="FFFFFF"/>
        </w:rPr>
        <w:t>, and Nancy A. Denton</w:t>
      </w:r>
      <w:ins w:id="73" w:author="david jackson" w:date="2018-10-17T14:22:00Z">
        <w:r w:rsidR="00DB7187">
          <w:rPr>
            <w:rFonts w:ascii="Arial" w:hAnsi="Arial" w:cs="Arial"/>
            <w:color w:val="222222"/>
            <w:shd w:val="clear" w:color="auto" w:fill="FFFFFF"/>
          </w:rPr>
          <w:t>,</w:t>
        </w:r>
      </w:ins>
      <w:del w:id="74" w:author="david jackson" w:date="2018-10-17T14:22:00Z">
        <w:r w:rsidDel="00DB7187">
          <w:rPr>
            <w:rFonts w:ascii="Arial" w:hAnsi="Arial" w:cs="Arial"/>
            <w:color w:val="222222"/>
            <w:shd w:val="clear" w:color="auto" w:fill="FFFFFF"/>
          </w:rPr>
          <w:delText>.</w:delText>
        </w:r>
      </w:del>
      <w:r>
        <w:rPr>
          <w:rFonts w:ascii="Arial" w:hAnsi="Arial" w:cs="Arial"/>
          <w:color w:val="222222"/>
          <w:shd w:val="clear" w:color="auto" w:fill="FFFFFF"/>
        </w:rPr>
        <w:t> </w:t>
      </w:r>
      <w:r>
        <w:rPr>
          <w:rFonts w:ascii="Arial" w:hAnsi="Arial" w:cs="Arial"/>
          <w:i/>
          <w:iCs/>
          <w:color w:val="222222"/>
          <w:shd w:val="clear" w:color="auto" w:fill="FFFFFF"/>
        </w:rPr>
        <w:t>American apartheid: Segregation and the making of the underclass</w:t>
      </w:r>
      <w:r>
        <w:rPr>
          <w:rFonts w:ascii="Arial" w:hAnsi="Arial" w:cs="Arial"/>
          <w:color w:val="222222"/>
          <w:shd w:val="clear" w:color="auto" w:fill="FFFFFF"/>
        </w:rPr>
        <w:t>. Harvard University Press, 1993.</w:t>
      </w:r>
    </w:p>
  </w:endnote>
  <w:endnote w:id="6">
    <w:p w14:paraId="2F75DB1B" w14:textId="7B5E5CCE" w:rsidR="00C52072" w:rsidRDefault="00C52072" w:rsidP="00DE76F7">
      <w:pPr>
        <w:pStyle w:val="EndnoteText"/>
      </w:pPr>
      <w:r>
        <w:rPr>
          <w:rStyle w:val="EndnoteReference"/>
        </w:rPr>
        <w:endnoteRef/>
      </w:r>
      <w:r>
        <w:t xml:space="preserve"> </w:t>
      </w:r>
      <w:del w:id="75" w:author="david jackson" w:date="2018-10-17T14:22:00Z">
        <w:r w:rsidDel="00DB7187">
          <w:rPr>
            <w:rFonts w:ascii="Arial" w:hAnsi="Arial" w:cs="Arial"/>
            <w:color w:val="222222"/>
            <w:shd w:val="clear" w:color="auto" w:fill="FFFFFF"/>
          </w:rPr>
          <w:delText xml:space="preserve">Rusk, </w:delText>
        </w:r>
      </w:del>
      <w:r>
        <w:rPr>
          <w:rFonts w:ascii="Arial" w:hAnsi="Arial" w:cs="Arial"/>
          <w:color w:val="222222"/>
          <w:shd w:val="clear" w:color="auto" w:fill="FFFFFF"/>
        </w:rPr>
        <w:t>David</w:t>
      </w:r>
      <w:ins w:id="76" w:author="david jackson" w:date="2018-10-17T14:22:00Z">
        <w:r w:rsidR="00DB7187">
          <w:rPr>
            <w:rFonts w:ascii="Arial" w:hAnsi="Arial" w:cs="Arial"/>
            <w:color w:val="222222"/>
            <w:shd w:val="clear" w:color="auto" w:fill="FFFFFF"/>
          </w:rPr>
          <w:t xml:space="preserve"> Rusk</w:t>
        </w:r>
      </w:ins>
      <w:del w:id="77" w:author="david jackson" w:date="2018-10-17T14:22:00Z">
        <w:r w:rsidDel="00DB7187">
          <w:rPr>
            <w:rFonts w:ascii="Arial" w:hAnsi="Arial" w:cs="Arial"/>
            <w:color w:val="222222"/>
            <w:shd w:val="clear" w:color="auto" w:fill="FFFFFF"/>
          </w:rPr>
          <w:delText>.</w:delText>
        </w:r>
      </w:del>
      <w:ins w:id="78" w:author="david jackson" w:date="2018-10-17T14:22:00Z">
        <w:r w:rsidR="00DB7187">
          <w:rPr>
            <w:rFonts w:ascii="Arial" w:hAnsi="Arial" w:cs="Arial"/>
            <w:color w:val="222222"/>
            <w:shd w:val="clear" w:color="auto" w:fill="FFFFFF"/>
          </w:rPr>
          <w:t>,</w:t>
        </w:r>
      </w:ins>
      <w:r>
        <w:rPr>
          <w:rFonts w:ascii="Arial" w:hAnsi="Arial" w:cs="Arial"/>
          <w:color w:val="222222"/>
          <w:shd w:val="clear" w:color="auto" w:fill="FFFFFF"/>
        </w:rPr>
        <w:t xml:space="preserve"> "The “Segregation Tax”</w:t>
      </w:r>
      <w:ins w:id="79" w:author="david jackson" w:date="2018-10-17T14:27:00Z">
        <w:r w:rsidR="00F24503">
          <w:rPr>
            <w:rFonts w:ascii="Arial" w:hAnsi="Arial" w:cs="Arial"/>
            <w:color w:val="222222"/>
            <w:shd w:val="clear" w:color="auto" w:fill="FFFFFF"/>
          </w:rPr>
          <w:t xml:space="preserve">: </w:t>
        </w:r>
      </w:ins>
      <w:del w:id="80" w:author="david jackson" w:date="2018-10-17T14:27:00Z">
        <w:r w:rsidDel="00F24503">
          <w:rPr>
            <w:rFonts w:ascii="Arial" w:hAnsi="Arial" w:cs="Arial"/>
            <w:color w:val="222222"/>
            <w:shd w:val="clear" w:color="auto" w:fill="FFFFFF"/>
          </w:rPr>
          <w:delText>.</w:delText>
        </w:r>
      </w:del>
      <w:del w:id="81" w:author="david jackson" w:date="2018-10-17T14:26:00Z">
        <w:r w:rsidDel="00D37026">
          <w:rPr>
            <w:rFonts w:ascii="Arial" w:hAnsi="Arial" w:cs="Arial"/>
            <w:color w:val="222222"/>
            <w:shd w:val="clear" w:color="auto" w:fill="FFFFFF"/>
          </w:rPr>
          <w:delText>" </w:delText>
        </w:r>
      </w:del>
      <w:r>
        <w:rPr>
          <w:rFonts w:ascii="Arial" w:hAnsi="Arial" w:cs="Arial"/>
          <w:i/>
          <w:iCs/>
          <w:color w:val="222222"/>
          <w:shd w:val="clear" w:color="auto" w:fill="FFFFFF"/>
        </w:rPr>
        <w:t>The Cost of Racial Segregation to Black Homeowners</w:t>
      </w:r>
      <w:r>
        <w:rPr>
          <w:rFonts w:ascii="Arial" w:hAnsi="Arial" w:cs="Arial"/>
          <w:color w:val="222222"/>
          <w:shd w:val="clear" w:color="auto" w:fill="FFFFFF"/>
        </w:rPr>
        <w:t> (2001).</w:t>
      </w:r>
    </w:p>
  </w:endnote>
  <w:endnote w:id="7">
    <w:p w14:paraId="57635999" w14:textId="1BBE5085" w:rsidR="00C52072" w:rsidRDefault="00C52072">
      <w:pPr>
        <w:pStyle w:val="EndnoteText"/>
      </w:pPr>
      <w:r>
        <w:rPr>
          <w:rStyle w:val="EndnoteReference"/>
        </w:rPr>
        <w:endnoteRef/>
      </w:r>
      <w:r>
        <w:t xml:space="preserve"> David R. Harris, “’Property values drop when blacks move in because…’: Racial and socioeconomic determinants of neighborhood desirability.” </w:t>
      </w:r>
      <w:r>
        <w:rPr>
          <w:i/>
        </w:rPr>
        <w:t xml:space="preserve">American Sociological Review </w:t>
      </w:r>
      <w:r>
        <w:t>64(3)(1999): 461-79</w:t>
      </w:r>
      <w:ins w:id="82" w:author="david jackson" w:date="2018-10-17T14:23:00Z">
        <w:r w:rsidR="00DB7187">
          <w:t>.</w:t>
        </w:r>
      </w:ins>
    </w:p>
  </w:endnote>
  <w:endnote w:id="8">
    <w:p w14:paraId="197124AA" w14:textId="2458CF78" w:rsidR="00C52072" w:rsidRDefault="00C52072">
      <w:pPr>
        <w:pStyle w:val="EndnoteText"/>
      </w:pPr>
      <w:r>
        <w:rPr>
          <w:rStyle w:val="EndnoteReference"/>
        </w:rPr>
        <w:endnoteRef/>
      </w:r>
      <w:r>
        <w:t xml:space="preserve"> </w:t>
      </w:r>
      <w:del w:id="83" w:author="david jackson" w:date="2018-10-17T14:23:00Z">
        <w:r w:rsidDel="00DE5619">
          <w:rPr>
            <w:rFonts w:ascii="Arial" w:hAnsi="Arial" w:cs="Arial"/>
            <w:color w:val="222222"/>
            <w:shd w:val="clear" w:color="auto" w:fill="FFFFFF"/>
          </w:rPr>
          <w:delText xml:space="preserve">Myers, </w:delText>
        </w:r>
      </w:del>
      <w:r>
        <w:rPr>
          <w:rFonts w:ascii="Arial" w:hAnsi="Arial" w:cs="Arial"/>
          <w:color w:val="222222"/>
          <w:shd w:val="clear" w:color="auto" w:fill="FFFFFF"/>
        </w:rPr>
        <w:t>Caitlin Knowles</w:t>
      </w:r>
      <w:ins w:id="84" w:author="david jackson" w:date="2018-10-17T14:23:00Z">
        <w:r w:rsidR="00DE5619">
          <w:rPr>
            <w:rFonts w:ascii="Arial" w:hAnsi="Arial" w:cs="Arial"/>
            <w:color w:val="222222"/>
            <w:shd w:val="clear" w:color="auto" w:fill="FFFFFF"/>
          </w:rPr>
          <w:t xml:space="preserve"> Myers,</w:t>
        </w:r>
      </w:ins>
      <w:del w:id="85" w:author="david jackson" w:date="2018-10-17T14:23:00Z">
        <w:r w:rsidDel="00DE5619">
          <w:rPr>
            <w:rFonts w:ascii="Arial" w:hAnsi="Arial" w:cs="Arial"/>
            <w:color w:val="222222"/>
            <w:shd w:val="clear" w:color="auto" w:fill="FFFFFF"/>
          </w:rPr>
          <w:delText>.</w:delText>
        </w:r>
      </w:del>
      <w:r>
        <w:rPr>
          <w:rFonts w:ascii="Arial" w:hAnsi="Arial" w:cs="Arial"/>
          <w:color w:val="222222"/>
          <w:shd w:val="clear" w:color="auto" w:fill="FFFFFF"/>
        </w:rPr>
        <w:t xml:space="preserve"> "Discrimination and neighborhood effects: Understanding racial differentials in US housing prices." </w:t>
      </w:r>
      <w:r>
        <w:rPr>
          <w:rFonts w:ascii="Arial" w:hAnsi="Arial" w:cs="Arial"/>
          <w:i/>
          <w:iCs/>
          <w:color w:val="222222"/>
          <w:shd w:val="clear" w:color="auto" w:fill="FFFFFF"/>
        </w:rPr>
        <w:t xml:space="preserve">Journal of </w:t>
      </w:r>
      <w:del w:id="86" w:author="david jackson" w:date="2018-10-17T14:23:00Z">
        <w:r w:rsidDel="00DE5619">
          <w:rPr>
            <w:rFonts w:ascii="Arial" w:hAnsi="Arial" w:cs="Arial"/>
            <w:i/>
            <w:iCs/>
            <w:color w:val="222222"/>
            <w:shd w:val="clear" w:color="auto" w:fill="FFFFFF"/>
          </w:rPr>
          <w:delText xml:space="preserve">urban </w:delText>
        </w:r>
      </w:del>
      <w:ins w:id="87" w:author="david jackson" w:date="2018-10-17T14:23:00Z">
        <w:r w:rsidR="00DE5619">
          <w:rPr>
            <w:rFonts w:ascii="Arial" w:hAnsi="Arial" w:cs="Arial"/>
            <w:i/>
            <w:iCs/>
            <w:color w:val="222222"/>
            <w:shd w:val="clear" w:color="auto" w:fill="FFFFFF"/>
          </w:rPr>
          <w:t>U</w:t>
        </w:r>
        <w:r w:rsidR="00DE5619">
          <w:rPr>
            <w:rFonts w:ascii="Arial" w:hAnsi="Arial" w:cs="Arial"/>
            <w:i/>
            <w:iCs/>
            <w:color w:val="222222"/>
            <w:shd w:val="clear" w:color="auto" w:fill="FFFFFF"/>
          </w:rPr>
          <w:t xml:space="preserve">rban </w:t>
        </w:r>
      </w:ins>
      <w:del w:id="88" w:author="david jackson" w:date="2018-10-17T14:23:00Z">
        <w:r w:rsidDel="00DE5619">
          <w:rPr>
            <w:rFonts w:ascii="Arial" w:hAnsi="Arial" w:cs="Arial"/>
            <w:i/>
            <w:iCs/>
            <w:color w:val="222222"/>
            <w:shd w:val="clear" w:color="auto" w:fill="FFFFFF"/>
          </w:rPr>
          <w:delText>economics</w:delText>
        </w:r>
        <w:r w:rsidDel="00DE5619">
          <w:rPr>
            <w:rFonts w:ascii="Arial" w:hAnsi="Arial" w:cs="Arial"/>
            <w:color w:val="222222"/>
            <w:shd w:val="clear" w:color="auto" w:fill="FFFFFF"/>
          </w:rPr>
          <w:delText> </w:delText>
        </w:r>
      </w:del>
      <w:ins w:id="89" w:author="david jackson" w:date="2018-10-17T14:23:00Z">
        <w:r w:rsidR="00DE5619">
          <w:rPr>
            <w:rFonts w:ascii="Arial" w:hAnsi="Arial" w:cs="Arial"/>
            <w:i/>
            <w:iCs/>
            <w:color w:val="222222"/>
            <w:shd w:val="clear" w:color="auto" w:fill="FFFFFF"/>
          </w:rPr>
          <w:t>E</w:t>
        </w:r>
        <w:r w:rsidR="00DE5619">
          <w:rPr>
            <w:rFonts w:ascii="Arial" w:hAnsi="Arial" w:cs="Arial"/>
            <w:i/>
            <w:iCs/>
            <w:color w:val="222222"/>
            <w:shd w:val="clear" w:color="auto" w:fill="FFFFFF"/>
          </w:rPr>
          <w:t>conomics</w:t>
        </w:r>
        <w:r w:rsidR="00DE5619">
          <w:rPr>
            <w:rFonts w:ascii="Arial" w:hAnsi="Arial" w:cs="Arial"/>
            <w:color w:val="222222"/>
            <w:shd w:val="clear" w:color="auto" w:fill="FFFFFF"/>
          </w:rPr>
          <w:t> </w:t>
        </w:r>
      </w:ins>
      <w:r>
        <w:rPr>
          <w:rFonts w:ascii="Arial" w:hAnsi="Arial" w:cs="Arial"/>
          <w:color w:val="222222"/>
          <w:shd w:val="clear" w:color="auto" w:fill="FFFFFF"/>
        </w:rPr>
        <w:t>56.2 (2004): 279-302.</w:t>
      </w:r>
    </w:p>
  </w:endnote>
  <w:endnote w:id="9">
    <w:p w14:paraId="7BDB6239" w14:textId="77777777" w:rsidR="00C52072" w:rsidRDefault="00C52072">
      <w:pPr>
        <w:pStyle w:val="EndnoteText"/>
      </w:pPr>
      <w:r>
        <w:rPr>
          <w:rStyle w:val="EndnoteReference"/>
        </w:rPr>
        <w:endnoteRef/>
      </w:r>
      <w:r>
        <w:t xml:space="preserve"> </w:t>
      </w:r>
      <w:r>
        <w:fldChar w:fldCharType="begin"/>
      </w:r>
      <w:r>
        <w:instrText xml:space="preserve"> ADDIN ZOTERO_ITEM CSL_CITATION {"citationID":"A3CQkr0t","properties":{"formattedCitation":"{\\rtf \\uc0\\u8220{}Faber_Ellen_2016_Race_and_the_Housing_Cycle.Pdf,\\uc0\\u8221{} accessed October 3, 2018, https://wagner.nyu.edu/files/faculty/publications/Faber_Ellen_2016_Race_and_the_Housing_Cycle.pdf.}","plainCitation":"“Faber_Ellen_2016_Race_and_the_Housing_Cycle.Pdf,” accessed October 3, 2018, https://wagner.nyu.edu/files/faculty/publications/Faber_Ellen_2016_Race_and_the_Housing_Cycle.pdf."},"citationItems":[{"id":228,"uris":["http://zotero.org/users/4388161/items/EY96ZFVH"],"uri":["http://zotero.org/users/4388161/items/EY96ZFVH"],"itemData":{"id":228,"type":"article","title":"Faber_Ellen_2016_Race_and_the_Housing_Cycle.pdf","URL":"https://wagner.nyu.edu/files/faculty/publications/Faber_Ellen_2016_Race_and_the_Housing_Cycle.pdf","accessed":{"date-parts":[["2018",10,3]]}}}],"schema":"https://github.com/citation-style-language/schema/raw/master/csl-citation.json"} </w:instrText>
      </w:r>
      <w:r>
        <w:fldChar w:fldCharType="separate"/>
      </w:r>
      <w:r w:rsidRPr="00A3719B">
        <w:rPr>
          <w:rFonts w:cs="Times New Roman"/>
          <w:szCs w:val="24"/>
        </w:rPr>
        <w:t>“Faber_Ellen_2016_Race_and_the_Housing_Cycle.Pdf,” accessed October 3, 2018, https://wagner.nyu.edu/files/faculty/publications/Faber_Ellen_2016_Race_and_the_Housing_Cycle.pdf.</w:t>
      </w:r>
      <w:r>
        <w:fldChar w:fldCharType="end"/>
      </w:r>
    </w:p>
  </w:endnote>
  <w:endnote w:id="10">
    <w:p w14:paraId="2A542A61" w14:textId="77777777" w:rsidR="00C52072" w:rsidRDefault="00C52072">
      <w:pPr>
        <w:pStyle w:val="EndnoteText"/>
      </w:pPr>
      <w:r>
        <w:rPr>
          <w:rStyle w:val="EndnoteReference"/>
        </w:rPr>
        <w:endnoteRef/>
      </w:r>
      <w:r>
        <w:t xml:space="preserve"> </w:t>
      </w:r>
      <w:r>
        <w:fldChar w:fldCharType="begin"/>
      </w:r>
      <w:r>
        <w:instrText xml:space="preserve"> ADDIN ZOTERO_ITEM CSL_CITATION {"citationID":"fTEtrpnm","properties":{"formattedCitation":"{\\rtf Sun Jung Oh and John Yinger, \\uc0\\u8220{}What Have We Learned From Paired Testing in Housing Markets?,\\uc0\\u8221{} {\\i{}Cityscape} 17, no. 3 (2015): 15\\uc0\\u8211{}60.}","plainCitation":"Sun Jung Oh and John Yinger, “What Have We Learned From Paired Testing in Housing Markets?,” Cityscape 17, no. 3 (2015): 15–60."},"citationItems":[{"id":215,"uris":["http://zotero.org/users/4388161/items/GVL7QEZ7"],"uri":["http://zotero.org/users/4388161/items/GVL7QEZ7"],"itemData":{"id":215,"type":"article-journal","title":"What Have We Learned From Paired Testing in Housing Markets?","container-title":"Cityscape","page":"15-60","volume":"17","issue":"3","source":"JSTOR","abstract":"[Fair housing audits or tests, which compare the way housing agents treat equally qualified homeseekers in different racial or ethnic groups, are an important tool both for enforcing fair housing laws and for studying discriminatory behavior in housing markets. This article explains the features of two types of housing audits: in-person paired audits and correspondence audits, which are usually conducted over the Internet. In addition, this article reviews evidence provided by audit studies about the extent of housing discrimination. The studies reviewed include four national studies in the United States based on in-person audits and many studies based on correspondence audits in the United States and in several European countries. This article also reviews audit-based evidence about the causes of discrimination in housing markets. Despite variation in methods, sample sizes, and locations, audit studies consistently find evidence of statistically significant discrimination against homeseekers who belong to a historically disadvantaged racial or ethnic group. The 2012 national audit study found, for example, that the share of audits in which a White homebuyer was shown more available houses than an equally qualified Black homebuyer was 9 percentage points higher than the share in which the Black homebuyer was shown more houses than his or her White counterpart. In the United States, housing discrimination against Black and Hispanic homeseekers appears to have declined in some types of agent behavior, such as whether the advertised unit is shown to a customer, but to have increased in others, such as steering Black and Hispanic homeseekers toward minority neighborhoods. This article also discusses the past use and continued importance of fair housing audits as a fair-housing-enforcement tool.]","ISSN":"1936-007X","author":[{"family":"Oh","given":"Sun Jung"},{"family":"Yinger","given":"John"}],"issued":{"date-parts":[["2015"]]}}}],"schema":"https://github.com/citation-style-language/schema/raw/master/csl-citation.json"} </w:instrText>
      </w:r>
      <w:r>
        <w:fldChar w:fldCharType="separate"/>
      </w:r>
      <w:r w:rsidRPr="00B45AFC">
        <w:rPr>
          <w:rFonts w:cs="Times New Roman"/>
          <w:szCs w:val="24"/>
        </w:rPr>
        <w:t xml:space="preserve">Sun Jung Oh and John Yinger, “What Have We Learned From Paired Testing in Housing Markets?,” </w:t>
      </w:r>
      <w:r w:rsidRPr="00B45AFC">
        <w:rPr>
          <w:rFonts w:cs="Times New Roman"/>
          <w:i/>
          <w:iCs/>
          <w:szCs w:val="24"/>
        </w:rPr>
        <w:t>Cityscape</w:t>
      </w:r>
      <w:r w:rsidRPr="00B45AFC">
        <w:rPr>
          <w:rFonts w:cs="Times New Roman"/>
          <w:szCs w:val="24"/>
        </w:rPr>
        <w:t xml:space="preserve"> 17, no. 3 (2015): 15–60.</w:t>
      </w:r>
      <w:r>
        <w:fldChar w:fldCharType="end"/>
      </w:r>
    </w:p>
  </w:endnote>
  <w:endnote w:id="11">
    <w:p w14:paraId="6147AC89" w14:textId="77777777" w:rsidR="001A1B83" w:rsidRDefault="001A1B83" w:rsidP="001A1B83">
      <w:pPr>
        <w:pStyle w:val="EndnoteText"/>
        <w:rPr>
          <w:ins w:id="127" w:author="david jackson" w:date="2018-10-17T14:36:00Z"/>
        </w:rPr>
      </w:pPr>
      <w:ins w:id="128" w:author="david jackson" w:date="2018-10-17T14:36:00Z">
        <w:r>
          <w:rPr>
            <w:rStyle w:val="EndnoteReference"/>
          </w:rPr>
          <w:endnoteRef/>
        </w:r>
        <w:r>
          <w:t xml:space="preserve"> </w:t>
        </w:r>
        <w:r>
          <w:rPr>
            <w:rStyle w:val="Hyperlink"/>
            <w:rFonts w:ascii="Arial" w:hAnsi="Arial" w:cs="Arial"/>
          </w:rPr>
          <w:fldChar w:fldCharType="begin"/>
        </w:r>
        <w:r>
          <w:rPr>
            <w:rStyle w:val="Hyperlink"/>
            <w:rFonts w:ascii="Arial" w:hAnsi="Arial" w:cs="Arial"/>
          </w:rPr>
          <w:instrText xml:space="preserve"> HYPERLINK "https://urldefense.proofpoint.com/v2/url?u=https-3A__www.zillow.com_research_data_&amp;d=DwMGaQ&amp;c=9qXE_JLypiubC-9T_PAPwg&amp;r=Hr7cyOh-_ZT5rIOqKwaCWZ46Q7qGflaG3xbKJMHhEko&amp;m=7SbClIsq_WzDmkFsdfDgxHqr_NM3-hx9Vj9e_bkMd0c&amp;s=u3KLFnjCdurM6llisfXgEz6nEpXObpAwmhRSx62vJ6E&amp;e=" </w:instrText>
        </w:r>
        <w:r>
          <w:rPr>
            <w:rStyle w:val="Hyperlink"/>
            <w:rFonts w:ascii="Arial" w:hAnsi="Arial" w:cs="Arial"/>
          </w:rPr>
          <w:fldChar w:fldCharType="separate"/>
        </w:r>
        <w:r>
          <w:rPr>
            <w:rStyle w:val="Hyperlink"/>
            <w:rFonts w:ascii="Arial" w:hAnsi="Arial" w:cs="Arial"/>
          </w:rPr>
          <w:t>https://www.zillow.com/research/data/</w:t>
        </w:r>
        <w:r>
          <w:rPr>
            <w:rStyle w:val="Hyperlink"/>
            <w:rFonts w:ascii="Arial" w:hAnsi="Arial" w:cs="Arial"/>
          </w:rPr>
          <w:fldChar w:fldCharType="end"/>
        </w:r>
      </w:ins>
    </w:p>
    <w:p w14:paraId="7929831D" w14:textId="056DD316" w:rsidR="001A1B83" w:rsidRDefault="001A1B83">
      <w:pPr>
        <w:pStyle w:val="EndnoteText"/>
      </w:pPr>
    </w:p>
  </w:endnote>
  <w:endnote w:id="12">
    <w:p w14:paraId="24985EAF" w14:textId="77777777" w:rsidR="00C52072" w:rsidDel="004D6ED1" w:rsidRDefault="00C52072" w:rsidP="00F3516D">
      <w:pPr>
        <w:pStyle w:val="EndnoteText"/>
        <w:rPr>
          <w:del w:id="130" w:author="david jackson" w:date="2018-10-17T14:36:00Z"/>
        </w:rPr>
      </w:pPr>
      <w:del w:id="131" w:author="david jackson" w:date="2018-10-17T14:36:00Z">
        <w:r w:rsidDel="004D6ED1">
          <w:rPr>
            <w:rStyle w:val="EndnoteReference"/>
            <w:rFonts w:ascii="Arial" w:hAnsi="Arial" w:cs="Arial"/>
          </w:rPr>
          <w:delText>[i]</w:delText>
        </w:r>
        <w:r w:rsidDel="004D6ED1">
          <w:rPr>
            <w:rFonts w:ascii="Arial" w:hAnsi="Arial" w:cs="Arial"/>
          </w:rPr>
          <w:delText xml:space="preserve"> </w:delText>
        </w:r>
        <w:r w:rsidR="00AB7115" w:rsidDel="004D6ED1">
          <w:rPr>
            <w:rStyle w:val="Hyperlink"/>
            <w:rFonts w:ascii="Arial" w:hAnsi="Arial" w:cs="Arial"/>
          </w:rPr>
          <w:fldChar w:fldCharType="begin"/>
        </w:r>
        <w:r w:rsidR="00AB7115" w:rsidDel="004D6ED1">
          <w:rPr>
            <w:rStyle w:val="Hyperlink"/>
            <w:rFonts w:ascii="Arial" w:hAnsi="Arial" w:cs="Arial"/>
          </w:rPr>
          <w:delInstrText xml:space="preserve"> HYPERLINK "https://urldefense.proofpoint.com/v2/url?u=https-3A__www.zillow.com_research_data_&amp;d=DwMGaQ&amp;c=9qXE_JLypiubC-9T_PAPwg&amp;r=Hr7cyOh-_ZT5rIOqKwaCWZ46Q7qGflaG3xbKJMHhEko&amp;m=7SbClIsq_WzDmkFsdfDgxHqr_NM3-hx9Vj9e_bkMd0c&amp;s=u3KLFnjCdurM6llisfXgEz6nEpXObpAwm</w:delInstrText>
        </w:r>
        <w:r w:rsidR="00AB7115" w:rsidDel="004D6ED1">
          <w:rPr>
            <w:rStyle w:val="Hyperlink"/>
            <w:rFonts w:ascii="Arial" w:hAnsi="Arial" w:cs="Arial"/>
          </w:rPr>
          <w:delInstrText xml:space="preserve">hRSx62vJ6E&amp;e=" </w:delInstrText>
        </w:r>
        <w:r w:rsidR="00AB7115" w:rsidDel="004D6ED1">
          <w:rPr>
            <w:rStyle w:val="Hyperlink"/>
            <w:rFonts w:ascii="Arial" w:hAnsi="Arial" w:cs="Arial"/>
          </w:rPr>
          <w:fldChar w:fldCharType="separate"/>
        </w:r>
        <w:r w:rsidDel="004D6ED1">
          <w:rPr>
            <w:rStyle w:val="Hyperlink"/>
            <w:rFonts w:ascii="Arial" w:hAnsi="Arial" w:cs="Arial"/>
          </w:rPr>
          <w:delText>https://www.zillow.com/research/data/</w:delText>
        </w:r>
        <w:r w:rsidR="00AB7115" w:rsidDel="004D6ED1">
          <w:rPr>
            <w:rStyle w:val="Hyperlink"/>
            <w:rFonts w:ascii="Arial" w:hAnsi="Arial" w:cs="Arial"/>
          </w:rPr>
          <w:fldChar w:fldCharType="end"/>
        </w:r>
      </w:del>
    </w:p>
  </w:endnote>
  <w:endnote w:id="13">
    <w:p w14:paraId="3CD62CA0" w14:textId="2D129D0E" w:rsidR="00A50B87" w:rsidRDefault="00A50B87" w:rsidP="00A50B87">
      <w:pPr>
        <w:pPrChange w:id="139" w:author="david jackson" w:date="2018-10-17T14:37:00Z">
          <w:pPr>
            <w:pStyle w:val="EndnoteText"/>
          </w:pPr>
        </w:pPrChange>
      </w:pPr>
      <w:ins w:id="140" w:author="david jackson" w:date="2018-10-17T14:37:00Z">
        <w:r>
          <w:rPr>
            <w:rStyle w:val="EndnoteReference"/>
          </w:rPr>
          <w:endnoteRef/>
        </w:r>
        <w:r>
          <w:t xml:space="preserve"> </w:t>
        </w:r>
        <w:r>
          <w:rPr>
            <w:rStyle w:val="Hyperlink"/>
            <w:rFonts w:ascii="Arial" w:hAnsi="Arial" w:cs="Arial"/>
            <w:sz w:val="20"/>
            <w:szCs w:val="20"/>
          </w:rPr>
          <w:fldChar w:fldCharType="begin"/>
        </w:r>
        <w:r>
          <w:rPr>
            <w:rStyle w:val="Hyperlink"/>
            <w:rFonts w:ascii="Arial" w:hAnsi="Arial" w:cs="Arial"/>
            <w:sz w:val="20"/>
            <w:szCs w:val="20"/>
          </w:rPr>
          <w:instrText xml:space="preserve"> HYPERLINK "https://urldefense.proofpoint.com/v2/url?u=https-3A__www.udsmapper.org_zcta-2Dcrosswalk.cfm&amp;d=DwMFAg&amp;c=9qXE_JLypiubC-9T_PAPwg&amp;r=Hr7cyOh-_ZT5rIOqKwaCWZ46Q7qGflaG3xbKJMHhEko&amp;m=5pHA5VOEauh1MoDWIz2n4U9OddP3BtPt9v3uU6sy7g4&amp;s=VfHkbGnqhSBA5Ke-bKlzOIkAtlJfg3kG9qfXwLEXRB8&amp;e=" </w:instrText>
        </w:r>
        <w:r>
          <w:rPr>
            <w:rStyle w:val="Hyperlink"/>
            <w:rFonts w:ascii="Arial" w:hAnsi="Arial" w:cs="Arial"/>
            <w:sz w:val="20"/>
            <w:szCs w:val="20"/>
          </w:rPr>
          <w:fldChar w:fldCharType="separate"/>
        </w:r>
        <w:r>
          <w:rPr>
            <w:rStyle w:val="Hyperlink"/>
            <w:rFonts w:ascii="Arial" w:hAnsi="Arial" w:cs="Arial"/>
            <w:sz w:val="20"/>
            <w:szCs w:val="20"/>
          </w:rPr>
          <w:t>https://www.udsmapper.org/zcta-crosswalk.cfm</w:t>
        </w:r>
        <w:r>
          <w:rPr>
            <w:rStyle w:val="Hyperlink"/>
            <w:rFonts w:ascii="Arial" w:hAnsi="Arial" w:cs="Arial"/>
            <w:sz w:val="20"/>
            <w:szCs w:val="20"/>
          </w:rPr>
          <w:fldChar w:fldCharType="end"/>
        </w:r>
        <w:r>
          <w:rPr>
            <w:rFonts w:ascii="Arial" w:hAnsi="Arial" w:cs="Arial"/>
            <w:sz w:val="20"/>
            <w:szCs w:val="20"/>
          </w:rPr>
          <w:t xml:space="preserve">; Missouri Census Data Center, MABLE/Geocorr14, Version 1.0: Geographic Correspondence Engine. Web application accessed July 2018 at: </w:t>
        </w:r>
        <w:r>
          <w:rPr>
            <w:rStyle w:val="Hyperlink"/>
            <w:rFonts w:ascii="Arial" w:hAnsi="Arial" w:cs="Arial"/>
            <w:sz w:val="20"/>
            <w:szCs w:val="20"/>
          </w:rPr>
          <w:fldChar w:fldCharType="begin"/>
        </w:r>
        <w:r>
          <w:rPr>
            <w:rStyle w:val="Hyperlink"/>
            <w:rFonts w:ascii="Arial" w:hAnsi="Arial" w:cs="Arial"/>
            <w:sz w:val="20"/>
            <w:szCs w:val="20"/>
          </w:rPr>
          <w:instrText xml:space="preserve"> HYPERLINK "https://urldefense.proofpoint.com/v2/url?u=http-3A__mcdc.missouri.edu_websas_geocorr14.html&amp;d=DwMGaQ&amp;c=9qXE_JLypiubC-9T_PAPwg&amp;r=Hr7cyOh-_ZT5rIOqKwaCWZ46Q7qGflaG3xbKJMHhEko&amp;m=7SbClIsq_WzDmkFsdfDgxHqr_NM3-hx9Vj9e_bkMd0c&amp;s=Ub6wk_edY4INfWraeyz-QDSNvkx0QRvGPbRIauQgY1o&amp;e=" </w:instrText>
        </w:r>
        <w:r>
          <w:rPr>
            <w:rStyle w:val="Hyperlink"/>
            <w:rFonts w:ascii="Arial" w:hAnsi="Arial" w:cs="Arial"/>
            <w:sz w:val="20"/>
            <w:szCs w:val="20"/>
          </w:rPr>
          <w:fldChar w:fldCharType="separate"/>
        </w:r>
        <w:r>
          <w:rPr>
            <w:rStyle w:val="Hyperlink"/>
            <w:rFonts w:ascii="Arial" w:hAnsi="Arial" w:cs="Arial"/>
            <w:sz w:val="20"/>
            <w:szCs w:val="20"/>
          </w:rPr>
          <w:t>http://mcdc.missouri.edu/websas/geocorr14.html</w:t>
        </w:r>
        <w:r>
          <w:rPr>
            <w:rStyle w:val="Hyperlink"/>
            <w:rFonts w:ascii="Arial" w:hAnsi="Arial" w:cs="Arial"/>
            <w:sz w:val="20"/>
            <w:szCs w:val="20"/>
          </w:rPr>
          <w:fldChar w:fldCharType="end"/>
        </w:r>
      </w:ins>
    </w:p>
  </w:endnote>
  <w:endnote w:id="14">
    <w:p w14:paraId="047519A6" w14:textId="77777777" w:rsidR="00C52072" w:rsidDel="00A50B87" w:rsidRDefault="00C52072" w:rsidP="00F3516D">
      <w:pPr>
        <w:rPr>
          <w:del w:id="142" w:author="david jackson" w:date="2018-10-17T14:37:00Z"/>
        </w:rPr>
      </w:pPr>
      <w:del w:id="143" w:author="david jackson" w:date="2018-10-17T14:37:00Z">
        <w:r w:rsidDel="00A50B87">
          <w:rPr>
            <w:rFonts w:ascii="Arial" w:hAnsi="Arial" w:cs="Arial"/>
            <w:sz w:val="20"/>
            <w:szCs w:val="20"/>
            <w:vertAlign w:val="superscript"/>
          </w:rPr>
          <w:delText>[ii]</w:delText>
        </w:r>
        <w:r w:rsidDel="00A50B87">
          <w:rPr>
            <w:rFonts w:ascii="Arial" w:hAnsi="Arial" w:cs="Arial"/>
            <w:sz w:val="20"/>
            <w:szCs w:val="20"/>
          </w:rPr>
          <w:delText xml:space="preserve"> </w:delText>
        </w:r>
        <w:r w:rsidR="00AB7115" w:rsidDel="00A50B87">
          <w:rPr>
            <w:rStyle w:val="Hyperlink"/>
            <w:rFonts w:ascii="Arial" w:hAnsi="Arial" w:cs="Arial"/>
            <w:sz w:val="20"/>
            <w:szCs w:val="20"/>
          </w:rPr>
          <w:fldChar w:fldCharType="begin"/>
        </w:r>
        <w:r w:rsidR="00AB7115" w:rsidDel="00A50B87">
          <w:rPr>
            <w:rStyle w:val="Hyperlink"/>
            <w:rFonts w:ascii="Arial" w:hAnsi="Arial" w:cs="Arial"/>
            <w:sz w:val="20"/>
            <w:szCs w:val="20"/>
          </w:rPr>
          <w:delInstrText xml:space="preserve"> HYPERLINK "https://urldefense.proofpoint.com/v2/url?u=https-3A__www.udsmapper.org_zcta-2Dcrosswalk.cfm&amp;d=DwMFAg&amp;c=9qXE_JLypiubC-9T_PAPwg&amp;r=Hr7cyOh-_ZT5rIOqKwaCWZ46Q7qGflaG3xbKJMHhEko&amp;m=5pHA5VOEauh1MoDWIz2n4U9OddP3BtPt9v3uU6sy7g4&amp;s=VfHkbGnqhSBA5Ke-bKlzOIkA</w:delInstrText>
        </w:r>
        <w:r w:rsidR="00AB7115" w:rsidDel="00A50B87">
          <w:rPr>
            <w:rStyle w:val="Hyperlink"/>
            <w:rFonts w:ascii="Arial" w:hAnsi="Arial" w:cs="Arial"/>
            <w:sz w:val="20"/>
            <w:szCs w:val="20"/>
          </w:rPr>
          <w:delInstrText xml:space="preserve">tlJfg3kG9qfXwLEXRB8&amp;e=" </w:delInstrText>
        </w:r>
        <w:r w:rsidR="00AB7115" w:rsidDel="00A50B87">
          <w:rPr>
            <w:rStyle w:val="Hyperlink"/>
            <w:rFonts w:ascii="Arial" w:hAnsi="Arial" w:cs="Arial"/>
            <w:sz w:val="20"/>
            <w:szCs w:val="20"/>
          </w:rPr>
          <w:fldChar w:fldCharType="separate"/>
        </w:r>
        <w:r w:rsidDel="00A50B87">
          <w:rPr>
            <w:rStyle w:val="Hyperlink"/>
            <w:rFonts w:ascii="Arial" w:hAnsi="Arial" w:cs="Arial"/>
            <w:sz w:val="20"/>
            <w:szCs w:val="20"/>
          </w:rPr>
          <w:delText>https://www.udsmapper.org/zcta-crosswalk.cfm</w:delText>
        </w:r>
        <w:r w:rsidR="00AB7115" w:rsidDel="00A50B87">
          <w:rPr>
            <w:rStyle w:val="Hyperlink"/>
            <w:rFonts w:ascii="Arial" w:hAnsi="Arial" w:cs="Arial"/>
            <w:sz w:val="20"/>
            <w:szCs w:val="20"/>
          </w:rPr>
          <w:fldChar w:fldCharType="end"/>
        </w:r>
        <w:r w:rsidDel="00A50B87">
          <w:rPr>
            <w:rFonts w:ascii="Arial" w:hAnsi="Arial" w:cs="Arial"/>
            <w:sz w:val="20"/>
            <w:szCs w:val="20"/>
          </w:rPr>
          <w:delText xml:space="preserve">; Missouri Census Data Center, MABLE/Geocorr14, Version 1.0: Geographic Correspondence Engine. Web application accessed July 2018 at: </w:delText>
        </w:r>
        <w:r w:rsidR="00AB7115" w:rsidDel="00A50B87">
          <w:rPr>
            <w:rStyle w:val="Hyperlink"/>
            <w:rFonts w:ascii="Arial" w:hAnsi="Arial" w:cs="Arial"/>
            <w:sz w:val="20"/>
            <w:szCs w:val="20"/>
          </w:rPr>
          <w:fldChar w:fldCharType="begin"/>
        </w:r>
        <w:r w:rsidR="00AB7115" w:rsidDel="00A50B87">
          <w:rPr>
            <w:rStyle w:val="Hyperlink"/>
            <w:rFonts w:ascii="Arial" w:hAnsi="Arial" w:cs="Arial"/>
            <w:sz w:val="20"/>
            <w:szCs w:val="20"/>
          </w:rPr>
          <w:delInstrText xml:space="preserve"> HYPERLINK "https://urldefense.proofpoint.com/v2/ur</w:delInstrText>
        </w:r>
        <w:r w:rsidR="00AB7115" w:rsidDel="00A50B87">
          <w:rPr>
            <w:rStyle w:val="Hyperlink"/>
            <w:rFonts w:ascii="Arial" w:hAnsi="Arial" w:cs="Arial"/>
            <w:sz w:val="20"/>
            <w:szCs w:val="20"/>
          </w:rPr>
          <w:delInstrText xml:space="preserve">l?u=http-3A__mcdc.missouri.edu_websas_geocorr14.html&amp;d=DwMGaQ&amp;c=9qXE_JLypiubC-9T_PAPwg&amp;r=Hr7cyOh-_ZT5rIOqKwaCWZ46Q7qGflaG3xbKJMHhEko&amp;m=7SbClIsq_WzDmkFsdfDgxHqr_NM3-hx9Vj9e_bkMd0c&amp;s=Ub6wk_edY4INfWraeyz-QDSNvkx0QRvGPbRIauQgY1o&amp;e=" </w:delInstrText>
        </w:r>
        <w:r w:rsidR="00AB7115" w:rsidDel="00A50B87">
          <w:rPr>
            <w:rStyle w:val="Hyperlink"/>
            <w:rFonts w:ascii="Arial" w:hAnsi="Arial" w:cs="Arial"/>
            <w:sz w:val="20"/>
            <w:szCs w:val="20"/>
          </w:rPr>
          <w:fldChar w:fldCharType="separate"/>
        </w:r>
        <w:r w:rsidDel="00A50B87">
          <w:rPr>
            <w:rStyle w:val="Hyperlink"/>
            <w:rFonts w:ascii="Arial" w:hAnsi="Arial" w:cs="Arial"/>
            <w:sz w:val="20"/>
            <w:szCs w:val="20"/>
          </w:rPr>
          <w:delText>http://mcdc.missouri.edu/websas/geocorr14.html</w:delText>
        </w:r>
        <w:r w:rsidR="00AB7115" w:rsidDel="00A50B87">
          <w:rPr>
            <w:rStyle w:val="Hyperlink"/>
            <w:rFonts w:ascii="Arial" w:hAnsi="Arial" w:cs="Arial"/>
            <w:sz w:val="20"/>
            <w:szCs w:val="20"/>
          </w:rPr>
          <w:fldChar w:fldCharType="end"/>
        </w:r>
      </w:del>
    </w:p>
  </w:endnote>
  <w:endnote w:id="15">
    <w:p w14:paraId="1B65A004" w14:textId="77777777" w:rsidR="00C52072" w:rsidRPr="00625A7F" w:rsidRDefault="00C52072" w:rsidP="003E304A">
      <w:pPr>
        <w:pStyle w:val="EndnoteText"/>
        <w:rPr>
          <w:rFonts w:ascii="Arial" w:hAnsi="Arial" w:cs="Arial"/>
        </w:rPr>
      </w:pPr>
      <w:r w:rsidRPr="00625A7F">
        <w:rPr>
          <w:rStyle w:val="EndnoteReference"/>
          <w:rFonts w:ascii="Arial" w:hAnsi="Arial" w:cs="Arial"/>
        </w:rPr>
        <w:endnoteRef/>
      </w:r>
      <w:r w:rsidRPr="00625A7F">
        <w:rPr>
          <w:rFonts w:ascii="Arial" w:hAnsi="Arial" w:cs="Arial"/>
        </w:rPr>
        <w:t xml:space="preserve"> This is based on 22,020 census tracts in U.S. metropolitan areas.</w:t>
      </w:r>
    </w:p>
  </w:endnote>
  <w:endnote w:id="16">
    <w:p w14:paraId="24B88176" w14:textId="619497BB" w:rsidR="00C52072" w:rsidRPr="00625A7F" w:rsidRDefault="00C52072">
      <w:pPr>
        <w:pStyle w:val="EndnoteText"/>
        <w:rPr>
          <w:rFonts w:ascii="Arial" w:hAnsi="Arial" w:cs="Arial"/>
        </w:rPr>
      </w:pPr>
      <w:r w:rsidRPr="00625A7F">
        <w:rPr>
          <w:rStyle w:val="EndnoteReference"/>
          <w:rFonts w:ascii="Arial" w:hAnsi="Arial" w:cs="Arial"/>
        </w:rPr>
        <w:endnoteRef/>
      </w:r>
      <w:r w:rsidRPr="00625A7F">
        <w:rPr>
          <w:rFonts w:ascii="Arial" w:hAnsi="Arial" w:cs="Arial"/>
        </w:rPr>
        <w:t xml:space="preserve"> </w:t>
      </w:r>
      <w:r w:rsidRPr="00625A7F">
        <w:rPr>
          <w:rFonts w:ascii="Arial" w:hAnsi="Arial" w:cs="Arial"/>
          <w:color w:val="222222"/>
          <w:shd w:val="clear" w:color="auto" w:fill="FFFFFF"/>
        </w:rPr>
        <w:t>Jonathan Rothwell. "Housing Costs, Zoning, and Access to High-Scoring Schools." </w:t>
      </w:r>
      <w:r w:rsidRPr="00B41490">
        <w:rPr>
          <w:rFonts w:ascii="Arial" w:hAnsi="Arial" w:cs="Arial"/>
          <w:iCs/>
          <w:color w:val="222222"/>
          <w:shd w:val="clear" w:color="auto" w:fill="FFFFFF"/>
          <w:rPrChange w:id="155" w:author="david jackson" w:date="2018-10-17T14:26:00Z">
            <w:rPr>
              <w:rFonts w:ascii="Arial" w:hAnsi="Arial" w:cs="Arial"/>
              <w:i/>
              <w:iCs/>
              <w:color w:val="222222"/>
              <w:shd w:val="clear" w:color="auto" w:fill="FFFFFF"/>
            </w:rPr>
          </w:rPrChange>
        </w:rPr>
        <w:t>Brookings Institution</w:t>
      </w:r>
      <w:r w:rsidRPr="00625A7F">
        <w:rPr>
          <w:rFonts w:ascii="Arial" w:hAnsi="Arial" w:cs="Arial"/>
          <w:color w:val="222222"/>
          <w:shd w:val="clear" w:color="auto" w:fill="FFFFFF"/>
        </w:rPr>
        <w:t> (Washington D</w:t>
      </w:r>
      <w:ins w:id="156" w:author="david jackson" w:date="2018-10-17T14:28:00Z">
        <w:r w:rsidR="009D47F4">
          <w:rPr>
            <w:rFonts w:ascii="Arial" w:hAnsi="Arial" w:cs="Arial"/>
            <w:color w:val="222222"/>
            <w:shd w:val="clear" w:color="auto" w:fill="FFFFFF"/>
          </w:rPr>
          <w:t>.</w:t>
        </w:r>
      </w:ins>
      <w:r w:rsidRPr="00625A7F">
        <w:rPr>
          <w:rFonts w:ascii="Arial" w:hAnsi="Arial" w:cs="Arial"/>
          <w:color w:val="222222"/>
          <w:shd w:val="clear" w:color="auto" w:fill="FFFFFF"/>
        </w:rPr>
        <w:t>C</w:t>
      </w:r>
      <w:ins w:id="157" w:author="david jackson" w:date="2018-10-17T14:28:00Z">
        <w:r w:rsidR="009D47F4">
          <w:rPr>
            <w:rFonts w:ascii="Arial" w:hAnsi="Arial" w:cs="Arial"/>
            <w:color w:val="222222"/>
            <w:shd w:val="clear" w:color="auto" w:fill="FFFFFF"/>
          </w:rPr>
          <w:t>.</w:t>
        </w:r>
      </w:ins>
      <w:r w:rsidRPr="00625A7F">
        <w:rPr>
          <w:rFonts w:ascii="Arial" w:hAnsi="Arial" w:cs="Arial"/>
          <w:color w:val="222222"/>
          <w:shd w:val="clear" w:color="auto" w:fill="FFFFFF"/>
        </w:rPr>
        <w:t>: 2012).</w:t>
      </w:r>
    </w:p>
  </w:endnote>
  <w:endnote w:id="17">
    <w:p w14:paraId="554B54B2" w14:textId="77777777" w:rsidR="00C52072" w:rsidRPr="00625A7F" w:rsidRDefault="00C52072" w:rsidP="00084A59">
      <w:pPr>
        <w:pStyle w:val="NoSpacing"/>
        <w:rPr>
          <w:rFonts w:ascii="Arial" w:hAnsi="Arial" w:cs="Arial"/>
          <w:sz w:val="20"/>
          <w:szCs w:val="20"/>
        </w:rPr>
      </w:pPr>
      <w:r w:rsidRPr="00625A7F">
        <w:rPr>
          <w:rStyle w:val="EndnoteReference"/>
          <w:rFonts w:ascii="Arial" w:hAnsi="Arial" w:cs="Arial"/>
          <w:sz w:val="20"/>
          <w:szCs w:val="20"/>
        </w:rPr>
        <w:endnoteRef/>
      </w:r>
      <w:r w:rsidRPr="00625A7F">
        <w:rPr>
          <w:rFonts w:ascii="Arial" w:hAnsi="Arial" w:cs="Arial"/>
          <w:sz w:val="20"/>
          <w:szCs w:val="20"/>
        </w:rPr>
        <w:t xml:space="preserve"> </w:t>
      </w:r>
      <w:hyperlink r:id="rId1" w:history="1">
        <w:r w:rsidRPr="00625A7F">
          <w:rPr>
            <w:rStyle w:val="Hyperlink"/>
            <w:rFonts w:ascii="Arial" w:hAnsi="Arial" w:cs="Arial"/>
            <w:sz w:val="20"/>
            <w:szCs w:val="20"/>
          </w:rPr>
          <w:t>https://www2.ed.gov/about/inits/ed/edfacts/data-files/index.html</w:t>
        </w:r>
      </w:hyperlink>
    </w:p>
  </w:endnote>
  <w:endnote w:id="18">
    <w:p w14:paraId="45FD1FC8" w14:textId="77777777" w:rsidR="00C52072" w:rsidRPr="00625A7F" w:rsidRDefault="00C52072" w:rsidP="003E304A">
      <w:pPr>
        <w:spacing w:after="0"/>
        <w:rPr>
          <w:rFonts w:ascii="Arial" w:hAnsi="Arial" w:cs="Arial"/>
          <w:sz w:val="20"/>
          <w:szCs w:val="20"/>
        </w:rPr>
      </w:pPr>
      <w:r w:rsidRPr="00625A7F">
        <w:rPr>
          <w:rFonts w:ascii="Arial" w:hAnsi="Arial" w:cs="Arial"/>
          <w:sz w:val="20"/>
          <w:szCs w:val="20"/>
          <w:vertAlign w:val="superscript"/>
        </w:rPr>
        <w:endnoteRef/>
      </w:r>
      <w:r w:rsidRPr="00625A7F">
        <w:rPr>
          <w:rFonts w:ascii="Arial" w:hAnsi="Arial" w:cs="Arial"/>
          <w:sz w:val="20"/>
          <w:szCs w:val="20"/>
        </w:rPr>
        <w:t xml:space="preserve"> </w:t>
      </w:r>
      <w:hyperlink r:id="rId2" w:history="1">
        <w:r w:rsidRPr="00625A7F">
          <w:rPr>
            <w:rStyle w:val="Hyperlink"/>
            <w:rFonts w:ascii="Arial" w:hAnsi="Arial" w:cs="Arial"/>
            <w:sz w:val="20"/>
            <w:szCs w:val="20"/>
          </w:rPr>
          <w:t>https://www.udsmapper.org/zcta-crosswalk.cfm</w:t>
        </w:r>
      </w:hyperlink>
      <w:r w:rsidRPr="00625A7F">
        <w:rPr>
          <w:rFonts w:ascii="Arial" w:hAnsi="Arial" w:cs="Arial"/>
          <w:sz w:val="20"/>
          <w:szCs w:val="20"/>
        </w:rPr>
        <w:t>; Missouri Census Data Center, MABLE/Geocorr14, Version 1.0: Geographic Correspondence Engine. Web application accessed July 2018 at: http://mcdc.missouri.edu/websas/geocorr14.html</w:t>
      </w:r>
    </w:p>
  </w:endnote>
  <w:endnote w:id="19">
    <w:p w14:paraId="1AB923CF" w14:textId="77777777" w:rsidR="00C52072" w:rsidRPr="00625A7F" w:rsidRDefault="00C52072" w:rsidP="003E304A">
      <w:pPr>
        <w:pStyle w:val="EndnoteText"/>
        <w:rPr>
          <w:rFonts w:ascii="Arial" w:hAnsi="Arial" w:cs="Arial"/>
        </w:rPr>
      </w:pPr>
      <w:r w:rsidRPr="00625A7F">
        <w:rPr>
          <w:rStyle w:val="EndnoteReference"/>
          <w:rFonts w:ascii="Arial" w:hAnsi="Arial" w:cs="Arial"/>
        </w:rPr>
        <w:endnoteRef/>
      </w:r>
      <w:r w:rsidRPr="00625A7F">
        <w:rPr>
          <w:rFonts w:ascii="Arial" w:hAnsi="Arial" w:cs="Arial"/>
        </w:rPr>
        <w:t xml:space="preserve"> https://www.epa.gov/smartgrowth/smart-location-mapping</w:t>
      </w:r>
    </w:p>
  </w:endnote>
  <w:endnote w:id="20">
    <w:p w14:paraId="4B9F821B" w14:textId="3F46D9DC" w:rsidR="00C52072" w:rsidRPr="002E4227" w:rsidRDefault="00C52072">
      <w:pPr>
        <w:pStyle w:val="EndnoteText"/>
        <w:rPr>
          <w:rFonts w:ascii="Arial" w:hAnsi="Arial" w:cs="Arial"/>
        </w:rPr>
      </w:pPr>
      <w:r>
        <w:rPr>
          <w:rStyle w:val="EndnoteReference"/>
        </w:rPr>
        <w:endnoteRef/>
      </w:r>
      <w:r>
        <w:t xml:space="preserve"> </w:t>
      </w:r>
      <w:del w:id="191" w:author="david jackson" w:date="2018-10-17T14:24:00Z">
        <w:r w:rsidDel="005E4169">
          <w:rPr>
            <w:rFonts w:ascii="Arial" w:hAnsi="Arial" w:cs="Arial"/>
            <w:color w:val="222222"/>
            <w:shd w:val="clear" w:color="auto" w:fill="FFFFFF"/>
          </w:rPr>
          <w:delText xml:space="preserve">Chetty, </w:delText>
        </w:r>
      </w:del>
      <w:r>
        <w:rPr>
          <w:rFonts w:ascii="Arial" w:hAnsi="Arial" w:cs="Arial"/>
          <w:color w:val="222222"/>
          <w:shd w:val="clear" w:color="auto" w:fill="FFFFFF"/>
        </w:rPr>
        <w:t>Raj</w:t>
      </w:r>
      <w:ins w:id="192" w:author="david jackson" w:date="2018-10-17T14:24:00Z">
        <w:r w:rsidR="005E4169">
          <w:rPr>
            <w:rFonts w:ascii="Arial" w:hAnsi="Arial" w:cs="Arial"/>
            <w:color w:val="222222"/>
            <w:shd w:val="clear" w:color="auto" w:fill="FFFFFF"/>
          </w:rPr>
          <w:t xml:space="preserve"> Chetty</w:t>
        </w:r>
      </w:ins>
      <w:r>
        <w:rPr>
          <w:rFonts w:ascii="Arial" w:hAnsi="Arial" w:cs="Arial"/>
          <w:color w:val="222222"/>
          <w:shd w:val="clear" w:color="auto" w:fill="FFFFFF"/>
        </w:rPr>
        <w:t>, Nathaniel Hendren, Maggie R. Jones, and Sonya R. Porter. </w:t>
      </w:r>
      <w:r>
        <w:rPr>
          <w:rFonts w:ascii="Arial" w:hAnsi="Arial" w:cs="Arial"/>
          <w:i/>
          <w:iCs/>
          <w:color w:val="222222"/>
          <w:shd w:val="clear" w:color="auto" w:fill="FFFFFF"/>
        </w:rPr>
        <w:t>Race and economic opportunity in the United States: An intergenerational perspective</w:t>
      </w:r>
      <w:r>
        <w:rPr>
          <w:rFonts w:ascii="Arial" w:hAnsi="Arial" w:cs="Arial"/>
          <w:color w:val="222222"/>
          <w:shd w:val="clear" w:color="auto" w:fill="FFFFFF"/>
        </w:rPr>
        <w:t xml:space="preserve">. No. w24441. National Bureau of Economic </w:t>
      </w:r>
      <w:r w:rsidRPr="002E4227">
        <w:rPr>
          <w:rFonts w:ascii="Arial" w:hAnsi="Arial" w:cs="Arial"/>
          <w:color w:val="222222"/>
          <w:shd w:val="clear" w:color="auto" w:fill="FFFFFF"/>
        </w:rPr>
        <w:t xml:space="preserve">Research, 2018. Data are available here: </w:t>
      </w:r>
      <w:hyperlink r:id="rId3" w:anchor="race" w:history="1">
        <w:r w:rsidRPr="002E4227">
          <w:rPr>
            <w:rStyle w:val="Hyperlink"/>
            <w:rFonts w:ascii="Arial" w:hAnsi="Arial" w:cs="Arial"/>
            <w:shd w:val="clear" w:color="auto" w:fill="FFFFFF"/>
          </w:rPr>
          <w:t>http://www.equality-of-opportunity.org/data/index.html#race</w:t>
        </w:r>
      </w:hyperlink>
    </w:p>
  </w:endnote>
  <w:endnote w:id="21">
    <w:p w14:paraId="414F31B5" w14:textId="4675DE40" w:rsidR="00C52072" w:rsidRDefault="00C52072" w:rsidP="00777EBC">
      <w:pPr>
        <w:pStyle w:val="NoSpacing"/>
      </w:pPr>
      <w:r>
        <w:rPr>
          <w:rStyle w:val="EndnoteReference"/>
        </w:rPr>
        <w:endnoteRef/>
      </w:r>
      <w:r>
        <w:t xml:space="preserve"> </w:t>
      </w:r>
      <w:ins w:id="193" w:author="david jackson" w:date="2018-10-17T14:25:00Z">
        <w:r w:rsidR="008A379F">
          <w:t xml:space="preserve">Seth </w:t>
        </w:r>
      </w:ins>
      <w:r>
        <w:rPr>
          <w:rFonts w:ascii="Arial" w:hAnsi="Arial" w:cs="Arial"/>
          <w:color w:val="222222"/>
          <w:sz w:val="20"/>
          <w:szCs w:val="20"/>
          <w:shd w:val="clear" w:color="auto" w:fill="FFFFFF"/>
        </w:rPr>
        <w:t>Stephens-</w:t>
      </w:r>
      <w:proofErr w:type="spellStart"/>
      <w:r>
        <w:rPr>
          <w:rFonts w:ascii="Arial" w:hAnsi="Arial" w:cs="Arial"/>
          <w:color w:val="222222"/>
          <w:sz w:val="20"/>
          <w:szCs w:val="20"/>
          <w:shd w:val="clear" w:color="auto" w:fill="FFFFFF"/>
        </w:rPr>
        <w:t>Davidowitz</w:t>
      </w:r>
      <w:proofErr w:type="spellEnd"/>
      <w:ins w:id="194" w:author="david jackson" w:date="2018-10-17T14:25:00Z">
        <w:r w:rsidR="008A379F">
          <w:rPr>
            <w:rFonts w:ascii="Arial" w:hAnsi="Arial" w:cs="Arial"/>
            <w:color w:val="222222"/>
            <w:sz w:val="20"/>
            <w:szCs w:val="20"/>
            <w:shd w:val="clear" w:color="auto" w:fill="FFFFFF"/>
          </w:rPr>
          <w:t>,</w:t>
        </w:r>
      </w:ins>
      <w:del w:id="195" w:author="david jackson" w:date="2018-10-17T14:25:00Z">
        <w:r w:rsidDel="008A379F">
          <w:rPr>
            <w:rFonts w:ascii="Arial" w:hAnsi="Arial" w:cs="Arial"/>
            <w:color w:val="222222"/>
            <w:sz w:val="20"/>
            <w:szCs w:val="20"/>
            <w:shd w:val="clear" w:color="auto" w:fill="FFFFFF"/>
          </w:rPr>
          <w:delText xml:space="preserve">, Seth. </w:delText>
        </w:r>
      </w:del>
      <w:r>
        <w:rPr>
          <w:rFonts w:ascii="Arial" w:hAnsi="Arial" w:cs="Arial"/>
          <w:color w:val="222222"/>
          <w:sz w:val="20"/>
          <w:szCs w:val="20"/>
          <w:shd w:val="clear" w:color="auto" w:fill="FFFFFF"/>
        </w:rPr>
        <w:t>"The cost of racial animus on a black candidate: Evidence using Google search data." </w:t>
      </w:r>
      <w:r>
        <w:rPr>
          <w:rFonts w:ascii="Arial" w:hAnsi="Arial" w:cs="Arial"/>
          <w:i/>
          <w:iCs/>
          <w:color w:val="222222"/>
          <w:sz w:val="20"/>
          <w:szCs w:val="20"/>
          <w:shd w:val="clear" w:color="auto" w:fill="FFFFFF"/>
        </w:rPr>
        <w:t>Journal of Public Economics</w:t>
      </w:r>
      <w:r>
        <w:rPr>
          <w:rFonts w:ascii="Arial" w:hAnsi="Arial" w:cs="Arial"/>
          <w:color w:val="222222"/>
          <w:sz w:val="20"/>
          <w:szCs w:val="20"/>
          <w:shd w:val="clear" w:color="auto" w:fill="FFFFFF"/>
        </w:rPr>
        <w:t> 118 (2014): 26-40.</w:t>
      </w:r>
    </w:p>
  </w:endnote>
  <w:endnote w:id="22">
    <w:p w14:paraId="1632B5D0" w14:textId="77777777" w:rsidR="00C52072" w:rsidRPr="0086376E" w:rsidRDefault="00C52072" w:rsidP="00777EBC">
      <w:pPr>
        <w:pStyle w:val="NoSpacing"/>
        <w:rPr>
          <w:rFonts w:ascii="Arial" w:hAnsi="Arial" w:cs="Arial"/>
        </w:rPr>
      </w:pPr>
      <w:r w:rsidRPr="002E4227">
        <w:rPr>
          <w:rStyle w:val="EndnoteReference"/>
          <w:rFonts w:ascii="Arial" w:hAnsi="Arial" w:cs="Arial"/>
        </w:rPr>
        <w:endnoteRef/>
      </w:r>
      <w:r w:rsidRPr="002E4227">
        <w:rPr>
          <w:rFonts w:ascii="Arial" w:hAnsi="Arial" w:cs="Arial"/>
        </w:rPr>
        <w:t xml:space="preserve"> </w:t>
      </w:r>
      <w:r w:rsidRPr="0086376E">
        <w:rPr>
          <w:rFonts w:ascii="Arial" w:hAnsi="Arial" w:cs="Arial"/>
        </w:rPr>
        <w:t>This figure multiplies the median value of homes listed in black neighborhoods by the number of units. It likely understates the true aggregated value since the median excludes outliers.</w:t>
      </w:r>
    </w:p>
  </w:endnote>
  <w:endnote w:id="23">
    <w:p w14:paraId="3275A3DC" w14:textId="02D76C20" w:rsidR="00C52072" w:rsidRPr="0086376E" w:rsidRDefault="00C52072">
      <w:pPr>
        <w:pStyle w:val="EndnoteText"/>
        <w:rPr>
          <w:rFonts w:ascii="Arial" w:hAnsi="Arial" w:cs="Arial"/>
        </w:rPr>
      </w:pPr>
      <w:r w:rsidRPr="0086376E">
        <w:rPr>
          <w:rStyle w:val="EndnoteReference"/>
          <w:rFonts w:ascii="Arial" w:hAnsi="Arial" w:cs="Arial"/>
        </w:rPr>
        <w:endnoteRef/>
      </w:r>
      <w:r w:rsidRPr="0086376E">
        <w:rPr>
          <w:rFonts w:ascii="Arial" w:hAnsi="Arial" w:cs="Arial"/>
        </w:rPr>
        <w:t xml:space="preserve"> </w:t>
      </w:r>
      <w:del w:id="275" w:author="david jackson" w:date="2018-10-17T14:28:00Z">
        <w:r w:rsidRPr="0086376E" w:rsidDel="00D970CD">
          <w:rPr>
            <w:rFonts w:ascii="Arial" w:hAnsi="Arial" w:cs="Arial"/>
            <w:color w:val="222222"/>
            <w:shd w:val="clear" w:color="auto" w:fill="FFFFFF"/>
          </w:rPr>
          <w:delText xml:space="preserve">Brender, </w:delText>
        </w:r>
      </w:del>
      <w:r w:rsidRPr="0086376E">
        <w:rPr>
          <w:rFonts w:ascii="Arial" w:hAnsi="Arial" w:cs="Arial"/>
          <w:color w:val="222222"/>
          <w:shd w:val="clear" w:color="auto" w:fill="FFFFFF"/>
        </w:rPr>
        <w:t>Jean D.</w:t>
      </w:r>
      <w:ins w:id="276" w:author="david jackson" w:date="2018-10-17T14:28:00Z">
        <w:r w:rsidR="00D970CD">
          <w:rPr>
            <w:rFonts w:ascii="Arial" w:hAnsi="Arial" w:cs="Arial"/>
            <w:color w:val="222222"/>
            <w:shd w:val="clear" w:color="auto" w:fill="FFFFFF"/>
          </w:rPr>
          <w:t xml:space="preserve"> </w:t>
        </w:r>
        <w:proofErr w:type="spellStart"/>
        <w:r w:rsidR="00D970CD">
          <w:rPr>
            <w:rFonts w:ascii="Arial" w:hAnsi="Arial" w:cs="Arial"/>
            <w:color w:val="222222"/>
            <w:shd w:val="clear" w:color="auto" w:fill="FFFFFF"/>
          </w:rPr>
          <w:t>Brender</w:t>
        </w:r>
      </w:ins>
      <w:proofErr w:type="spellEnd"/>
      <w:r w:rsidRPr="0086376E">
        <w:rPr>
          <w:rFonts w:ascii="Arial" w:hAnsi="Arial" w:cs="Arial"/>
          <w:color w:val="222222"/>
          <w:shd w:val="clear" w:color="auto" w:fill="FFFFFF"/>
        </w:rPr>
        <w:t xml:space="preserve">, Juliana A. </w:t>
      </w:r>
      <w:proofErr w:type="spellStart"/>
      <w:r w:rsidRPr="0086376E">
        <w:rPr>
          <w:rFonts w:ascii="Arial" w:hAnsi="Arial" w:cs="Arial"/>
          <w:color w:val="222222"/>
          <w:shd w:val="clear" w:color="auto" w:fill="FFFFFF"/>
        </w:rPr>
        <w:t>Maantay</w:t>
      </w:r>
      <w:proofErr w:type="spellEnd"/>
      <w:r w:rsidRPr="0086376E">
        <w:rPr>
          <w:rFonts w:ascii="Arial" w:hAnsi="Arial" w:cs="Arial"/>
          <w:color w:val="222222"/>
          <w:shd w:val="clear" w:color="auto" w:fill="FFFFFF"/>
        </w:rPr>
        <w:t xml:space="preserve">, and </w:t>
      </w:r>
      <w:proofErr w:type="spellStart"/>
      <w:r w:rsidRPr="0086376E">
        <w:rPr>
          <w:rFonts w:ascii="Arial" w:hAnsi="Arial" w:cs="Arial"/>
          <w:color w:val="222222"/>
          <w:shd w:val="clear" w:color="auto" w:fill="FFFFFF"/>
        </w:rPr>
        <w:t>Jayajit</w:t>
      </w:r>
      <w:proofErr w:type="spellEnd"/>
      <w:r w:rsidRPr="0086376E">
        <w:rPr>
          <w:rFonts w:ascii="Arial" w:hAnsi="Arial" w:cs="Arial"/>
          <w:color w:val="222222"/>
          <w:shd w:val="clear" w:color="auto" w:fill="FFFFFF"/>
        </w:rPr>
        <w:t xml:space="preserve"> Chakraborty</w:t>
      </w:r>
      <w:ins w:id="277" w:author="david jackson" w:date="2018-10-17T14:31:00Z">
        <w:r w:rsidR="002B30C7">
          <w:rPr>
            <w:rFonts w:ascii="Arial" w:hAnsi="Arial" w:cs="Arial"/>
            <w:color w:val="222222"/>
            <w:shd w:val="clear" w:color="auto" w:fill="FFFFFF"/>
          </w:rPr>
          <w:t>,</w:t>
        </w:r>
      </w:ins>
      <w:del w:id="278" w:author="david jackson" w:date="2018-10-17T14:31:00Z">
        <w:r w:rsidRPr="0086376E" w:rsidDel="002B30C7">
          <w:rPr>
            <w:rFonts w:ascii="Arial" w:hAnsi="Arial" w:cs="Arial"/>
            <w:color w:val="222222"/>
            <w:shd w:val="clear" w:color="auto" w:fill="FFFFFF"/>
          </w:rPr>
          <w:delText>.</w:delText>
        </w:r>
      </w:del>
      <w:r w:rsidRPr="0086376E">
        <w:rPr>
          <w:rFonts w:ascii="Arial" w:hAnsi="Arial" w:cs="Arial"/>
          <w:color w:val="222222"/>
          <w:shd w:val="clear" w:color="auto" w:fill="FFFFFF"/>
        </w:rPr>
        <w:t xml:space="preserve"> "Residential proximity to environmental hazards and adverse health outcomes." </w:t>
      </w:r>
      <w:r w:rsidRPr="0086376E">
        <w:rPr>
          <w:rFonts w:ascii="Arial" w:hAnsi="Arial" w:cs="Arial"/>
          <w:i/>
          <w:iCs/>
          <w:color w:val="222222"/>
          <w:shd w:val="clear" w:color="auto" w:fill="FFFFFF"/>
        </w:rPr>
        <w:t xml:space="preserve">American </w:t>
      </w:r>
      <w:r w:rsidR="006C7648" w:rsidRPr="0086376E">
        <w:rPr>
          <w:rFonts w:ascii="Arial" w:hAnsi="Arial" w:cs="Arial"/>
          <w:i/>
          <w:iCs/>
          <w:color w:val="222222"/>
          <w:shd w:val="clear" w:color="auto" w:fill="FFFFFF"/>
        </w:rPr>
        <w:t xml:space="preserve">Journal </w:t>
      </w:r>
      <w:del w:id="279" w:author="david jackson" w:date="2018-10-17T14:29:00Z">
        <w:r w:rsidR="006C7648" w:rsidRPr="0086376E" w:rsidDel="006C7648">
          <w:rPr>
            <w:rFonts w:ascii="Arial" w:hAnsi="Arial" w:cs="Arial"/>
            <w:i/>
            <w:iCs/>
            <w:color w:val="222222"/>
            <w:shd w:val="clear" w:color="auto" w:fill="FFFFFF"/>
          </w:rPr>
          <w:delText>Of</w:delText>
        </w:r>
      </w:del>
      <w:ins w:id="280" w:author="david jackson" w:date="2018-10-17T14:29:00Z">
        <w:r w:rsidR="006C7648" w:rsidRPr="0086376E">
          <w:rPr>
            <w:rFonts w:ascii="Arial" w:hAnsi="Arial" w:cs="Arial"/>
            <w:i/>
            <w:iCs/>
            <w:color w:val="222222"/>
            <w:shd w:val="clear" w:color="auto" w:fill="FFFFFF"/>
          </w:rPr>
          <w:t>of</w:t>
        </w:r>
      </w:ins>
      <w:r w:rsidR="006C7648" w:rsidRPr="0086376E">
        <w:rPr>
          <w:rFonts w:ascii="Arial" w:hAnsi="Arial" w:cs="Arial"/>
          <w:i/>
          <w:iCs/>
          <w:color w:val="222222"/>
          <w:shd w:val="clear" w:color="auto" w:fill="FFFFFF"/>
        </w:rPr>
        <w:t xml:space="preserve"> Public Health</w:t>
      </w:r>
      <w:r w:rsidR="006C7648" w:rsidRPr="0086376E">
        <w:rPr>
          <w:rFonts w:ascii="Arial" w:hAnsi="Arial" w:cs="Arial"/>
          <w:color w:val="222222"/>
          <w:shd w:val="clear" w:color="auto" w:fill="FFFFFF"/>
        </w:rPr>
        <w:t> </w:t>
      </w:r>
      <w:r w:rsidRPr="0086376E">
        <w:rPr>
          <w:rFonts w:ascii="Arial" w:hAnsi="Arial" w:cs="Arial"/>
          <w:color w:val="222222"/>
          <w:shd w:val="clear" w:color="auto" w:fill="FFFFFF"/>
        </w:rPr>
        <w:t>101.S1 (2011): S37-S52.</w:t>
      </w:r>
    </w:p>
  </w:endnote>
  <w:endnote w:id="24">
    <w:p w14:paraId="661C0AB5" w14:textId="187D02DC" w:rsidR="00C52072" w:rsidRPr="0086376E" w:rsidRDefault="00C52072" w:rsidP="00625A7F">
      <w:pPr>
        <w:spacing w:after="0"/>
        <w:rPr>
          <w:rFonts w:ascii="Arial" w:hAnsi="Arial" w:cs="Arial"/>
          <w:sz w:val="20"/>
          <w:szCs w:val="20"/>
        </w:rPr>
      </w:pPr>
      <w:r w:rsidRPr="0086376E">
        <w:rPr>
          <w:rStyle w:val="EndnoteReference"/>
          <w:rFonts w:ascii="Arial" w:hAnsi="Arial" w:cs="Arial"/>
          <w:sz w:val="20"/>
          <w:szCs w:val="20"/>
        </w:rPr>
        <w:endnoteRef/>
      </w:r>
      <w:r w:rsidRPr="0086376E">
        <w:rPr>
          <w:rFonts w:ascii="Arial" w:hAnsi="Arial" w:cs="Arial"/>
          <w:sz w:val="20"/>
          <w:szCs w:val="20"/>
        </w:rPr>
        <w:t xml:space="preserve"> Joe Cortright, “How Walkability Raises Home Values in U.S. Cities</w:t>
      </w:r>
      <w:ins w:id="293" w:author="david jackson" w:date="2018-10-17T14:31:00Z">
        <w:r w:rsidR="002B30C7">
          <w:rPr>
            <w:rFonts w:ascii="Arial" w:hAnsi="Arial" w:cs="Arial"/>
            <w:sz w:val="20"/>
            <w:szCs w:val="20"/>
          </w:rPr>
          <w:t>,</w:t>
        </w:r>
      </w:ins>
      <w:r w:rsidRPr="0086376E">
        <w:rPr>
          <w:rFonts w:ascii="Arial" w:hAnsi="Arial" w:cs="Arial"/>
          <w:sz w:val="20"/>
          <w:szCs w:val="20"/>
        </w:rPr>
        <w:t xml:space="preserve">” </w:t>
      </w:r>
      <w:del w:id="294" w:author="david jackson" w:date="2018-10-17T14:31:00Z">
        <w:r w:rsidRPr="0086376E" w:rsidDel="002B30C7">
          <w:rPr>
            <w:rFonts w:ascii="Arial" w:hAnsi="Arial" w:cs="Arial"/>
            <w:sz w:val="20"/>
            <w:szCs w:val="20"/>
          </w:rPr>
          <w:delText>(</w:delText>
        </w:r>
      </w:del>
      <w:r w:rsidRPr="0086376E">
        <w:rPr>
          <w:rFonts w:ascii="Arial" w:hAnsi="Arial" w:cs="Arial"/>
          <w:sz w:val="20"/>
          <w:szCs w:val="20"/>
        </w:rPr>
        <w:t>CEOs for Cities</w:t>
      </w:r>
      <w:del w:id="295" w:author="david jackson" w:date="2018-10-17T14:31:00Z">
        <w:r w:rsidRPr="0086376E" w:rsidDel="00464D09">
          <w:rPr>
            <w:rFonts w:ascii="Arial" w:hAnsi="Arial" w:cs="Arial"/>
            <w:sz w:val="20"/>
            <w:szCs w:val="20"/>
          </w:rPr>
          <w:delText>).</w:delText>
        </w:r>
      </w:del>
      <w:ins w:id="296" w:author="david jackson" w:date="2018-10-17T14:31:00Z">
        <w:r w:rsidR="00464D09">
          <w:rPr>
            <w:rFonts w:ascii="Arial" w:hAnsi="Arial" w:cs="Arial"/>
            <w:sz w:val="20"/>
            <w:szCs w:val="20"/>
          </w:rPr>
          <w:t xml:space="preserve"> (20</w:t>
        </w:r>
      </w:ins>
      <w:ins w:id="297" w:author="david jackson" w:date="2018-10-17T14:32:00Z">
        <w:r w:rsidR="006B01FA">
          <w:rPr>
            <w:rFonts w:ascii="Arial" w:hAnsi="Arial" w:cs="Arial"/>
            <w:sz w:val="20"/>
            <w:szCs w:val="20"/>
          </w:rPr>
          <w:t>09</w:t>
        </w:r>
      </w:ins>
      <w:ins w:id="298" w:author="david jackson" w:date="2018-10-17T14:31:00Z">
        <w:r w:rsidR="00464D09">
          <w:rPr>
            <w:rFonts w:ascii="Arial" w:hAnsi="Arial" w:cs="Arial"/>
            <w:sz w:val="20"/>
            <w:szCs w:val="20"/>
          </w:rPr>
          <w:t>)</w:t>
        </w:r>
      </w:ins>
      <w:ins w:id="299" w:author="david jackson" w:date="2018-10-17T14:33:00Z">
        <w:r w:rsidR="00A41AD1">
          <w:rPr>
            <w:rFonts w:ascii="Arial" w:hAnsi="Arial" w:cs="Arial"/>
            <w:sz w:val="20"/>
            <w:szCs w:val="20"/>
          </w:rPr>
          <w:t>.</w:t>
        </w:r>
      </w:ins>
    </w:p>
  </w:endnote>
  <w:endnote w:id="25">
    <w:p w14:paraId="5CD3AF26" w14:textId="77777777" w:rsidR="00C52072" w:rsidRPr="0086376E" w:rsidRDefault="00C52072">
      <w:pPr>
        <w:pStyle w:val="EndnoteText"/>
        <w:rPr>
          <w:rFonts w:ascii="Arial" w:hAnsi="Arial" w:cs="Arial"/>
        </w:rPr>
      </w:pPr>
      <w:r w:rsidRPr="0086376E">
        <w:rPr>
          <w:rStyle w:val="EndnoteReference"/>
          <w:rFonts w:ascii="Arial" w:hAnsi="Arial" w:cs="Arial"/>
        </w:rPr>
        <w:endnoteRef/>
      </w:r>
      <w:r w:rsidRPr="0086376E">
        <w:rPr>
          <w:rFonts w:ascii="Arial" w:hAnsi="Arial" w:cs="Arial"/>
        </w:rPr>
        <w:t xml:space="preserve"> These figures rely on the Zillow listing price estimates. For Census-based estimates, we calculate a loss of $39,000 per home and $126 billion in aggregate.</w:t>
      </w:r>
      <w:r>
        <w:rPr>
          <w:rFonts w:ascii="Arial" w:hAnsi="Arial" w:cs="Arial"/>
        </w:rPr>
        <w:t xml:space="preserve"> The calculation is done as follows: We take the log of median list price in majority black neighborhoods (the ln of $184,000 is .123) and add .23 (the devaluation estimate) and apply the exponential function, making make the value $232,000. The difference is our estimate of loss per home. We then multiply that by the number of homes in majority black metropolitan neighborhoods.</w:t>
      </w:r>
    </w:p>
  </w:endnote>
  <w:endnote w:id="26">
    <w:p w14:paraId="3FF32623" w14:textId="54D598E1" w:rsidR="00C52072" w:rsidRPr="0086376E" w:rsidRDefault="00C52072">
      <w:pPr>
        <w:pStyle w:val="EndnoteText"/>
        <w:rPr>
          <w:rFonts w:ascii="Arial" w:hAnsi="Arial" w:cs="Arial"/>
        </w:rPr>
      </w:pPr>
      <w:r w:rsidRPr="0086376E">
        <w:rPr>
          <w:rStyle w:val="EndnoteReference"/>
          <w:rFonts w:ascii="Arial" w:hAnsi="Arial" w:cs="Arial"/>
        </w:rPr>
        <w:endnoteRef/>
      </w:r>
      <w:r w:rsidRPr="0086376E">
        <w:rPr>
          <w:rFonts w:ascii="Arial" w:hAnsi="Arial" w:cs="Arial"/>
        </w:rPr>
        <w:t xml:space="preserve"> </w:t>
      </w:r>
      <w:ins w:id="335" w:author="david jackson" w:date="2018-10-17T14:33:00Z">
        <w:r w:rsidR="00A41AD1">
          <w:rPr>
            <w:rFonts w:ascii="Arial" w:hAnsi="Arial" w:cs="Arial"/>
          </w:rPr>
          <w:t xml:space="preserve">Raj </w:t>
        </w:r>
      </w:ins>
      <w:r w:rsidRPr="0086376E">
        <w:rPr>
          <w:rFonts w:ascii="Arial" w:hAnsi="Arial" w:cs="Arial"/>
          <w:color w:val="222222"/>
          <w:shd w:val="clear" w:color="auto" w:fill="FFFFFF"/>
        </w:rPr>
        <w:t>Chetty</w:t>
      </w:r>
      <w:del w:id="336" w:author="david jackson" w:date="2018-10-17T14:33:00Z">
        <w:r w:rsidRPr="0086376E" w:rsidDel="00A41AD1">
          <w:rPr>
            <w:rFonts w:ascii="Arial" w:hAnsi="Arial" w:cs="Arial"/>
            <w:color w:val="222222"/>
            <w:shd w:val="clear" w:color="auto" w:fill="FFFFFF"/>
          </w:rPr>
          <w:delText>, Raj</w:delText>
        </w:r>
      </w:del>
      <w:r w:rsidRPr="0086376E">
        <w:rPr>
          <w:rFonts w:ascii="Arial" w:hAnsi="Arial" w:cs="Arial"/>
          <w:color w:val="222222"/>
          <w:shd w:val="clear" w:color="auto" w:fill="FFFFFF"/>
        </w:rPr>
        <w:t>, Nathaniel Hendren, Maggie R. Jones, and Sonya R. Porter. </w:t>
      </w:r>
      <w:r w:rsidRPr="0086376E">
        <w:rPr>
          <w:rFonts w:ascii="Arial" w:hAnsi="Arial" w:cs="Arial"/>
          <w:i/>
          <w:iCs/>
          <w:color w:val="222222"/>
          <w:shd w:val="clear" w:color="auto" w:fill="FFFFFF"/>
        </w:rPr>
        <w:t>Race and economic opportunity in the United States: An intergenerational perspective</w:t>
      </w:r>
      <w:r w:rsidRPr="0086376E">
        <w:rPr>
          <w:rFonts w:ascii="Arial" w:hAnsi="Arial" w:cs="Arial"/>
          <w:color w:val="222222"/>
          <w:shd w:val="clear" w:color="auto" w:fill="FFFFFF"/>
        </w:rPr>
        <w:t>. No. w24441. National Bureau of Economic Research, 2018.</w:t>
      </w:r>
    </w:p>
  </w:endnote>
  <w:endnote w:id="27">
    <w:p w14:paraId="6E0AE4AE" w14:textId="77777777" w:rsidR="00C52072" w:rsidRPr="002E4227" w:rsidRDefault="00C52072" w:rsidP="00625A7F">
      <w:pPr>
        <w:pStyle w:val="EndnoteText"/>
        <w:rPr>
          <w:rFonts w:ascii="Arial" w:hAnsi="Arial" w:cs="Arial"/>
        </w:rPr>
      </w:pPr>
      <w:r w:rsidRPr="0086376E">
        <w:rPr>
          <w:rStyle w:val="EndnoteReference"/>
          <w:rFonts w:ascii="Arial" w:hAnsi="Arial" w:cs="Arial"/>
        </w:rPr>
        <w:endnoteRef/>
      </w:r>
      <w:r w:rsidRPr="0086376E">
        <w:rPr>
          <w:rFonts w:ascii="Arial" w:hAnsi="Arial" w:cs="Arial"/>
        </w:rPr>
        <w:t xml:space="preserve"> Thomas Shapiro</w:t>
      </w:r>
      <w:r w:rsidRPr="002E4227">
        <w:rPr>
          <w:rFonts w:ascii="Arial" w:hAnsi="Arial" w:cs="Arial"/>
        </w:rPr>
        <w:t xml:space="preserve"> Tatjana Meschede Sam Osoro, “The Roots of the Widening Racial Wealth Gap: Explaining the Black-White Economic Divide” (Institute on Assets and Social Policy, 2013), available at </w:t>
      </w:r>
      <w:hyperlink r:id="rId4" w:history="1">
        <w:r w:rsidRPr="002E4227">
          <w:rPr>
            <w:rStyle w:val="Hyperlink"/>
            <w:rFonts w:ascii="Arial" w:hAnsi="Arial" w:cs="Arial"/>
          </w:rPr>
          <w:t>http://iasp.brandeis.edu/pdfs/2013/Roots_of_Widening_RWG.pdf</w:t>
        </w:r>
      </w:hyperlink>
    </w:p>
  </w:endnote>
  <w:endnote w:id="28">
    <w:p w14:paraId="32F3CA7E" w14:textId="25BD5A8C" w:rsidR="00C52072" w:rsidRDefault="00C52072">
      <w:pPr>
        <w:pStyle w:val="EndnoteText"/>
      </w:pPr>
      <w:r w:rsidRPr="002E4227">
        <w:rPr>
          <w:rStyle w:val="EndnoteReference"/>
          <w:rFonts w:ascii="Arial" w:hAnsi="Arial" w:cs="Arial"/>
        </w:rPr>
        <w:endnoteRef/>
      </w:r>
      <w:r w:rsidRPr="002E4227">
        <w:rPr>
          <w:rFonts w:ascii="Arial" w:hAnsi="Arial" w:cs="Arial"/>
        </w:rPr>
        <w:t xml:space="preserve"> A regression of our home and neighborhood quality adjusted devaluation measure (using Zillow list price per sq</w:t>
      </w:r>
      <w:ins w:id="347" w:author="david jackson" w:date="2018-10-17T14:34:00Z">
        <w:r w:rsidR="00387057">
          <w:rPr>
            <w:rFonts w:ascii="Arial" w:hAnsi="Arial" w:cs="Arial"/>
          </w:rPr>
          <w:t>uare</w:t>
        </w:r>
      </w:ins>
      <w:r w:rsidRPr="002E4227">
        <w:rPr>
          <w:rFonts w:ascii="Arial" w:hAnsi="Arial" w:cs="Arial"/>
        </w:rPr>
        <w:t xml:space="preserve"> foot) on upward mobility shows a coefficient of 0.02 and a t-statistic of </w:t>
      </w:r>
      <w:r>
        <w:rPr>
          <w:rFonts w:ascii="Arial" w:hAnsi="Arial" w:cs="Arial"/>
        </w:rPr>
        <w:t>3.9</w:t>
      </w:r>
      <w:r w:rsidRPr="002E4227">
        <w:rPr>
          <w:rFonts w:ascii="Arial" w:hAnsi="Arial" w:cs="Arial"/>
        </w:rPr>
        <w:t>, explaining .1</w:t>
      </w:r>
      <w:r>
        <w:rPr>
          <w:rFonts w:ascii="Arial" w:hAnsi="Arial" w:cs="Arial"/>
        </w:rPr>
        <w:t>2</w:t>
      </w:r>
      <w:r w:rsidRPr="002E4227">
        <w:rPr>
          <w:rFonts w:ascii="Arial" w:hAnsi="Arial" w:cs="Arial"/>
        </w:rPr>
        <w:t xml:space="preserve"> percent of the variation in a sample of the </w:t>
      </w:r>
      <w:r>
        <w:rPr>
          <w:rFonts w:ascii="Arial" w:hAnsi="Arial" w:cs="Arial"/>
        </w:rPr>
        <w:t xml:space="preserve">113 metro areas with at least one majority black census tract and at least one non-black census </w:t>
      </w:r>
      <w:del w:id="348" w:author="david jackson" w:date="2018-10-17T14:34:00Z">
        <w:r w:rsidDel="00387057">
          <w:rPr>
            <w:rFonts w:ascii="Arial" w:hAnsi="Arial" w:cs="Arial"/>
          </w:rPr>
          <w:delText xml:space="preserve">track </w:delText>
        </w:r>
      </w:del>
      <w:ins w:id="349" w:author="david jackson" w:date="2018-10-17T14:34:00Z">
        <w:r w:rsidR="00387057">
          <w:rPr>
            <w:rFonts w:ascii="Arial" w:hAnsi="Arial" w:cs="Arial"/>
          </w:rPr>
          <w:t>trac</w:t>
        </w:r>
        <w:r w:rsidR="00387057">
          <w:rPr>
            <w:rFonts w:ascii="Arial" w:hAnsi="Arial" w:cs="Arial"/>
          </w:rPr>
          <w:t>t</w:t>
        </w:r>
        <w:r w:rsidR="00387057">
          <w:rPr>
            <w:rFonts w:ascii="Arial" w:hAnsi="Arial" w:cs="Arial"/>
          </w:rPr>
          <w:t xml:space="preserve"> </w:t>
        </w:r>
      </w:ins>
      <w:r>
        <w:rPr>
          <w:rFonts w:ascii="Arial" w:hAnsi="Arial" w:cs="Arial"/>
        </w:rPr>
        <w:t xml:space="preserve">(&lt;1% black population). Limiting the analysis further to the 65 metro areas that are also among the </w:t>
      </w:r>
      <w:r w:rsidRPr="002E4227">
        <w:rPr>
          <w:rFonts w:ascii="Arial" w:hAnsi="Arial" w:cs="Arial"/>
        </w:rPr>
        <w:t>100 largest metropolitan areas by 2012</w:t>
      </w:r>
      <w:ins w:id="350" w:author="david jackson" w:date="2018-10-17T14:34:00Z">
        <w:r w:rsidR="000C6D60">
          <w:rPr>
            <w:rFonts w:ascii="Arial" w:hAnsi="Arial" w:cs="Arial"/>
          </w:rPr>
          <w:t>–</w:t>
        </w:r>
      </w:ins>
      <w:del w:id="351" w:author="david jackson" w:date="2018-10-17T14:34:00Z">
        <w:r w:rsidRPr="002E4227" w:rsidDel="000C6D60">
          <w:rPr>
            <w:rFonts w:ascii="Arial" w:hAnsi="Arial" w:cs="Arial"/>
          </w:rPr>
          <w:delText>-</w:delText>
        </w:r>
      </w:del>
      <w:r w:rsidRPr="002E4227">
        <w:rPr>
          <w:rFonts w:ascii="Arial" w:hAnsi="Arial" w:cs="Arial"/>
        </w:rPr>
        <w:t xml:space="preserve">2016 </w:t>
      </w:r>
      <w:ins w:id="352" w:author="david jackson" w:date="2018-10-17T14:34:00Z">
        <w:r w:rsidR="000C6D60">
          <w:rPr>
            <w:rFonts w:ascii="Arial" w:hAnsi="Arial" w:cs="Arial"/>
          </w:rPr>
          <w:t xml:space="preserve">ACS </w:t>
        </w:r>
      </w:ins>
      <w:r w:rsidRPr="002E4227">
        <w:rPr>
          <w:rFonts w:ascii="Arial" w:hAnsi="Arial" w:cs="Arial"/>
        </w:rPr>
        <w:t>population</w:t>
      </w:r>
      <w:r>
        <w:rPr>
          <w:rFonts w:ascii="Arial" w:hAnsi="Arial" w:cs="Arial"/>
        </w:rPr>
        <w:t>, results in a t-stat of 4.1 and a r-squared of .20</w:t>
      </w:r>
      <w:r w:rsidRPr="002E4227">
        <w:rPr>
          <w:rFonts w:ascii="Arial" w:hAnsi="Arial" w:cs="Arial"/>
        </w:rPr>
        <w:t xml:space="preserve">. </w:t>
      </w:r>
      <w:r>
        <w:rPr>
          <w:rFonts w:ascii="Arial" w:hAnsi="Arial" w:cs="Arial"/>
        </w:rPr>
        <w:t>Results are similar using</w:t>
      </w:r>
      <w:r w:rsidRPr="002E4227">
        <w:rPr>
          <w:rFonts w:ascii="Arial" w:hAnsi="Arial" w:cs="Arial"/>
        </w:rPr>
        <w:t xml:space="preserve"> the Census-based devaluation metric—again adjusted by quality.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altName w:val="Times New Roman"/>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056598"/>
      <w:docPartObj>
        <w:docPartGallery w:val="Page Numbers (Bottom of Page)"/>
        <w:docPartUnique/>
      </w:docPartObj>
    </w:sdtPr>
    <w:sdtEndPr>
      <w:rPr>
        <w:noProof/>
      </w:rPr>
    </w:sdtEndPr>
    <w:sdtContent>
      <w:p w14:paraId="37D3545E" w14:textId="77777777" w:rsidR="00C52072" w:rsidRDefault="00C5207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15871AA" w14:textId="77777777" w:rsidR="00C52072" w:rsidRDefault="00C52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7CFD0" w14:textId="77777777" w:rsidR="00AB7115" w:rsidRDefault="00AB7115" w:rsidP="00161DE9">
      <w:pPr>
        <w:spacing w:after="0" w:line="240" w:lineRule="auto"/>
      </w:pPr>
      <w:r>
        <w:separator/>
      </w:r>
    </w:p>
  </w:footnote>
  <w:footnote w:type="continuationSeparator" w:id="0">
    <w:p w14:paraId="543852D0" w14:textId="77777777" w:rsidR="00AB7115" w:rsidRDefault="00AB7115" w:rsidP="00161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61718"/>
    <w:multiLevelType w:val="hybridMultilevel"/>
    <w:tmpl w:val="2C00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jackson">
    <w15:presenceInfo w15:providerId="Windows Live" w15:userId="e38bc6cf5c6ea348"/>
  </w15:person>
  <w15:person w15:author="Andre Perry">
    <w15:presenceInfo w15:providerId="AD" w15:userId="S-1-5-21-941978686-1815096360-3273509800-50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BD1"/>
    <w:rsid w:val="00003C7B"/>
    <w:rsid w:val="00005765"/>
    <w:rsid w:val="00015A5D"/>
    <w:rsid w:val="00017D55"/>
    <w:rsid w:val="00033EF1"/>
    <w:rsid w:val="00043439"/>
    <w:rsid w:val="00045FE4"/>
    <w:rsid w:val="0005211C"/>
    <w:rsid w:val="00054275"/>
    <w:rsid w:val="00061957"/>
    <w:rsid w:val="00063F9B"/>
    <w:rsid w:val="00070125"/>
    <w:rsid w:val="000731C2"/>
    <w:rsid w:val="00073799"/>
    <w:rsid w:val="00084A59"/>
    <w:rsid w:val="00086B4F"/>
    <w:rsid w:val="0009000F"/>
    <w:rsid w:val="000A0A34"/>
    <w:rsid w:val="000A1A3B"/>
    <w:rsid w:val="000A1BE8"/>
    <w:rsid w:val="000B1B3D"/>
    <w:rsid w:val="000C1AD0"/>
    <w:rsid w:val="000C6D60"/>
    <w:rsid w:val="000C7A0B"/>
    <w:rsid w:val="000D565B"/>
    <w:rsid w:val="000E16AE"/>
    <w:rsid w:val="000E7806"/>
    <w:rsid w:val="001072F7"/>
    <w:rsid w:val="00112803"/>
    <w:rsid w:val="00113350"/>
    <w:rsid w:val="00113CB5"/>
    <w:rsid w:val="00115363"/>
    <w:rsid w:val="001168FD"/>
    <w:rsid w:val="00116928"/>
    <w:rsid w:val="0012049D"/>
    <w:rsid w:val="0012269E"/>
    <w:rsid w:val="00134CAB"/>
    <w:rsid w:val="00135215"/>
    <w:rsid w:val="00142898"/>
    <w:rsid w:val="00147A3B"/>
    <w:rsid w:val="00147A86"/>
    <w:rsid w:val="00161DE9"/>
    <w:rsid w:val="00164341"/>
    <w:rsid w:val="001663C0"/>
    <w:rsid w:val="001705C5"/>
    <w:rsid w:val="00171089"/>
    <w:rsid w:val="00175B83"/>
    <w:rsid w:val="00175D16"/>
    <w:rsid w:val="00177447"/>
    <w:rsid w:val="00181D08"/>
    <w:rsid w:val="001832EF"/>
    <w:rsid w:val="0018794A"/>
    <w:rsid w:val="00190266"/>
    <w:rsid w:val="001913B0"/>
    <w:rsid w:val="00191540"/>
    <w:rsid w:val="001968F2"/>
    <w:rsid w:val="001A1B83"/>
    <w:rsid w:val="001B07B6"/>
    <w:rsid w:val="001C02E2"/>
    <w:rsid w:val="001C6996"/>
    <w:rsid w:val="001D7DBB"/>
    <w:rsid w:val="001E45EE"/>
    <w:rsid w:val="001F72CA"/>
    <w:rsid w:val="0020163C"/>
    <w:rsid w:val="0021709E"/>
    <w:rsid w:val="002246DF"/>
    <w:rsid w:val="002248D7"/>
    <w:rsid w:val="002268C6"/>
    <w:rsid w:val="00240AB6"/>
    <w:rsid w:val="00243D15"/>
    <w:rsid w:val="0025586D"/>
    <w:rsid w:val="00256152"/>
    <w:rsid w:val="00262E2E"/>
    <w:rsid w:val="0028148E"/>
    <w:rsid w:val="002854F1"/>
    <w:rsid w:val="002941C6"/>
    <w:rsid w:val="00294EE7"/>
    <w:rsid w:val="002A3E05"/>
    <w:rsid w:val="002A71C5"/>
    <w:rsid w:val="002B30C7"/>
    <w:rsid w:val="002B6799"/>
    <w:rsid w:val="002C18DF"/>
    <w:rsid w:val="002C6121"/>
    <w:rsid w:val="002C6E37"/>
    <w:rsid w:val="002D45EC"/>
    <w:rsid w:val="002E3FCA"/>
    <w:rsid w:val="002E4227"/>
    <w:rsid w:val="002F0211"/>
    <w:rsid w:val="002F3900"/>
    <w:rsid w:val="00301377"/>
    <w:rsid w:val="0030368E"/>
    <w:rsid w:val="00306005"/>
    <w:rsid w:val="00313830"/>
    <w:rsid w:val="00332B7B"/>
    <w:rsid w:val="00336364"/>
    <w:rsid w:val="00336CDE"/>
    <w:rsid w:val="00351ED8"/>
    <w:rsid w:val="0036083C"/>
    <w:rsid w:val="0037172B"/>
    <w:rsid w:val="00372ECC"/>
    <w:rsid w:val="003733F3"/>
    <w:rsid w:val="00387057"/>
    <w:rsid w:val="00387B18"/>
    <w:rsid w:val="00392C22"/>
    <w:rsid w:val="003933EE"/>
    <w:rsid w:val="00395522"/>
    <w:rsid w:val="003A5C56"/>
    <w:rsid w:val="003A6574"/>
    <w:rsid w:val="003B5D4B"/>
    <w:rsid w:val="003B5EBE"/>
    <w:rsid w:val="003B6062"/>
    <w:rsid w:val="003C1483"/>
    <w:rsid w:val="003C568C"/>
    <w:rsid w:val="003E12A0"/>
    <w:rsid w:val="003E24CB"/>
    <w:rsid w:val="003E304A"/>
    <w:rsid w:val="003F1A17"/>
    <w:rsid w:val="003F50A7"/>
    <w:rsid w:val="00404EF1"/>
    <w:rsid w:val="0041147C"/>
    <w:rsid w:val="004164D9"/>
    <w:rsid w:val="00422BC8"/>
    <w:rsid w:val="00422F73"/>
    <w:rsid w:val="004240B1"/>
    <w:rsid w:val="00433564"/>
    <w:rsid w:val="00460E1C"/>
    <w:rsid w:val="0046150A"/>
    <w:rsid w:val="00462527"/>
    <w:rsid w:val="00464D09"/>
    <w:rsid w:val="004709DE"/>
    <w:rsid w:val="00477425"/>
    <w:rsid w:val="00480879"/>
    <w:rsid w:val="00481C95"/>
    <w:rsid w:val="004926D1"/>
    <w:rsid w:val="004A7B8C"/>
    <w:rsid w:val="004D2822"/>
    <w:rsid w:val="004D322B"/>
    <w:rsid w:val="004D4DDB"/>
    <w:rsid w:val="004D6122"/>
    <w:rsid w:val="004D6ED1"/>
    <w:rsid w:val="004F24AD"/>
    <w:rsid w:val="0051178D"/>
    <w:rsid w:val="00513AE9"/>
    <w:rsid w:val="00516608"/>
    <w:rsid w:val="0051796D"/>
    <w:rsid w:val="005207BE"/>
    <w:rsid w:val="0052151D"/>
    <w:rsid w:val="00530C11"/>
    <w:rsid w:val="005342D4"/>
    <w:rsid w:val="0055039F"/>
    <w:rsid w:val="005618F1"/>
    <w:rsid w:val="005724E2"/>
    <w:rsid w:val="00573C87"/>
    <w:rsid w:val="00592986"/>
    <w:rsid w:val="00594A5D"/>
    <w:rsid w:val="005A077C"/>
    <w:rsid w:val="005A2678"/>
    <w:rsid w:val="005A2D5C"/>
    <w:rsid w:val="005A4896"/>
    <w:rsid w:val="005A5536"/>
    <w:rsid w:val="005A5CCF"/>
    <w:rsid w:val="005A6E9D"/>
    <w:rsid w:val="005C0A91"/>
    <w:rsid w:val="005C0BAA"/>
    <w:rsid w:val="005C2FF2"/>
    <w:rsid w:val="005D0454"/>
    <w:rsid w:val="005D0977"/>
    <w:rsid w:val="005D344C"/>
    <w:rsid w:val="005E06B0"/>
    <w:rsid w:val="005E4169"/>
    <w:rsid w:val="005F128A"/>
    <w:rsid w:val="005F154D"/>
    <w:rsid w:val="005F74E8"/>
    <w:rsid w:val="00600257"/>
    <w:rsid w:val="00605FE8"/>
    <w:rsid w:val="00611005"/>
    <w:rsid w:val="00625A7F"/>
    <w:rsid w:val="00635F66"/>
    <w:rsid w:val="00636CEC"/>
    <w:rsid w:val="00641B09"/>
    <w:rsid w:val="00647583"/>
    <w:rsid w:val="00684FBC"/>
    <w:rsid w:val="006A7E77"/>
    <w:rsid w:val="006B01FA"/>
    <w:rsid w:val="006B5D15"/>
    <w:rsid w:val="006C7648"/>
    <w:rsid w:val="006D2328"/>
    <w:rsid w:val="006D665D"/>
    <w:rsid w:val="006E093B"/>
    <w:rsid w:val="006F6D96"/>
    <w:rsid w:val="007028B4"/>
    <w:rsid w:val="00710DBC"/>
    <w:rsid w:val="00715731"/>
    <w:rsid w:val="00715825"/>
    <w:rsid w:val="00721452"/>
    <w:rsid w:val="007250DE"/>
    <w:rsid w:val="00731DC0"/>
    <w:rsid w:val="00733C42"/>
    <w:rsid w:val="0073618E"/>
    <w:rsid w:val="00744756"/>
    <w:rsid w:val="007508A6"/>
    <w:rsid w:val="00754B0F"/>
    <w:rsid w:val="007676F3"/>
    <w:rsid w:val="00770638"/>
    <w:rsid w:val="00777EBC"/>
    <w:rsid w:val="00783862"/>
    <w:rsid w:val="007875A3"/>
    <w:rsid w:val="007A25C3"/>
    <w:rsid w:val="007B4916"/>
    <w:rsid w:val="007B56E7"/>
    <w:rsid w:val="007B7E23"/>
    <w:rsid w:val="007C037E"/>
    <w:rsid w:val="007C63EF"/>
    <w:rsid w:val="007C68BE"/>
    <w:rsid w:val="007C7EC4"/>
    <w:rsid w:val="007D4F10"/>
    <w:rsid w:val="007D61C4"/>
    <w:rsid w:val="007E225E"/>
    <w:rsid w:val="007E2EC5"/>
    <w:rsid w:val="007E3058"/>
    <w:rsid w:val="007F1CC5"/>
    <w:rsid w:val="007F5034"/>
    <w:rsid w:val="00800C11"/>
    <w:rsid w:val="0082053D"/>
    <w:rsid w:val="008314C0"/>
    <w:rsid w:val="00831A12"/>
    <w:rsid w:val="008330D7"/>
    <w:rsid w:val="00833F6B"/>
    <w:rsid w:val="008366EE"/>
    <w:rsid w:val="00837B60"/>
    <w:rsid w:val="0085059A"/>
    <w:rsid w:val="008525DB"/>
    <w:rsid w:val="0085270D"/>
    <w:rsid w:val="00852FE4"/>
    <w:rsid w:val="008548B7"/>
    <w:rsid w:val="008610FC"/>
    <w:rsid w:val="0086376E"/>
    <w:rsid w:val="00871CA7"/>
    <w:rsid w:val="0087502C"/>
    <w:rsid w:val="0088116A"/>
    <w:rsid w:val="008A06A1"/>
    <w:rsid w:val="008A24F4"/>
    <w:rsid w:val="008A379F"/>
    <w:rsid w:val="008A4805"/>
    <w:rsid w:val="008A4891"/>
    <w:rsid w:val="008A7B5D"/>
    <w:rsid w:val="008A7CB2"/>
    <w:rsid w:val="008B17C7"/>
    <w:rsid w:val="008B2B2D"/>
    <w:rsid w:val="008C6A9D"/>
    <w:rsid w:val="008C7BA2"/>
    <w:rsid w:val="008D6537"/>
    <w:rsid w:val="008E40CD"/>
    <w:rsid w:val="008F4302"/>
    <w:rsid w:val="008F48AF"/>
    <w:rsid w:val="009050E6"/>
    <w:rsid w:val="00906D26"/>
    <w:rsid w:val="009114C7"/>
    <w:rsid w:val="009126F7"/>
    <w:rsid w:val="00917BD9"/>
    <w:rsid w:val="00923D97"/>
    <w:rsid w:val="0093149B"/>
    <w:rsid w:val="00934234"/>
    <w:rsid w:val="0093491D"/>
    <w:rsid w:val="00935B52"/>
    <w:rsid w:val="00936578"/>
    <w:rsid w:val="00950C30"/>
    <w:rsid w:val="00952A69"/>
    <w:rsid w:val="0095345F"/>
    <w:rsid w:val="0095694F"/>
    <w:rsid w:val="0096004F"/>
    <w:rsid w:val="00962AF7"/>
    <w:rsid w:val="0096470D"/>
    <w:rsid w:val="009648BD"/>
    <w:rsid w:val="0097510C"/>
    <w:rsid w:val="009751F0"/>
    <w:rsid w:val="00975902"/>
    <w:rsid w:val="00976C8E"/>
    <w:rsid w:val="00977673"/>
    <w:rsid w:val="00977C5E"/>
    <w:rsid w:val="00993AC7"/>
    <w:rsid w:val="0099549E"/>
    <w:rsid w:val="009A100F"/>
    <w:rsid w:val="009B3883"/>
    <w:rsid w:val="009B411E"/>
    <w:rsid w:val="009C0908"/>
    <w:rsid w:val="009C465E"/>
    <w:rsid w:val="009D2432"/>
    <w:rsid w:val="009D388E"/>
    <w:rsid w:val="009D47F4"/>
    <w:rsid w:val="009E2ECA"/>
    <w:rsid w:val="009E6498"/>
    <w:rsid w:val="009F02A6"/>
    <w:rsid w:val="009F22AF"/>
    <w:rsid w:val="00A04796"/>
    <w:rsid w:val="00A05384"/>
    <w:rsid w:val="00A1567F"/>
    <w:rsid w:val="00A25779"/>
    <w:rsid w:val="00A3308F"/>
    <w:rsid w:val="00A33A94"/>
    <w:rsid w:val="00A362FB"/>
    <w:rsid w:val="00A3719B"/>
    <w:rsid w:val="00A41AD1"/>
    <w:rsid w:val="00A50B87"/>
    <w:rsid w:val="00A5504F"/>
    <w:rsid w:val="00A80270"/>
    <w:rsid w:val="00A82658"/>
    <w:rsid w:val="00A832A6"/>
    <w:rsid w:val="00A9097D"/>
    <w:rsid w:val="00A95D50"/>
    <w:rsid w:val="00AA01AF"/>
    <w:rsid w:val="00AA5664"/>
    <w:rsid w:val="00AB235A"/>
    <w:rsid w:val="00AB7115"/>
    <w:rsid w:val="00AC0C50"/>
    <w:rsid w:val="00AC1E6F"/>
    <w:rsid w:val="00AE4ADE"/>
    <w:rsid w:val="00AF1A05"/>
    <w:rsid w:val="00B011EA"/>
    <w:rsid w:val="00B014EF"/>
    <w:rsid w:val="00B02EDA"/>
    <w:rsid w:val="00B037B8"/>
    <w:rsid w:val="00B065FC"/>
    <w:rsid w:val="00B07715"/>
    <w:rsid w:val="00B160B9"/>
    <w:rsid w:val="00B2041A"/>
    <w:rsid w:val="00B30166"/>
    <w:rsid w:val="00B30CBA"/>
    <w:rsid w:val="00B33075"/>
    <w:rsid w:val="00B35CDC"/>
    <w:rsid w:val="00B360A5"/>
    <w:rsid w:val="00B40706"/>
    <w:rsid w:val="00B4128B"/>
    <w:rsid w:val="00B41490"/>
    <w:rsid w:val="00B43930"/>
    <w:rsid w:val="00B45AFC"/>
    <w:rsid w:val="00B4714B"/>
    <w:rsid w:val="00B47B91"/>
    <w:rsid w:val="00B52B2B"/>
    <w:rsid w:val="00B7142C"/>
    <w:rsid w:val="00B8071F"/>
    <w:rsid w:val="00B86955"/>
    <w:rsid w:val="00B95A02"/>
    <w:rsid w:val="00BA2DC0"/>
    <w:rsid w:val="00BB5CD2"/>
    <w:rsid w:val="00BD335F"/>
    <w:rsid w:val="00BD42BD"/>
    <w:rsid w:val="00BD63EE"/>
    <w:rsid w:val="00BF74CB"/>
    <w:rsid w:val="00C01170"/>
    <w:rsid w:val="00C0572E"/>
    <w:rsid w:val="00C10588"/>
    <w:rsid w:val="00C15D44"/>
    <w:rsid w:val="00C16AE0"/>
    <w:rsid w:val="00C17F51"/>
    <w:rsid w:val="00C2107F"/>
    <w:rsid w:val="00C30D89"/>
    <w:rsid w:val="00C35227"/>
    <w:rsid w:val="00C35379"/>
    <w:rsid w:val="00C35A23"/>
    <w:rsid w:val="00C40CE2"/>
    <w:rsid w:val="00C44FFE"/>
    <w:rsid w:val="00C5044F"/>
    <w:rsid w:val="00C50BD0"/>
    <w:rsid w:val="00C52072"/>
    <w:rsid w:val="00C5751A"/>
    <w:rsid w:val="00C6581B"/>
    <w:rsid w:val="00C75906"/>
    <w:rsid w:val="00C77101"/>
    <w:rsid w:val="00C8575C"/>
    <w:rsid w:val="00C96504"/>
    <w:rsid w:val="00C97D9E"/>
    <w:rsid w:val="00CB6956"/>
    <w:rsid w:val="00CC0892"/>
    <w:rsid w:val="00CC66B9"/>
    <w:rsid w:val="00CD3666"/>
    <w:rsid w:val="00CD6905"/>
    <w:rsid w:val="00CE545E"/>
    <w:rsid w:val="00CF066B"/>
    <w:rsid w:val="00CF2B04"/>
    <w:rsid w:val="00CF7ACA"/>
    <w:rsid w:val="00D02FF4"/>
    <w:rsid w:val="00D04ABB"/>
    <w:rsid w:val="00D07317"/>
    <w:rsid w:val="00D12134"/>
    <w:rsid w:val="00D23EB8"/>
    <w:rsid w:val="00D327E8"/>
    <w:rsid w:val="00D37026"/>
    <w:rsid w:val="00D438F1"/>
    <w:rsid w:val="00D913CC"/>
    <w:rsid w:val="00D921FD"/>
    <w:rsid w:val="00D93BD1"/>
    <w:rsid w:val="00D970CD"/>
    <w:rsid w:val="00DB66F2"/>
    <w:rsid w:val="00DB7187"/>
    <w:rsid w:val="00DD2375"/>
    <w:rsid w:val="00DD533B"/>
    <w:rsid w:val="00DE5619"/>
    <w:rsid w:val="00DE578C"/>
    <w:rsid w:val="00DE76F7"/>
    <w:rsid w:val="00DF2BBB"/>
    <w:rsid w:val="00E01C15"/>
    <w:rsid w:val="00E03A30"/>
    <w:rsid w:val="00E06B31"/>
    <w:rsid w:val="00E0707D"/>
    <w:rsid w:val="00E10056"/>
    <w:rsid w:val="00E1308A"/>
    <w:rsid w:val="00E13CBC"/>
    <w:rsid w:val="00E13F64"/>
    <w:rsid w:val="00E22830"/>
    <w:rsid w:val="00E22BFA"/>
    <w:rsid w:val="00E25A98"/>
    <w:rsid w:val="00E3168C"/>
    <w:rsid w:val="00E3205D"/>
    <w:rsid w:val="00E36F25"/>
    <w:rsid w:val="00E378E0"/>
    <w:rsid w:val="00E37935"/>
    <w:rsid w:val="00E53820"/>
    <w:rsid w:val="00E65FCE"/>
    <w:rsid w:val="00E72B0C"/>
    <w:rsid w:val="00E72DA3"/>
    <w:rsid w:val="00E820A5"/>
    <w:rsid w:val="00E86CAE"/>
    <w:rsid w:val="00EA3585"/>
    <w:rsid w:val="00EA38A4"/>
    <w:rsid w:val="00EB01CB"/>
    <w:rsid w:val="00EB1899"/>
    <w:rsid w:val="00EC3AD3"/>
    <w:rsid w:val="00ED3A44"/>
    <w:rsid w:val="00ED49D5"/>
    <w:rsid w:val="00ED54E2"/>
    <w:rsid w:val="00EE11E0"/>
    <w:rsid w:val="00EE1498"/>
    <w:rsid w:val="00EE35B4"/>
    <w:rsid w:val="00EE47EC"/>
    <w:rsid w:val="00EE7B9A"/>
    <w:rsid w:val="00EF0191"/>
    <w:rsid w:val="00EF44A1"/>
    <w:rsid w:val="00EF527E"/>
    <w:rsid w:val="00F009D0"/>
    <w:rsid w:val="00F1026F"/>
    <w:rsid w:val="00F137CE"/>
    <w:rsid w:val="00F16351"/>
    <w:rsid w:val="00F24503"/>
    <w:rsid w:val="00F274C5"/>
    <w:rsid w:val="00F30EBA"/>
    <w:rsid w:val="00F3516D"/>
    <w:rsid w:val="00F44DBD"/>
    <w:rsid w:val="00F507C5"/>
    <w:rsid w:val="00F51E0E"/>
    <w:rsid w:val="00F53626"/>
    <w:rsid w:val="00F550CD"/>
    <w:rsid w:val="00F63B6B"/>
    <w:rsid w:val="00F679E4"/>
    <w:rsid w:val="00F70C4C"/>
    <w:rsid w:val="00F725AD"/>
    <w:rsid w:val="00F72B9C"/>
    <w:rsid w:val="00F858F1"/>
    <w:rsid w:val="00F86D66"/>
    <w:rsid w:val="00F925C6"/>
    <w:rsid w:val="00F93F1D"/>
    <w:rsid w:val="00FA1469"/>
    <w:rsid w:val="00FA15A3"/>
    <w:rsid w:val="00FB379B"/>
    <w:rsid w:val="00FC20CA"/>
    <w:rsid w:val="00FD15DD"/>
    <w:rsid w:val="00FD555A"/>
    <w:rsid w:val="00FD57B4"/>
    <w:rsid w:val="00FD7E74"/>
    <w:rsid w:val="00FE0FC7"/>
    <w:rsid w:val="00FE7CAF"/>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A29EE"/>
  <w15:docId w15:val="{635EB834-C0C8-4E6B-9239-33C3621B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585"/>
    <w:rPr>
      <w:color w:val="0563C1" w:themeColor="hyperlink"/>
      <w:u w:val="single"/>
    </w:rPr>
  </w:style>
  <w:style w:type="paragraph" w:styleId="EndnoteText">
    <w:name w:val="endnote text"/>
    <w:basedOn w:val="Normal"/>
    <w:link w:val="EndnoteTextChar"/>
    <w:uiPriority w:val="99"/>
    <w:semiHidden/>
    <w:unhideWhenUsed/>
    <w:rsid w:val="00161D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DE9"/>
    <w:rPr>
      <w:sz w:val="20"/>
      <w:szCs w:val="20"/>
    </w:rPr>
  </w:style>
  <w:style w:type="character" w:styleId="EndnoteReference">
    <w:name w:val="endnote reference"/>
    <w:basedOn w:val="DefaultParagraphFont"/>
    <w:uiPriority w:val="99"/>
    <w:semiHidden/>
    <w:unhideWhenUsed/>
    <w:rsid w:val="00161DE9"/>
    <w:rPr>
      <w:vertAlign w:val="superscript"/>
    </w:rPr>
  </w:style>
  <w:style w:type="paragraph" w:styleId="NoSpacing">
    <w:name w:val="No Spacing"/>
    <w:uiPriority w:val="1"/>
    <w:qFormat/>
    <w:rsid w:val="00084A59"/>
    <w:pPr>
      <w:spacing w:after="0" w:line="240" w:lineRule="auto"/>
    </w:pPr>
  </w:style>
  <w:style w:type="paragraph" w:styleId="Header">
    <w:name w:val="header"/>
    <w:basedOn w:val="Normal"/>
    <w:link w:val="HeaderChar"/>
    <w:uiPriority w:val="99"/>
    <w:unhideWhenUsed/>
    <w:rsid w:val="002E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227"/>
  </w:style>
  <w:style w:type="paragraph" w:styleId="Footer">
    <w:name w:val="footer"/>
    <w:basedOn w:val="Normal"/>
    <w:link w:val="FooterChar"/>
    <w:uiPriority w:val="99"/>
    <w:unhideWhenUsed/>
    <w:rsid w:val="002E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27"/>
  </w:style>
  <w:style w:type="paragraph" w:styleId="BalloonText">
    <w:name w:val="Balloon Text"/>
    <w:basedOn w:val="Normal"/>
    <w:link w:val="BalloonTextChar"/>
    <w:uiPriority w:val="99"/>
    <w:semiHidden/>
    <w:unhideWhenUsed/>
    <w:rsid w:val="009E2E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EC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72CA"/>
    <w:rPr>
      <w:sz w:val="18"/>
      <w:szCs w:val="18"/>
    </w:rPr>
  </w:style>
  <w:style w:type="paragraph" w:styleId="CommentText">
    <w:name w:val="annotation text"/>
    <w:basedOn w:val="Normal"/>
    <w:link w:val="CommentTextChar"/>
    <w:uiPriority w:val="99"/>
    <w:semiHidden/>
    <w:unhideWhenUsed/>
    <w:rsid w:val="001F72CA"/>
    <w:pPr>
      <w:spacing w:line="240" w:lineRule="auto"/>
    </w:pPr>
    <w:rPr>
      <w:sz w:val="24"/>
      <w:szCs w:val="24"/>
    </w:rPr>
  </w:style>
  <w:style w:type="character" w:customStyle="1" w:styleId="CommentTextChar">
    <w:name w:val="Comment Text Char"/>
    <w:basedOn w:val="DefaultParagraphFont"/>
    <w:link w:val="CommentText"/>
    <w:uiPriority w:val="99"/>
    <w:semiHidden/>
    <w:rsid w:val="001F72CA"/>
    <w:rPr>
      <w:sz w:val="24"/>
      <w:szCs w:val="24"/>
    </w:rPr>
  </w:style>
  <w:style w:type="paragraph" w:styleId="CommentSubject">
    <w:name w:val="annotation subject"/>
    <w:basedOn w:val="CommentText"/>
    <w:next w:val="CommentText"/>
    <w:link w:val="CommentSubjectChar"/>
    <w:uiPriority w:val="99"/>
    <w:semiHidden/>
    <w:unhideWhenUsed/>
    <w:rsid w:val="001F72CA"/>
    <w:rPr>
      <w:b/>
      <w:bCs/>
      <w:sz w:val="20"/>
      <w:szCs w:val="20"/>
    </w:rPr>
  </w:style>
  <w:style w:type="character" w:customStyle="1" w:styleId="CommentSubjectChar">
    <w:name w:val="Comment Subject Char"/>
    <w:basedOn w:val="CommentTextChar"/>
    <w:link w:val="CommentSubject"/>
    <w:uiPriority w:val="99"/>
    <w:semiHidden/>
    <w:rsid w:val="001F72CA"/>
    <w:rPr>
      <w:b/>
      <w:bCs/>
      <w:sz w:val="20"/>
      <w:szCs w:val="20"/>
    </w:rPr>
  </w:style>
  <w:style w:type="character" w:styleId="Strong">
    <w:name w:val="Strong"/>
    <w:basedOn w:val="DefaultParagraphFont"/>
    <w:uiPriority w:val="22"/>
    <w:qFormat/>
    <w:rsid w:val="007C7EC4"/>
    <w:rPr>
      <w:b/>
      <w:bCs/>
    </w:rPr>
  </w:style>
  <w:style w:type="paragraph" w:styleId="FootnoteText">
    <w:name w:val="footnote text"/>
    <w:basedOn w:val="Normal"/>
    <w:link w:val="FootnoteTextChar"/>
    <w:uiPriority w:val="99"/>
    <w:unhideWhenUsed/>
    <w:rsid w:val="007C7EC4"/>
    <w:pPr>
      <w:spacing w:after="0" w:line="240" w:lineRule="auto"/>
      <w:contextualSpacing/>
    </w:pPr>
    <w:rPr>
      <w:rFonts w:ascii="Cambria" w:hAnsi="Cambria"/>
      <w:sz w:val="20"/>
      <w:szCs w:val="20"/>
    </w:rPr>
  </w:style>
  <w:style w:type="character" w:customStyle="1" w:styleId="FootnoteTextChar">
    <w:name w:val="Footnote Text Char"/>
    <w:basedOn w:val="DefaultParagraphFont"/>
    <w:link w:val="FootnoteText"/>
    <w:uiPriority w:val="99"/>
    <w:rsid w:val="007C7EC4"/>
    <w:rPr>
      <w:rFonts w:ascii="Cambria" w:hAnsi="Cambria"/>
      <w:sz w:val="20"/>
      <w:szCs w:val="20"/>
    </w:rPr>
  </w:style>
  <w:style w:type="character" w:styleId="FootnoteReference">
    <w:name w:val="footnote reference"/>
    <w:basedOn w:val="DefaultParagraphFont"/>
    <w:uiPriority w:val="99"/>
    <w:unhideWhenUsed/>
    <w:rsid w:val="007C7EC4"/>
    <w:rPr>
      <w:vertAlign w:val="superscript"/>
    </w:rPr>
  </w:style>
  <w:style w:type="paragraph" w:styleId="ListParagraph">
    <w:name w:val="List Paragraph"/>
    <w:basedOn w:val="Normal"/>
    <w:uiPriority w:val="34"/>
    <w:qFormat/>
    <w:rsid w:val="007C7EC4"/>
    <w:pPr>
      <w:spacing w:after="0" w:line="240" w:lineRule="auto"/>
      <w:ind w:left="720"/>
      <w:contextualSpacing/>
    </w:pPr>
    <w:rPr>
      <w:rFonts w:ascii="Cambria" w:hAnsi="Cambria"/>
      <w:sz w:val="24"/>
    </w:rPr>
  </w:style>
  <w:style w:type="character" w:styleId="FollowedHyperlink">
    <w:name w:val="FollowedHyperlink"/>
    <w:basedOn w:val="DefaultParagraphFont"/>
    <w:uiPriority w:val="99"/>
    <w:semiHidden/>
    <w:unhideWhenUsed/>
    <w:rsid w:val="007D4F10"/>
    <w:rPr>
      <w:color w:val="954F72" w:themeColor="followedHyperlink"/>
      <w:u w:val="single"/>
    </w:rPr>
  </w:style>
  <w:style w:type="paragraph" w:styleId="Revision">
    <w:name w:val="Revision"/>
    <w:hidden/>
    <w:uiPriority w:val="99"/>
    <w:semiHidden/>
    <w:rsid w:val="009F0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499">
      <w:bodyDiv w:val="1"/>
      <w:marLeft w:val="0"/>
      <w:marRight w:val="0"/>
      <w:marTop w:val="0"/>
      <w:marBottom w:val="0"/>
      <w:divBdr>
        <w:top w:val="none" w:sz="0" w:space="0" w:color="auto"/>
        <w:left w:val="none" w:sz="0" w:space="0" w:color="auto"/>
        <w:bottom w:val="none" w:sz="0" w:space="0" w:color="auto"/>
        <w:right w:val="none" w:sz="0" w:space="0" w:color="auto"/>
      </w:divBdr>
    </w:div>
    <w:div w:id="77673705">
      <w:bodyDiv w:val="1"/>
      <w:marLeft w:val="0"/>
      <w:marRight w:val="0"/>
      <w:marTop w:val="0"/>
      <w:marBottom w:val="0"/>
      <w:divBdr>
        <w:top w:val="none" w:sz="0" w:space="0" w:color="auto"/>
        <w:left w:val="none" w:sz="0" w:space="0" w:color="auto"/>
        <w:bottom w:val="none" w:sz="0" w:space="0" w:color="auto"/>
        <w:right w:val="none" w:sz="0" w:space="0" w:color="auto"/>
      </w:divBdr>
    </w:div>
    <w:div w:id="81725970">
      <w:bodyDiv w:val="1"/>
      <w:marLeft w:val="0"/>
      <w:marRight w:val="0"/>
      <w:marTop w:val="0"/>
      <w:marBottom w:val="0"/>
      <w:divBdr>
        <w:top w:val="none" w:sz="0" w:space="0" w:color="auto"/>
        <w:left w:val="none" w:sz="0" w:space="0" w:color="auto"/>
        <w:bottom w:val="none" w:sz="0" w:space="0" w:color="auto"/>
        <w:right w:val="none" w:sz="0" w:space="0" w:color="auto"/>
      </w:divBdr>
    </w:div>
    <w:div w:id="95567962">
      <w:bodyDiv w:val="1"/>
      <w:marLeft w:val="0"/>
      <w:marRight w:val="0"/>
      <w:marTop w:val="0"/>
      <w:marBottom w:val="0"/>
      <w:divBdr>
        <w:top w:val="none" w:sz="0" w:space="0" w:color="auto"/>
        <w:left w:val="none" w:sz="0" w:space="0" w:color="auto"/>
        <w:bottom w:val="none" w:sz="0" w:space="0" w:color="auto"/>
        <w:right w:val="none" w:sz="0" w:space="0" w:color="auto"/>
      </w:divBdr>
    </w:div>
    <w:div w:id="165706056">
      <w:bodyDiv w:val="1"/>
      <w:marLeft w:val="0"/>
      <w:marRight w:val="0"/>
      <w:marTop w:val="0"/>
      <w:marBottom w:val="0"/>
      <w:divBdr>
        <w:top w:val="none" w:sz="0" w:space="0" w:color="auto"/>
        <w:left w:val="none" w:sz="0" w:space="0" w:color="auto"/>
        <w:bottom w:val="none" w:sz="0" w:space="0" w:color="auto"/>
        <w:right w:val="none" w:sz="0" w:space="0" w:color="auto"/>
      </w:divBdr>
    </w:div>
    <w:div w:id="291833843">
      <w:bodyDiv w:val="1"/>
      <w:marLeft w:val="0"/>
      <w:marRight w:val="0"/>
      <w:marTop w:val="0"/>
      <w:marBottom w:val="0"/>
      <w:divBdr>
        <w:top w:val="none" w:sz="0" w:space="0" w:color="auto"/>
        <w:left w:val="none" w:sz="0" w:space="0" w:color="auto"/>
        <w:bottom w:val="none" w:sz="0" w:space="0" w:color="auto"/>
        <w:right w:val="none" w:sz="0" w:space="0" w:color="auto"/>
      </w:divBdr>
    </w:div>
    <w:div w:id="334043106">
      <w:bodyDiv w:val="1"/>
      <w:marLeft w:val="0"/>
      <w:marRight w:val="0"/>
      <w:marTop w:val="0"/>
      <w:marBottom w:val="0"/>
      <w:divBdr>
        <w:top w:val="none" w:sz="0" w:space="0" w:color="auto"/>
        <w:left w:val="none" w:sz="0" w:space="0" w:color="auto"/>
        <w:bottom w:val="none" w:sz="0" w:space="0" w:color="auto"/>
        <w:right w:val="none" w:sz="0" w:space="0" w:color="auto"/>
      </w:divBdr>
    </w:div>
    <w:div w:id="370227688">
      <w:bodyDiv w:val="1"/>
      <w:marLeft w:val="0"/>
      <w:marRight w:val="0"/>
      <w:marTop w:val="0"/>
      <w:marBottom w:val="0"/>
      <w:divBdr>
        <w:top w:val="none" w:sz="0" w:space="0" w:color="auto"/>
        <w:left w:val="none" w:sz="0" w:space="0" w:color="auto"/>
        <w:bottom w:val="none" w:sz="0" w:space="0" w:color="auto"/>
        <w:right w:val="none" w:sz="0" w:space="0" w:color="auto"/>
      </w:divBdr>
    </w:div>
    <w:div w:id="473183238">
      <w:bodyDiv w:val="1"/>
      <w:marLeft w:val="0"/>
      <w:marRight w:val="0"/>
      <w:marTop w:val="0"/>
      <w:marBottom w:val="0"/>
      <w:divBdr>
        <w:top w:val="none" w:sz="0" w:space="0" w:color="auto"/>
        <w:left w:val="none" w:sz="0" w:space="0" w:color="auto"/>
        <w:bottom w:val="none" w:sz="0" w:space="0" w:color="auto"/>
        <w:right w:val="none" w:sz="0" w:space="0" w:color="auto"/>
      </w:divBdr>
    </w:div>
    <w:div w:id="594823952">
      <w:bodyDiv w:val="1"/>
      <w:marLeft w:val="0"/>
      <w:marRight w:val="0"/>
      <w:marTop w:val="0"/>
      <w:marBottom w:val="0"/>
      <w:divBdr>
        <w:top w:val="none" w:sz="0" w:space="0" w:color="auto"/>
        <w:left w:val="none" w:sz="0" w:space="0" w:color="auto"/>
        <w:bottom w:val="none" w:sz="0" w:space="0" w:color="auto"/>
        <w:right w:val="none" w:sz="0" w:space="0" w:color="auto"/>
      </w:divBdr>
    </w:div>
    <w:div w:id="636109768">
      <w:bodyDiv w:val="1"/>
      <w:marLeft w:val="0"/>
      <w:marRight w:val="0"/>
      <w:marTop w:val="0"/>
      <w:marBottom w:val="0"/>
      <w:divBdr>
        <w:top w:val="none" w:sz="0" w:space="0" w:color="auto"/>
        <w:left w:val="none" w:sz="0" w:space="0" w:color="auto"/>
        <w:bottom w:val="none" w:sz="0" w:space="0" w:color="auto"/>
        <w:right w:val="none" w:sz="0" w:space="0" w:color="auto"/>
      </w:divBdr>
    </w:div>
    <w:div w:id="685014983">
      <w:bodyDiv w:val="1"/>
      <w:marLeft w:val="0"/>
      <w:marRight w:val="0"/>
      <w:marTop w:val="0"/>
      <w:marBottom w:val="0"/>
      <w:divBdr>
        <w:top w:val="none" w:sz="0" w:space="0" w:color="auto"/>
        <w:left w:val="none" w:sz="0" w:space="0" w:color="auto"/>
        <w:bottom w:val="none" w:sz="0" w:space="0" w:color="auto"/>
        <w:right w:val="none" w:sz="0" w:space="0" w:color="auto"/>
      </w:divBdr>
    </w:div>
    <w:div w:id="911239506">
      <w:bodyDiv w:val="1"/>
      <w:marLeft w:val="0"/>
      <w:marRight w:val="0"/>
      <w:marTop w:val="0"/>
      <w:marBottom w:val="0"/>
      <w:divBdr>
        <w:top w:val="none" w:sz="0" w:space="0" w:color="auto"/>
        <w:left w:val="none" w:sz="0" w:space="0" w:color="auto"/>
        <w:bottom w:val="none" w:sz="0" w:space="0" w:color="auto"/>
        <w:right w:val="none" w:sz="0" w:space="0" w:color="auto"/>
      </w:divBdr>
    </w:div>
    <w:div w:id="950673909">
      <w:bodyDiv w:val="1"/>
      <w:marLeft w:val="0"/>
      <w:marRight w:val="0"/>
      <w:marTop w:val="0"/>
      <w:marBottom w:val="0"/>
      <w:divBdr>
        <w:top w:val="none" w:sz="0" w:space="0" w:color="auto"/>
        <w:left w:val="none" w:sz="0" w:space="0" w:color="auto"/>
        <w:bottom w:val="none" w:sz="0" w:space="0" w:color="auto"/>
        <w:right w:val="none" w:sz="0" w:space="0" w:color="auto"/>
      </w:divBdr>
    </w:div>
    <w:div w:id="952177799">
      <w:bodyDiv w:val="1"/>
      <w:marLeft w:val="0"/>
      <w:marRight w:val="0"/>
      <w:marTop w:val="0"/>
      <w:marBottom w:val="0"/>
      <w:divBdr>
        <w:top w:val="none" w:sz="0" w:space="0" w:color="auto"/>
        <w:left w:val="none" w:sz="0" w:space="0" w:color="auto"/>
        <w:bottom w:val="none" w:sz="0" w:space="0" w:color="auto"/>
        <w:right w:val="none" w:sz="0" w:space="0" w:color="auto"/>
      </w:divBdr>
    </w:div>
    <w:div w:id="1009142351">
      <w:bodyDiv w:val="1"/>
      <w:marLeft w:val="0"/>
      <w:marRight w:val="0"/>
      <w:marTop w:val="0"/>
      <w:marBottom w:val="0"/>
      <w:divBdr>
        <w:top w:val="none" w:sz="0" w:space="0" w:color="auto"/>
        <w:left w:val="none" w:sz="0" w:space="0" w:color="auto"/>
        <w:bottom w:val="none" w:sz="0" w:space="0" w:color="auto"/>
        <w:right w:val="none" w:sz="0" w:space="0" w:color="auto"/>
      </w:divBdr>
    </w:div>
    <w:div w:id="1044020671">
      <w:bodyDiv w:val="1"/>
      <w:marLeft w:val="0"/>
      <w:marRight w:val="0"/>
      <w:marTop w:val="0"/>
      <w:marBottom w:val="0"/>
      <w:divBdr>
        <w:top w:val="none" w:sz="0" w:space="0" w:color="auto"/>
        <w:left w:val="none" w:sz="0" w:space="0" w:color="auto"/>
        <w:bottom w:val="none" w:sz="0" w:space="0" w:color="auto"/>
        <w:right w:val="none" w:sz="0" w:space="0" w:color="auto"/>
      </w:divBdr>
    </w:div>
    <w:div w:id="1293487659">
      <w:bodyDiv w:val="1"/>
      <w:marLeft w:val="0"/>
      <w:marRight w:val="0"/>
      <w:marTop w:val="0"/>
      <w:marBottom w:val="0"/>
      <w:divBdr>
        <w:top w:val="none" w:sz="0" w:space="0" w:color="auto"/>
        <w:left w:val="none" w:sz="0" w:space="0" w:color="auto"/>
        <w:bottom w:val="none" w:sz="0" w:space="0" w:color="auto"/>
        <w:right w:val="none" w:sz="0" w:space="0" w:color="auto"/>
      </w:divBdr>
    </w:div>
    <w:div w:id="1306357668">
      <w:bodyDiv w:val="1"/>
      <w:marLeft w:val="0"/>
      <w:marRight w:val="0"/>
      <w:marTop w:val="0"/>
      <w:marBottom w:val="0"/>
      <w:divBdr>
        <w:top w:val="none" w:sz="0" w:space="0" w:color="auto"/>
        <w:left w:val="none" w:sz="0" w:space="0" w:color="auto"/>
        <w:bottom w:val="none" w:sz="0" w:space="0" w:color="auto"/>
        <w:right w:val="none" w:sz="0" w:space="0" w:color="auto"/>
      </w:divBdr>
    </w:div>
    <w:div w:id="1325671167">
      <w:bodyDiv w:val="1"/>
      <w:marLeft w:val="0"/>
      <w:marRight w:val="0"/>
      <w:marTop w:val="0"/>
      <w:marBottom w:val="0"/>
      <w:divBdr>
        <w:top w:val="none" w:sz="0" w:space="0" w:color="auto"/>
        <w:left w:val="none" w:sz="0" w:space="0" w:color="auto"/>
        <w:bottom w:val="none" w:sz="0" w:space="0" w:color="auto"/>
        <w:right w:val="none" w:sz="0" w:space="0" w:color="auto"/>
      </w:divBdr>
    </w:div>
    <w:div w:id="1337229012">
      <w:bodyDiv w:val="1"/>
      <w:marLeft w:val="0"/>
      <w:marRight w:val="0"/>
      <w:marTop w:val="0"/>
      <w:marBottom w:val="0"/>
      <w:divBdr>
        <w:top w:val="none" w:sz="0" w:space="0" w:color="auto"/>
        <w:left w:val="none" w:sz="0" w:space="0" w:color="auto"/>
        <w:bottom w:val="none" w:sz="0" w:space="0" w:color="auto"/>
        <w:right w:val="none" w:sz="0" w:space="0" w:color="auto"/>
      </w:divBdr>
    </w:div>
    <w:div w:id="1449620480">
      <w:bodyDiv w:val="1"/>
      <w:marLeft w:val="0"/>
      <w:marRight w:val="0"/>
      <w:marTop w:val="0"/>
      <w:marBottom w:val="0"/>
      <w:divBdr>
        <w:top w:val="none" w:sz="0" w:space="0" w:color="auto"/>
        <w:left w:val="none" w:sz="0" w:space="0" w:color="auto"/>
        <w:bottom w:val="none" w:sz="0" w:space="0" w:color="auto"/>
        <w:right w:val="none" w:sz="0" w:space="0" w:color="auto"/>
      </w:divBdr>
    </w:div>
    <w:div w:id="1459955961">
      <w:bodyDiv w:val="1"/>
      <w:marLeft w:val="0"/>
      <w:marRight w:val="0"/>
      <w:marTop w:val="0"/>
      <w:marBottom w:val="0"/>
      <w:divBdr>
        <w:top w:val="none" w:sz="0" w:space="0" w:color="auto"/>
        <w:left w:val="none" w:sz="0" w:space="0" w:color="auto"/>
        <w:bottom w:val="none" w:sz="0" w:space="0" w:color="auto"/>
        <w:right w:val="none" w:sz="0" w:space="0" w:color="auto"/>
      </w:divBdr>
    </w:div>
    <w:div w:id="1506895728">
      <w:bodyDiv w:val="1"/>
      <w:marLeft w:val="0"/>
      <w:marRight w:val="0"/>
      <w:marTop w:val="0"/>
      <w:marBottom w:val="0"/>
      <w:divBdr>
        <w:top w:val="none" w:sz="0" w:space="0" w:color="auto"/>
        <w:left w:val="none" w:sz="0" w:space="0" w:color="auto"/>
        <w:bottom w:val="none" w:sz="0" w:space="0" w:color="auto"/>
        <w:right w:val="none" w:sz="0" w:space="0" w:color="auto"/>
      </w:divBdr>
    </w:div>
    <w:div w:id="1566599791">
      <w:bodyDiv w:val="1"/>
      <w:marLeft w:val="0"/>
      <w:marRight w:val="0"/>
      <w:marTop w:val="0"/>
      <w:marBottom w:val="0"/>
      <w:divBdr>
        <w:top w:val="none" w:sz="0" w:space="0" w:color="auto"/>
        <w:left w:val="none" w:sz="0" w:space="0" w:color="auto"/>
        <w:bottom w:val="none" w:sz="0" w:space="0" w:color="auto"/>
        <w:right w:val="none" w:sz="0" w:space="0" w:color="auto"/>
      </w:divBdr>
    </w:div>
    <w:div w:id="1724131217">
      <w:bodyDiv w:val="1"/>
      <w:marLeft w:val="0"/>
      <w:marRight w:val="0"/>
      <w:marTop w:val="0"/>
      <w:marBottom w:val="0"/>
      <w:divBdr>
        <w:top w:val="none" w:sz="0" w:space="0" w:color="auto"/>
        <w:left w:val="none" w:sz="0" w:space="0" w:color="auto"/>
        <w:bottom w:val="none" w:sz="0" w:space="0" w:color="auto"/>
        <w:right w:val="none" w:sz="0" w:space="0" w:color="auto"/>
      </w:divBdr>
    </w:div>
    <w:div w:id="1785267819">
      <w:bodyDiv w:val="1"/>
      <w:marLeft w:val="0"/>
      <w:marRight w:val="0"/>
      <w:marTop w:val="0"/>
      <w:marBottom w:val="0"/>
      <w:divBdr>
        <w:top w:val="none" w:sz="0" w:space="0" w:color="auto"/>
        <w:left w:val="none" w:sz="0" w:space="0" w:color="auto"/>
        <w:bottom w:val="none" w:sz="0" w:space="0" w:color="auto"/>
        <w:right w:val="none" w:sz="0" w:space="0" w:color="auto"/>
      </w:divBdr>
    </w:div>
    <w:div w:id="1849979280">
      <w:bodyDiv w:val="1"/>
      <w:marLeft w:val="0"/>
      <w:marRight w:val="0"/>
      <w:marTop w:val="0"/>
      <w:marBottom w:val="0"/>
      <w:divBdr>
        <w:top w:val="none" w:sz="0" w:space="0" w:color="auto"/>
        <w:left w:val="none" w:sz="0" w:space="0" w:color="auto"/>
        <w:bottom w:val="none" w:sz="0" w:space="0" w:color="auto"/>
        <w:right w:val="none" w:sz="0" w:space="0" w:color="auto"/>
      </w:divBdr>
    </w:div>
    <w:div w:id="1879313641">
      <w:bodyDiv w:val="1"/>
      <w:marLeft w:val="0"/>
      <w:marRight w:val="0"/>
      <w:marTop w:val="0"/>
      <w:marBottom w:val="0"/>
      <w:divBdr>
        <w:top w:val="none" w:sz="0" w:space="0" w:color="auto"/>
        <w:left w:val="none" w:sz="0" w:space="0" w:color="auto"/>
        <w:bottom w:val="none" w:sz="0" w:space="0" w:color="auto"/>
        <w:right w:val="none" w:sz="0" w:space="0" w:color="auto"/>
      </w:divBdr>
    </w:div>
    <w:div w:id="2007323915">
      <w:bodyDiv w:val="1"/>
      <w:marLeft w:val="0"/>
      <w:marRight w:val="0"/>
      <w:marTop w:val="0"/>
      <w:marBottom w:val="0"/>
      <w:divBdr>
        <w:top w:val="none" w:sz="0" w:space="0" w:color="auto"/>
        <w:left w:val="none" w:sz="0" w:space="0" w:color="auto"/>
        <w:bottom w:val="none" w:sz="0" w:space="0" w:color="auto"/>
        <w:right w:val="none" w:sz="0" w:space="0" w:color="auto"/>
      </w:divBdr>
    </w:div>
    <w:div w:id="20284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ception.org/wp-content/uploads/2014/11/Science-of-Equality-111214_web.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_rels/endnotes.xml.rels><?xml version="1.0" encoding="UTF-8" standalone="yes"?>
<Relationships xmlns="http://schemas.openxmlformats.org/package/2006/relationships"><Relationship Id="rId3" Type="http://schemas.openxmlformats.org/officeDocument/2006/relationships/hyperlink" Target="http://www.equality-of-opportunity.org/data/index.html" TargetMode="External"/><Relationship Id="rId2" Type="http://schemas.openxmlformats.org/officeDocument/2006/relationships/hyperlink" Target="https://www.udsmapper.org/zcta-crosswalk.cfm" TargetMode="External"/><Relationship Id="rId1" Type="http://schemas.openxmlformats.org/officeDocument/2006/relationships/hyperlink" Target="https://www2.ed.gov/about/inits/ed/edfacts/data-files/index.html" TargetMode="External"/><Relationship Id="rId4" Type="http://schemas.openxmlformats.org/officeDocument/2006/relationships/hyperlink" Target="http://iasp.brandeis.edu/pdfs/2013/Roots_of_Widening_RWG.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gallup\groups\World_Poll\People\Jonathan_Rothwell\Personal_Data\BROOKINGS%20METRO\Andre_Perry\Draft\Findings-Graphics-D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allup\groups\World_Poll\People\Jonathan_Rothwell\Personal_Data\BROOKINGS%20METRO\Andre_Perry\Draft\Findings-Graphics-Deval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allup\groups\World_Poll\People\Jonathan_Rothwell\Personal_Data\BROOKINGS%20METRO\Andre_Perry\Draft\Findings-Graphics-Devalu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r>
              <a:rPr lang="en-US" baseline="0"/>
              <a:t> neighborhood home value by black population share, 2012-2016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'F2. Unadjusted'!$B$1</c:f>
              <c:strCache>
                <c:ptCount val="1"/>
                <c:pt idx="0">
                  <c:v>Median list price (Zillow)</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'F2. Unadjusted'!$A$2:$A$7</c:f>
              <c:strCache>
                <c:ptCount val="6"/>
                <c:pt idx="0">
                  <c:v>1. Blacks 0%-1%</c:v>
                </c:pt>
                <c:pt idx="1">
                  <c:v>2. Blacks 1%-5%</c:v>
                </c:pt>
                <c:pt idx="2">
                  <c:v>3. Blacks 5%-10%</c:v>
                </c:pt>
                <c:pt idx="3">
                  <c:v>4. Blacks 10%-20%</c:v>
                </c:pt>
                <c:pt idx="4">
                  <c:v>5. Blacks 20%-50%</c:v>
                </c:pt>
                <c:pt idx="5">
                  <c:v>6. Blacks 50% or higher</c:v>
                </c:pt>
              </c:strCache>
            </c:strRef>
          </c:cat>
          <c:val>
            <c:numRef>
              <c:f>'F2. Unadjusted'!$B$2:$B$7</c:f>
              <c:numCache>
                <c:formatCode>"$"#,##0</c:formatCode>
                <c:ptCount val="6"/>
                <c:pt idx="0">
                  <c:v>341154.6</c:v>
                </c:pt>
                <c:pt idx="1">
                  <c:v>337653.6</c:v>
                </c:pt>
                <c:pt idx="2">
                  <c:v>278056.3</c:v>
                </c:pt>
                <c:pt idx="3">
                  <c:v>239668.5</c:v>
                </c:pt>
                <c:pt idx="4">
                  <c:v>211383.2</c:v>
                </c:pt>
                <c:pt idx="5">
                  <c:v>184439.9</c:v>
                </c:pt>
              </c:numCache>
            </c:numRef>
          </c:val>
          <c:extLst>
            <c:ext xmlns:c16="http://schemas.microsoft.com/office/drawing/2014/chart" uri="{C3380CC4-5D6E-409C-BE32-E72D297353CC}">
              <c16:uniqueId val="{00000000-4F78-4F9A-A4F0-8A331D4C4931}"/>
            </c:ext>
          </c:extLst>
        </c:ser>
        <c:ser>
          <c:idx val="1"/>
          <c:order val="1"/>
          <c:tx>
            <c:strRef>
              <c:f>'F2. Unadjusted'!$C$1</c:f>
              <c:strCache>
                <c:ptCount val="1"/>
                <c:pt idx="0">
                  <c:v>Median value (Census Bureau)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'F2. Unadjusted'!$A$2:$A$7</c:f>
              <c:strCache>
                <c:ptCount val="6"/>
                <c:pt idx="0">
                  <c:v>1. Blacks 0%-1%</c:v>
                </c:pt>
                <c:pt idx="1">
                  <c:v>2. Blacks 1%-5%</c:v>
                </c:pt>
                <c:pt idx="2">
                  <c:v>3. Blacks 5%-10%</c:v>
                </c:pt>
                <c:pt idx="3">
                  <c:v>4. Blacks 10%-20%</c:v>
                </c:pt>
                <c:pt idx="4">
                  <c:v>5. Blacks 20%-50%</c:v>
                </c:pt>
                <c:pt idx="5">
                  <c:v>6. Blacks 50% or higher</c:v>
                </c:pt>
              </c:strCache>
            </c:strRef>
          </c:cat>
          <c:val>
            <c:numRef>
              <c:f>'F2. Unadjusted'!$C$2:$C$7</c:f>
              <c:numCache>
                <c:formatCode>"$"#,##0</c:formatCode>
                <c:ptCount val="6"/>
                <c:pt idx="0">
                  <c:v>306511.14</c:v>
                </c:pt>
                <c:pt idx="1">
                  <c:v>308441.23</c:v>
                </c:pt>
                <c:pt idx="2">
                  <c:v>250356.21</c:v>
                </c:pt>
                <c:pt idx="3">
                  <c:v>208473.91</c:v>
                </c:pt>
                <c:pt idx="4">
                  <c:v>181281.32</c:v>
                </c:pt>
                <c:pt idx="5">
                  <c:v>149216.97</c:v>
                </c:pt>
              </c:numCache>
            </c:numRef>
          </c:val>
          <c:extLst>
            <c:ext xmlns:c16="http://schemas.microsoft.com/office/drawing/2014/chart" uri="{C3380CC4-5D6E-409C-BE32-E72D297353CC}">
              <c16:uniqueId val="{00000001-4F78-4F9A-A4F0-8A331D4C4931}"/>
            </c:ext>
          </c:extLst>
        </c:ser>
        <c:dLbls>
          <c:showLegendKey val="0"/>
          <c:showVal val="0"/>
          <c:showCatName val="0"/>
          <c:showSerName val="0"/>
          <c:showPercent val="0"/>
          <c:showBubbleSize val="0"/>
        </c:dLbls>
        <c:gapWidth val="219"/>
        <c:overlap val="-27"/>
        <c:axId val="1372938480"/>
        <c:axId val="1372930320"/>
      </c:barChart>
      <c:catAx>
        <c:axId val="137293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930320"/>
        <c:crosses val="autoZero"/>
        <c:auto val="1"/>
        <c:lblAlgn val="ctr"/>
        <c:lblOffset val="100"/>
        <c:noMultiLvlLbl val="0"/>
      </c:catAx>
      <c:valAx>
        <c:axId val="1372930320"/>
        <c:scaling>
          <c:orientation val="minMax"/>
        </c:scaling>
        <c:delete val="1"/>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crossAx val="137293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
            </a:r>
            <a:r>
              <a:rPr lang="en-US" baseline="0"/>
              <a:t> valuation of housing in black neighborhoods and upward income mobility of black children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'F4.A Summarize MSA'!$D$1</c:f>
              <c:strCache>
                <c:ptCount val="1"/>
                <c:pt idx="0">
                  <c:v>Income rank for black children born to parents at 25th percentile of national income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'F4.A Summarize MSA'!$C$2:$C$6</c:f>
              <c:strCache>
                <c:ptCount val="5"/>
                <c:pt idx="0">
                  <c:v>Lowest valuation of black neighborhoods</c:v>
                </c:pt>
                <c:pt idx="1">
                  <c:v>2</c:v>
                </c:pt>
                <c:pt idx="2">
                  <c:v>3</c:v>
                </c:pt>
                <c:pt idx="3">
                  <c:v>4</c:v>
                </c:pt>
                <c:pt idx="4">
                  <c:v>Highest valuation of black neighborhoods</c:v>
                </c:pt>
              </c:strCache>
            </c:strRef>
          </c:cat>
          <c:val>
            <c:numRef>
              <c:f>'F4.A Summarize MSA'!$D$2:$D$6</c:f>
              <c:numCache>
                <c:formatCode>0</c:formatCode>
                <c:ptCount val="5"/>
                <c:pt idx="0">
                  <c:v>31.494717000000001</c:v>
                </c:pt>
                <c:pt idx="1">
                  <c:v>32.509594999999997</c:v>
                </c:pt>
                <c:pt idx="2">
                  <c:v>33.847496</c:v>
                </c:pt>
                <c:pt idx="3">
                  <c:v>35.016258000000001</c:v>
                </c:pt>
                <c:pt idx="4">
                  <c:v>33.042448999999998</c:v>
                </c:pt>
              </c:numCache>
            </c:numRef>
          </c:val>
          <c:extLst>
            <c:ext xmlns:c16="http://schemas.microsoft.com/office/drawing/2014/chart" uri="{C3380CC4-5D6E-409C-BE32-E72D297353CC}">
              <c16:uniqueId val="{00000000-3FE1-414E-94A3-DB01B7D89E17}"/>
            </c:ext>
          </c:extLst>
        </c:ser>
        <c:dLbls>
          <c:showLegendKey val="0"/>
          <c:showVal val="0"/>
          <c:showCatName val="0"/>
          <c:showSerName val="0"/>
          <c:showPercent val="0"/>
          <c:showBubbleSize val="0"/>
        </c:dLbls>
        <c:gapWidth val="219"/>
        <c:overlap val="-27"/>
        <c:axId val="1372926512"/>
        <c:axId val="1372936848"/>
      </c:barChart>
      <c:catAx>
        <c:axId val="137292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936848"/>
        <c:crosses val="autoZero"/>
        <c:auto val="1"/>
        <c:lblAlgn val="ctr"/>
        <c:lblOffset val="100"/>
        <c:noMultiLvlLbl val="0"/>
      </c:catAx>
      <c:valAx>
        <c:axId val="1372936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92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Segregation and the valuation of housing in black neighborhoods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'F4.A Summarize MSA'!$F$1</c:f>
              <c:strCache>
                <c:ptCount val="1"/>
                <c:pt idx="0">
                  <c:v>Segregation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'F4.A Summarize MSA'!$C$2:$C$6</c:f>
              <c:strCache>
                <c:ptCount val="5"/>
                <c:pt idx="0">
                  <c:v>Lowest valuation of black neighborhoods</c:v>
                </c:pt>
                <c:pt idx="1">
                  <c:v>2</c:v>
                </c:pt>
                <c:pt idx="2">
                  <c:v>3</c:v>
                </c:pt>
                <c:pt idx="3">
                  <c:v>4</c:v>
                </c:pt>
                <c:pt idx="4">
                  <c:v>Highest valuation of black neighborhoods</c:v>
                </c:pt>
              </c:strCache>
            </c:strRef>
          </c:cat>
          <c:val>
            <c:numRef>
              <c:f>'F4.A Summarize MSA'!$F$2:$F$6</c:f>
              <c:numCache>
                <c:formatCode>0</c:formatCode>
                <c:ptCount val="5"/>
                <c:pt idx="0">
                  <c:v>60.270510000000002</c:v>
                </c:pt>
                <c:pt idx="1">
                  <c:v>58.588270000000001</c:v>
                </c:pt>
                <c:pt idx="2">
                  <c:v>52.649210000000011</c:v>
                </c:pt>
                <c:pt idx="3">
                  <c:v>56.328250000000011</c:v>
                </c:pt>
                <c:pt idx="4">
                  <c:v>51.749699999999997</c:v>
                </c:pt>
              </c:numCache>
            </c:numRef>
          </c:val>
          <c:extLst>
            <c:ext xmlns:c16="http://schemas.microsoft.com/office/drawing/2014/chart" uri="{C3380CC4-5D6E-409C-BE32-E72D297353CC}">
              <c16:uniqueId val="{00000000-47AF-44A5-BFE1-F04CE297ED98}"/>
            </c:ext>
          </c:extLst>
        </c:ser>
        <c:dLbls>
          <c:showLegendKey val="0"/>
          <c:showVal val="0"/>
          <c:showCatName val="0"/>
          <c:showSerName val="0"/>
          <c:showPercent val="0"/>
          <c:showBubbleSize val="0"/>
        </c:dLbls>
        <c:gapWidth val="219"/>
        <c:overlap val="-27"/>
        <c:axId val="1372924336"/>
        <c:axId val="1372939024"/>
      </c:barChart>
      <c:catAx>
        <c:axId val="13729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939024"/>
        <c:crosses val="autoZero"/>
        <c:auto val="1"/>
        <c:lblAlgn val="ctr"/>
        <c:lblOffset val="100"/>
        <c:noMultiLvlLbl val="0"/>
      </c:catAx>
      <c:valAx>
        <c:axId val="1372939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92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1405-FE6C-4DF4-B731-B232FAC2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28</Pages>
  <Words>8699</Words>
  <Characters>49587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Rothwell, Jonathan</dc:creator>
  <cp:keywords/>
  <dc:description/>
  <cp:lastModifiedBy>david jackson</cp:lastModifiedBy>
  <cp:revision>244</cp:revision>
  <cp:lastPrinted>2018-09-20T16:10:00Z</cp:lastPrinted>
  <dcterms:created xsi:type="dcterms:W3CDTF">2018-10-05T21:54:00Z</dcterms:created>
  <dcterms:modified xsi:type="dcterms:W3CDTF">2018-10-17T22:55:00Z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id="Mp7ujPvI"/&gt;&lt;style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